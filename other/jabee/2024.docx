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5EEFF" w14:textId="09BD27E7" w:rsidR="000B2285" w:rsidRPr="00D30F75" w:rsidRDefault="001A7322" w:rsidP="000B2285">
      <w:pPr>
        <w:pStyle w:val="a5"/>
        <w:tabs>
          <w:tab w:val="clear" w:pos="4252"/>
          <w:tab w:val="clear" w:pos="8504"/>
        </w:tabs>
        <w:snapToGrid/>
        <w:rPr>
          <w:rFonts w:hAnsi="ＭＳ 明朝"/>
        </w:rPr>
      </w:pPr>
      <w:r>
        <w:rPr>
          <w:rFonts w:hAnsi="ＭＳ 明朝" w:hint="eastAsia"/>
        </w:rPr>
        <w:t xml:space="preserve">　</w:t>
      </w:r>
    </w:p>
    <w:p w14:paraId="075E8308" w14:textId="77777777" w:rsidR="000B2285" w:rsidRPr="00D30F75" w:rsidRDefault="000B2285" w:rsidP="000B2285">
      <w:pPr>
        <w:rPr>
          <w:rFonts w:hAnsi="ＭＳ 明朝"/>
        </w:rPr>
      </w:pPr>
    </w:p>
    <w:p w14:paraId="4FD58DF1" w14:textId="77777777" w:rsidR="000B2285" w:rsidRPr="00D30F75" w:rsidRDefault="000B2285" w:rsidP="000B2285">
      <w:pPr>
        <w:rPr>
          <w:rFonts w:hAnsi="ＭＳ 明朝"/>
        </w:rPr>
      </w:pPr>
    </w:p>
    <w:p w14:paraId="4EB32DB1" w14:textId="77777777" w:rsidR="000B2285" w:rsidRPr="00D30F75" w:rsidRDefault="000B2285" w:rsidP="000B2285">
      <w:pPr>
        <w:rPr>
          <w:rFonts w:hAnsi="ＭＳ 明朝"/>
        </w:rPr>
      </w:pPr>
    </w:p>
    <w:p w14:paraId="4AECC2A8" w14:textId="77777777" w:rsidR="000B2285" w:rsidRPr="00D30F75" w:rsidRDefault="000B2285" w:rsidP="000B2285">
      <w:pPr>
        <w:rPr>
          <w:rFonts w:hAnsi="ＭＳ 明朝"/>
        </w:rPr>
      </w:pPr>
    </w:p>
    <w:p w14:paraId="77F47B53" w14:textId="77777777" w:rsidR="000B2285" w:rsidRPr="00D30F75" w:rsidRDefault="000B2285" w:rsidP="000B2285">
      <w:pPr>
        <w:rPr>
          <w:rFonts w:hAnsi="ＭＳ 明朝"/>
        </w:rPr>
      </w:pPr>
    </w:p>
    <w:p w14:paraId="792C0640" w14:textId="77777777" w:rsidR="000B2285" w:rsidRPr="00D30F75" w:rsidRDefault="000B2285" w:rsidP="000B2285">
      <w:pPr>
        <w:rPr>
          <w:rFonts w:hAnsi="ＭＳ 明朝"/>
        </w:rPr>
      </w:pPr>
    </w:p>
    <w:p w14:paraId="28F8C30E" w14:textId="77777777" w:rsidR="000B2285" w:rsidRPr="00D30F75" w:rsidRDefault="000B2285" w:rsidP="000B2285">
      <w:pPr>
        <w:rPr>
          <w:rFonts w:hAnsi="ＭＳ 明朝"/>
        </w:rPr>
      </w:pPr>
    </w:p>
    <w:p w14:paraId="6A5FC906" w14:textId="77777777" w:rsidR="000B2285" w:rsidRPr="00D30F75" w:rsidRDefault="000B2285" w:rsidP="000B2285">
      <w:pPr>
        <w:rPr>
          <w:rFonts w:hAnsi="ＭＳ 明朝"/>
        </w:rPr>
      </w:pPr>
    </w:p>
    <w:p w14:paraId="77AFDC51" w14:textId="77777777" w:rsidR="000B2285" w:rsidRPr="00D30F75" w:rsidRDefault="000B2285" w:rsidP="000B2285">
      <w:pPr>
        <w:rPr>
          <w:rFonts w:hAnsi="ＭＳ 明朝"/>
        </w:rPr>
      </w:pPr>
    </w:p>
    <w:p w14:paraId="30A41A45" w14:textId="77777777" w:rsidR="000B2285" w:rsidRPr="00D30F75" w:rsidRDefault="000B2285" w:rsidP="000B2285">
      <w:pPr>
        <w:rPr>
          <w:rFonts w:hAnsi="ＭＳ 明朝"/>
        </w:rPr>
      </w:pPr>
    </w:p>
    <w:p w14:paraId="229092DF" w14:textId="77777777" w:rsidR="00EC1BB6" w:rsidRPr="00D30F75" w:rsidRDefault="00EC1BB6" w:rsidP="000B2285">
      <w:pPr>
        <w:rPr>
          <w:rFonts w:hAnsi="ＭＳ 明朝"/>
        </w:rPr>
      </w:pP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9653"/>
      </w:tblGrid>
      <w:tr w:rsidR="000B2285" w:rsidRPr="00D30F75" w14:paraId="2F7ECFD9" w14:textId="77777777" w:rsidTr="004E0D40">
        <w:trPr>
          <w:trHeight w:val="1319"/>
        </w:trPr>
        <w:tc>
          <w:tcPr>
            <w:tcW w:w="9781" w:type="dxa"/>
            <w:tcBorders>
              <w:top w:val="thinThickSmallGap" w:sz="48" w:space="0" w:color="auto"/>
              <w:left w:val="nil"/>
              <w:bottom w:val="thickThinSmallGap" w:sz="48" w:space="0" w:color="auto"/>
              <w:right w:val="nil"/>
            </w:tcBorders>
          </w:tcPr>
          <w:p w14:paraId="1F5F4BA2" w14:textId="77777777" w:rsidR="000B2285" w:rsidRPr="00D30F75" w:rsidRDefault="000B2285" w:rsidP="00E362AB"/>
          <w:p w14:paraId="25E5386E" w14:textId="77777777" w:rsidR="004E0D40" w:rsidRPr="00D30F75" w:rsidRDefault="004E0D40" w:rsidP="00E362AB"/>
          <w:p w14:paraId="65B29EBD" w14:textId="643CD41C" w:rsidR="0005142E" w:rsidRPr="00D30F75" w:rsidRDefault="00287CB9" w:rsidP="000B2285">
            <w:pPr>
              <w:jc w:val="center"/>
              <w:rPr>
                <w:rFonts w:ascii="HG明朝E" w:eastAsia="HG明朝E"/>
                <w:spacing w:val="12"/>
                <w:sz w:val="56"/>
                <w:szCs w:val="28"/>
              </w:rPr>
            </w:pPr>
            <w:r>
              <w:rPr>
                <w:rFonts w:ascii="HG明朝E" w:eastAsia="HG明朝E" w:hint="eastAsia"/>
                <w:spacing w:val="12"/>
                <w:sz w:val="56"/>
                <w:szCs w:val="28"/>
              </w:rPr>
              <w:t>理</w:t>
            </w:r>
            <w:r w:rsidR="000B2285" w:rsidRPr="00D30F75">
              <w:rPr>
                <w:rFonts w:ascii="HG明朝E" w:eastAsia="HG明朝E" w:hint="eastAsia"/>
                <w:spacing w:val="12"/>
                <w:sz w:val="56"/>
                <w:szCs w:val="28"/>
              </w:rPr>
              <w:t>工学部</w:t>
            </w:r>
            <w:r w:rsidR="003427C3" w:rsidRPr="00D30F75">
              <w:rPr>
                <w:rFonts w:ascii="HG明朝E" w:eastAsia="HG明朝E" w:hint="eastAsia"/>
                <w:spacing w:val="12"/>
                <w:sz w:val="56"/>
                <w:szCs w:val="28"/>
              </w:rPr>
              <w:t xml:space="preserve"> 機械</w:t>
            </w:r>
            <w:r w:rsidR="00432D31" w:rsidRPr="00D30F75">
              <w:rPr>
                <w:rFonts w:ascii="HG明朝E" w:eastAsia="HG明朝E" w:hint="eastAsia"/>
                <w:spacing w:val="12"/>
                <w:sz w:val="56"/>
                <w:szCs w:val="28"/>
              </w:rPr>
              <w:t>システム</w:t>
            </w:r>
            <w:r w:rsidR="003427C3" w:rsidRPr="00D30F75">
              <w:rPr>
                <w:rFonts w:ascii="HG明朝E" w:eastAsia="HG明朝E" w:hint="eastAsia"/>
                <w:spacing w:val="12"/>
                <w:sz w:val="56"/>
                <w:szCs w:val="28"/>
              </w:rPr>
              <w:t>工学科</w:t>
            </w:r>
          </w:p>
          <w:p w14:paraId="10809D24" w14:textId="77777777" w:rsidR="000B2285" w:rsidRPr="00D30F75" w:rsidRDefault="000B2285" w:rsidP="004E0D40"/>
          <w:p w14:paraId="311937CF" w14:textId="77777777" w:rsidR="004E0D40" w:rsidRPr="00D30F75" w:rsidRDefault="004E0D40" w:rsidP="004E0D40"/>
        </w:tc>
      </w:tr>
    </w:tbl>
    <w:p w14:paraId="2EF894E5" w14:textId="77777777" w:rsidR="000B2285" w:rsidRPr="00D30F75" w:rsidRDefault="000B2285" w:rsidP="000B2285">
      <w:pPr>
        <w:rPr>
          <w:rFonts w:hAnsi="ＭＳ 明朝"/>
        </w:rPr>
      </w:pPr>
    </w:p>
    <w:p w14:paraId="1174DF99" w14:textId="77777777" w:rsidR="004E0D40" w:rsidRPr="00D30F75" w:rsidRDefault="004E0D40" w:rsidP="000B2285">
      <w:pPr>
        <w:rPr>
          <w:rFonts w:hAnsi="ＭＳ 明朝"/>
        </w:rPr>
      </w:pPr>
    </w:p>
    <w:p w14:paraId="4BB2B238" w14:textId="4237E01F" w:rsidR="004E0D40" w:rsidRPr="00D30F75" w:rsidRDefault="00287CB9" w:rsidP="004E0D40">
      <w:pPr>
        <w:jc w:val="center"/>
        <w:rPr>
          <w:rFonts w:ascii="HG明朝E" w:eastAsia="HG明朝E"/>
          <w:spacing w:val="12"/>
          <w:sz w:val="40"/>
          <w:szCs w:val="40"/>
          <w:lang w:eastAsia="zh-CN"/>
        </w:rPr>
      </w:pPr>
      <w:r w:rsidRPr="009430CB">
        <w:rPr>
          <w:rFonts w:ascii="HG明朝E" w:eastAsia="HG明朝E" w:hint="eastAsia"/>
          <w:spacing w:val="33"/>
          <w:kern w:val="0"/>
          <w:sz w:val="40"/>
          <w:szCs w:val="40"/>
          <w:fitText w:val="3200" w:id="2068130816"/>
          <w:lang w:eastAsia="zh-CN"/>
        </w:rPr>
        <w:t>理工学基礎科</w:t>
      </w:r>
      <w:r w:rsidRPr="009430CB">
        <w:rPr>
          <w:rFonts w:ascii="HG明朝E" w:eastAsia="HG明朝E" w:hint="eastAsia"/>
          <w:spacing w:val="2"/>
          <w:kern w:val="0"/>
          <w:sz w:val="40"/>
          <w:szCs w:val="40"/>
          <w:fitText w:val="3200" w:id="2068130816"/>
          <w:lang w:eastAsia="zh-CN"/>
        </w:rPr>
        <w:t>目</w:t>
      </w:r>
    </w:p>
    <w:p w14:paraId="216BECAE" w14:textId="77777777" w:rsidR="004E0D40" w:rsidRPr="00D30F75" w:rsidRDefault="004E0D40" w:rsidP="004E0D40">
      <w:pPr>
        <w:rPr>
          <w:lang w:eastAsia="zh-CN"/>
        </w:rPr>
      </w:pPr>
    </w:p>
    <w:p w14:paraId="44639CFD" w14:textId="77777777" w:rsidR="004E0D40" w:rsidRPr="00D30F75" w:rsidRDefault="003427C3" w:rsidP="004E0D40">
      <w:pPr>
        <w:jc w:val="center"/>
        <w:rPr>
          <w:rFonts w:ascii="HG明朝E" w:eastAsia="HG明朝E"/>
          <w:spacing w:val="12"/>
          <w:sz w:val="40"/>
          <w:szCs w:val="40"/>
          <w:lang w:eastAsia="zh-CN"/>
        </w:rPr>
      </w:pPr>
      <w:r w:rsidRPr="006725DC">
        <w:rPr>
          <w:rFonts w:ascii="HG明朝E" w:eastAsia="HG明朝E" w:hint="eastAsia"/>
          <w:spacing w:val="266"/>
          <w:kern w:val="0"/>
          <w:sz w:val="40"/>
          <w:szCs w:val="40"/>
          <w:fitText w:val="3200" w:id="2068131072"/>
          <w:lang w:eastAsia="zh-CN"/>
        </w:rPr>
        <w:t>専門科</w:t>
      </w:r>
      <w:r w:rsidRPr="006725DC">
        <w:rPr>
          <w:rFonts w:ascii="HG明朝E" w:eastAsia="HG明朝E" w:hint="eastAsia"/>
          <w:spacing w:val="2"/>
          <w:kern w:val="0"/>
          <w:sz w:val="40"/>
          <w:szCs w:val="40"/>
          <w:fitText w:val="3200" w:id="2068131072"/>
          <w:lang w:eastAsia="zh-CN"/>
        </w:rPr>
        <w:t>目</w:t>
      </w:r>
    </w:p>
    <w:p w14:paraId="3C8A5E37" w14:textId="77777777" w:rsidR="004E0D40" w:rsidRPr="00D30F75" w:rsidRDefault="004E0D40" w:rsidP="004E0D40">
      <w:pPr>
        <w:rPr>
          <w:lang w:eastAsia="zh-CN"/>
        </w:rPr>
      </w:pPr>
    </w:p>
    <w:p w14:paraId="234D48B0" w14:textId="77777777" w:rsidR="000B2285" w:rsidRPr="00D30F75" w:rsidRDefault="000B2285" w:rsidP="000B2285">
      <w:pPr>
        <w:pStyle w:val="a5"/>
        <w:tabs>
          <w:tab w:val="clear" w:pos="4252"/>
          <w:tab w:val="clear" w:pos="8504"/>
        </w:tabs>
        <w:snapToGrid/>
        <w:rPr>
          <w:rFonts w:hAnsi="ＭＳ 明朝"/>
          <w:lang w:eastAsia="zh-CN"/>
        </w:rPr>
      </w:pPr>
    </w:p>
    <w:p w14:paraId="66EA4035" w14:textId="77777777" w:rsidR="000B2285" w:rsidRPr="00D30F75" w:rsidRDefault="000B2285" w:rsidP="000B2285">
      <w:pPr>
        <w:rPr>
          <w:lang w:eastAsia="zh-CN"/>
        </w:rPr>
      </w:pPr>
    </w:p>
    <w:p w14:paraId="43AE1AE7" w14:textId="77777777" w:rsidR="000D7EE0" w:rsidRPr="00D30F75" w:rsidRDefault="000D7EE0" w:rsidP="00FA4DD1">
      <w:pPr>
        <w:pStyle w:val="a5"/>
        <w:tabs>
          <w:tab w:val="clear" w:pos="4252"/>
          <w:tab w:val="clear" w:pos="8504"/>
        </w:tabs>
        <w:snapToGrid/>
        <w:rPr>
          <w:rFonts w:hAnsi="ＭＳ 明朝"/>
          <w:lang w:eastAsia="zh-CN"/>
        </w:rPr>
      </w:pPr>
      <w:r w:rsidRPr="00D30F75">
        <w:rPr>
          <w:rFonts w:hAnsi="ＭＳ 明朝"/>
          <w:lang w:eastAsia="zh-CN"/>
        </w:rPr>
        <w:br w:type="page"/>
      </w:r>
    </w:p>
    <w:tbl>
      <w:tblPr>
        <w:tblStyle w:val="af0"/>
        <w:tblW w:w="0" w:type="auto"/>
        <w:tblLook w:val="04A0" w:firstRow="1" w:lastRow="0" w:firstColumn="1" w:lastColumn="0" w:noHBand="0" w:noVBand="1"/>
      </w:tblPr>
      <w:tblGrid>
        <w:gridCol w:w="7508"/>
        <w:gridCol w:w="2239"/>
      </w:tblGrid>
      <w:tr w:rsidR="00D30F75" w:rsidRPr="00D30F75" w14:paraId="1DEC4DDB" w14:textId="77777777" w:rsidTr="003D36F3">
        <w:tc>
          <w:tcPr>
            <w:tcW w:w="7508" w:type="dxa"/>
            <w:tcBorders>
              <w:top w:val="nil"/>
              <w:left w:val="nil"/>
              <w:bottom w:val="nil"/>
            </w:tcBorders>
            <w:shd w:val="clear" w:color="auto" w:fill="auto"/>
          </w:tcPr>
          <w:p w14:paraId="094AEE1B" w14:textId="77777777" w:rsidR="0004052F" w:rsidRPr="00D30F75" w:rsidRDefault="0004052F" w:rsidP="0004052F">
            <w:pPr>
              <w:jc w:val="left"/>
              <w:rPr>
                <w:rFonts w:asciiTheme="majorEastAsia" w:eastAsiaTheme="majorEastAsia" w:hAnsiTheme="majorEastAsia"/>
                <w:b/>
                <w:w w:val="75"/>
                <w:szCs w:val="18"/>
                <w:lang w:eastAsia="zh-CN"/>
              </w:rPr>
            </w:pPr>
          </w:p>
        </w:tc>
        <w:tc>
          <w:tcPr>
            <w:tcW w:w="2239" w:type="dxa"/>
            <w:shd w:val="clear" w:color="auto" w:fill="000000" w:themeFill="text1"/>
          </w:tcPr>
          <w:p w14:paraId="1A9D41A6" w14:textId="77777777" w:rsidR="0004052F" w:rsidRPr="00D30F75" w:rsidRDefault="0004052F" w:rsidP="0004052F">
            <w:pPr>
              <w:jc w:val="center"/>
              <w:rPr>
                <w:rFonts w:asciiTheme="majorEastAsia" w:eastAsiaTheme="majorEastAsia" w:hAnsiTheme="majorEastAsia"/>
                <w:b/>
                <w:szCs w:val="18"/>
              </w:rPr>
            </w:pPr>
            <w:r w:rsidRPr="00D30F75">
              <w:rPr>
                <w:rFonts w:asciiTheme="majorEastAsia" w:eastAsiaTheme="majorEastAsia" w:hAnsiTheme="majorEastAsia" w:hint="eastAsia"/>
                <w:b/>
                <w:szCs w:val="18"/>
              </w:rPr>
              <w:t>機械</w:t>
            </w:r>
            <w:r w:rsidR="00432D31" w:rsidRPr="00D30F75">
              <w:rPr>
                <w:rFonts w:asciiTheme="majorEastAsia" w:eastAsiaTheme="majorEastAsia" w:hAnsiTheme="majorEastAsia" w:hint="eastAsia"/>
                <w:b/>
                <w:szCs w:val="18"/>
              </w:rPr>
              <w:t>システム</w:t>
            </w:r>
            <w:r w:rsidRPr="00D30F75">
              <w:rPr>
                <w:rFonts w:asciiTheme="majorEastAsia" w:eastAsiaTheme="majorEastAsia" w:hAnsiTheme="majorEastAsia" w:hint="eastAsia"/>
                <w:b/>
                <w:szCs w:val="18"/>
              </w:rPr>
              <w:t>工学科</w:t>
            </w:r>
          </w:p>
        </w:tc>
      </w:tr>
      <w:tr w:rsidR="0004052F" w:rsidRPr="00D30F75" w14:paraId="243AFF7C" w14:textId="77777777" w:rsidTr="003D36F3">
        <w:tc>
          <w:tcPr>
            <w:tcW w:w="9747" w:type="dxa"/>
            <w:gridSpan w:val="2"/>
            <w:tcBorders>
              <w:top w:val="nil"/>
              <w:left w:val="nil"/>
              <w:bottom w:val="single" w:sz="24" w:space="0" w:color="auto"/>
              <w:right w:val="nil"/>
            </w:tcBorders>
            <w:shd w:val="clear" w:color="auto" w:fill="auto"/>
            <w:vAlign w:val="center"/>
          </w:tcPr>
          <w:p w14:paraId="0D738827" w14:textId="77777777" w:rsidR="0004052F" w:rsidRPr="00D30F75" w:rsidRDefault="0004052F" w:rsidP="0004052F">
            <w:pPr>
              <w:rPr>
                <w:rFonts w:asciiTheme="majorEastAsia" w:eastAsiaTheme="majorEastAsia" w:hAnsiTheme="majorEastAsia"/>
                <w:b/>
                <w:sz w:val="28"/>
                <w:szCs w:val="28"/>
              </w:rPr>
            </w:pPr>
            <w:r w:rsidRPr="00D30F75">
              <w:rPr>
                <w:rFonts w:ascii="ＭＳ ゴシック" w:eastAsia="ＭＳ ゴシック" w:hAnsi="ＭＳ 明朝" w:hint="eastAsia"/>
                <w:b/>
                <w:bCs/>
                <w:sz w:val="28"/>
                <w:szCs w:val="28"/>
              </w:rPr>
              <w:t>機械</w:t>
            </w:r>
            <w:r w:rsidR="00432D31" w:rsidRPr="00D30F75">
              <w:rPr>
                <w:rFonts w:ascii="ＭＳ ゴシック" w:eastAsia="ＭＳ ゴシック" w:hAnsi="ＭＳ 明朝" w:hint="eastAsia"/>
                <w:b/>
                <w:bCs/>
                <w:sz w:val="28"/>
                <w:szCs w:val="28"/>
              </w:rPr>
              <w:t>システム</w:t>
            </w:r>
            <w:r w:rsidRPr="00D30F75">
              <w:rPr>
                <w:rFonts w:ascii="ＭＳ ゴシック" w:eastAsia="ＭＳ ゴシック" w:hAnsi="ＭＳ 明朝" w:hint="eastAsia"/>
                <w:b/>
                <w:bCs/>
                <w:sz w:val="28"/>
                <w:szCs w:val="28"/>
              </w:rPr>
              <w:t>工学科</w:t>
            </w:r>
          </w:p>
        </w:tc>
      </w:tr>
    </w:tbl>
    <w:p w14:paraId="0667FE2F" w14:textId="77777777" w:rsidR="00C3767F" w:rsidRPr="00D30F75" w:rsidRDefault="00C3767F" w:rsidP="0004052F">
      <w:pPr>
        <w:widowControl/>
        <w:jc w:val="lef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2377"/>
        <w:gridCol w:w="7257"/>
      </w:tblGrid>
      <w:tr w:rsidR="00D30F75" w:rsidRPr="00D30F75" w14:paraId="611FFBF9" w14:textId="77777777" w:rsidTr="0043634A">
        <w:tc>
          <w:tcPr>
            <w:tcW w:w="2410" w:type="dxa"/>
            <w:tcBorders>
              <w:top w:val="single" w:sz="4" w:space="0" w:color="auto"/>
              <w:left w:val="single" w:sz="4" w:space="0" w:color="auto"/>
              <w:bottom w:val="single" w:sz="4" w:space="0" w:color="auto"/>
              <w:right w:val="single" w:sz="4" w:space="0" w:color="auto"/>
            </w:tcBorders>
            <w:shd w:val="clear" w:color="auto" w:fill="000000"/>
            <w:vAlign w:val="center"/>
            <w:hideMark/>
          </w:tcPr>
          <w:p w14:paraId="5E8F0526" w14:textId="77777777" w:rsidR="00E56238" w:rsidRPr="00D30F75" w:rsidRDefault="00E56238">
            <w:pPr>
              <w:jc w:val="center"/>
              <w:rPr>
                <w:rFonts w:ascii="ＭＳ ゴシック" w:eastAsia="ＭＳ ゴシック" w:hAnsi="ＭＳ ゴシック"/>
                <w:b/>
                <w:sz w:val="22"/>
                <w:szCs w:val="22"/>
              </w:rPr>
            </w:pPr>
            <w:r w:rsidRPr="00D30F75">
              <w:rPr>
                <w:rFonts w:ascii="ＭＳ ゴシック" w:eastAsia="ＭＳ ゴシック" w:hAnsi="ＭＳ ゴシック" w:hint="eastAsia"/>
                <w:b/>
                <w:sz w:val="22"/>
                <w:szCs w:val="22"/>
              </w:rPr>
              <w:t>人材の養成</w:t>
            </w:r>
            <w:r w:rsidR="006C71C8" w:rsidRPr="00D30F75">
              <w:rPr>
                <w:rFonts w:ascii="ＭＳ ゴシック" w:eastAsia="ＭＳ ゴシック" w:hAnsi="ＭＳ ゴシック" w:hint="eastAsia"/>
                <w:b/>
                <w:sz w:val="22"/>
                <w:szCs w:val="22"/>
              </w:rPr>
              <w:t>及び</w:t>
            </w:r>
          </w:p>
          <w:p w14:paraId="2FC565DC" w14:textId="77777777" w:rsidR="00E56238" w:rsidRPr="00D30F75" w:rsidRDefault="00E56238">
            <w:pPr>
              <w:jc w:val="center"/>
              <w:rPr>
                <w:rFonts w:ascii="ＭＳ ゴシック" w:eastAsia="ＭＳ ゴシック" w:hAnsi="ＭＳ ゴシック"/>
                <w:b/>
                <w:sz w:val="22"/>
                <w:szCs w:val="22"/>
              </w:rPr>
            </w:pPr>
            <w:r w:rsidRPr="00D30F75">
              <w:rPr>
                <w:rFonts w:ascii="ＭＳ ゴシック" w:eastAsia="ＭＳ ゴシック" w:hAnsi="ＭＳ ゴシック" w:hint="eastAsia"/>
                <w:b/>
                <w:sz w:val="22"/>
                <w:szCs w:val="22"/>
              </w:rPr>
              <w:t>教育研究上の目的</w:t>
            </w:r>
          </w:p>
        </w:tc>
        <w:tc>
          <w:tcPr>
            <w:tcW w:w="737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E187B5" w14:textId="7B5A451B" w:rsidR="00E56238" w:rsidRPr="00D30F75" w:rsidRDefault="005F5391" w:rsidP="0043634A">
            <w:pPr>
              <w:ind w:rightChars="49" w:right="88"/>
            </w:pPr>
            <w:r>
              <w:rPr>
                <w:rFonts w:hint="eastAsia"/>
              </w:rPr>
              <w:t>ものづくり，</w:t>
            </w:r>
            <w:r w:rsidR="009115E4" w:rsidRPr="00212687">
              <w:rPr>
                <w:rFonts w:hint="eastAsia"/>
              </w:rPr>
              <w:t>機械工学</w:t>
            </w:r>
            <w:r w:rsidR="0064069E">
              <w:rPr>
                <w:rFonts w:hint="eastAsia"/>
              </w:rPr>
              <w:t>，</w:t>
            </w:r>
            <w:r w:rsidR="009115E4" w:rsidRPr="00212687">
              <w:rPr>
                <w:rFonts w:hint="eastAsia"/>
              </w:rPr>
              <w:t>電気工学</w:t>
            </w:r>
            <w:r w:rsidR="0064069E">
              <w:rPr>
                <w:rFonts w:hint="eastAsia"/>
              </w:rPr>
              <w:t>，</w:t>
            </w:r>
            <w:r w:rsidR="009115E4" w:rsidRPr="00212687">
              <w:rPr>
                <w:rFonts w:hint="eastAsia"/>
              </w:rPr>
              <w:t>制御工学の基礎を幅広く</w:t>
            </w:r>
            <w:r w:rsidR="009115E4">
              <w:rPr>
                <w:rFonts w:hint="eastAsia"/>
              </w:rPr>
              <w:t>学修</w:t>
            </w:r>
            <w:r w:rsidR="009115E4" w:rsidRPr="00212687">
              <w:rPr>
                <w:rFonts w:hint="eastAsia"/>
              </w:rPr>
              <w:t>し</w:t>
            </w:r>
            <w:r w:rsidR="0064069E">
              <w:rPr>
                <w:rFonts w:hint="eastAsia"/>
              </w:rPr>
              <w:t>，</w:t>
            </w:r>
            <w:r w:rsidR="009115E4" w:rsidRPr="00212687">
              <w:rPr>
                <w:rFonts w:hint="eastAsia"/>
              </w:rPr>
              <w:t>機械システムを設計する実践的な経験を積むことにより</w:t>
            </w:r>
            <w:r w:rsidR="0064069E">
              <w:rPr>
                <w:rFonts w:hint="eastAsia"/>
              </w:rPr>
              <w:t>，</w:t>
            </w:r>
            <w:r w:rsidR="009115E4" w:rsidRPr="00212687">
              <w:rPr>
                <w:rFonts w:hint="eastAsia"/>
              </w:rPr>
              <w:t>理論的裏付けを持った実践と協働によって次代の多様な社会的要請に応じた機械システムを構築できると同時に</w:t>
            </w:r>
            <w:r w:rsidR="0064069E">
              <w:rPr>
                <w:rFonts w:hint="eastAsia"/>
              </w:rPr>
              <w:t>，</w:t>
            </w:r>
            <w:r w:rsidR="009115E4" w:rsidRPr="00212687">
              <w:rPr>
                <w:rFonts w:hint="eastAsia"/>
              </w:rPr>
              <w:t>教養</w:t>
            </w:r>
            <w:r w:rsidR="0064069E">
              <w:rPr>
                <w:rFonts w:hint="eastAsia"/>
              </w:rPr>
              <w:t>，</w:t>
            </w:r>
            <w:r w:rsidR="009115E4" w:rsidRPr="00212687">
              <w:rPr>
                <w:rFonts w:hint="eastAsia"/>
              </w:rPr>
              <w:t>語学力</w:t>
            </w:r>
            <w:r w:rsidR="0064069E">
              <w:rPr>
                <w:rFonts w:hint="eastAsia"/>
              </w:rPr>
              <w:t>，</w:t>
            </w:r>
            <w:r w:rsidR="009115E4" w:rsidRPr="00212687">
              <w:rPr>
                <w:rFonts w:hint="eastAsia"/>
              </w:rPr>
              <w:t>国際的思考を有し</w:t>
            </w:r>
            <w:r w:rsidR="0064069E">
              <w:rPr>
                <w:rFonts w:hint="eastAsia"/>
              </w:rPr>
              <w:t>，</w:t>
            </w:r>
            <w:r w:rsidR="009115E4" w:rsidRPr="00212687">
              <w:rPr>
                <w:rFonts w:hint="eastAsia"/>
              </w:rPr>
              <w:t>社会を担う気概と倫理観を持った技術者の養成を目的とする。</w:t>
            </w:r>
          </w:p>
        </w:tc>
      </w:tr>
    </w:tbl>
    <w:p w14:paraId="23127BC4" w14:textId="77777777" w:rsidR="00E56238" w:rsidRPr="00D30F75" w:rsidRDefault="00E56238" w:rsidP="0004052F">
      <w:pPr>
        <w:widowControl/>
        <w:jc w:val="left"/>
      </w:pPr>
    </w:p>
    <w:p w14:paraId="1722CECB" w14:textId="1DF270C4" w:rsidR="00C3767F" w:rsidRPr="00D30F75" w:rsidRDefault="00C3767F" w:rsidP="00276225">
      <w:pPr>
        <w:wordWrap w:val="0"/>
        <w:jc w:val="right"/>
      </w:pPr>
      <w:r w:rsidRPr="00D30F75">
        <w:rPr>
          <w:rFonts w:hint="eastAsia"/>
        </w:rPr>
        <w:t xml:space="preserve">主任教授　</w:t>
      </w:r>
      <w:r w:rsidR="00FE0FA7">
        <w:rPr>
          <w:rFonts w:hint="eastAsia"/>
        </w:rPr>
        <w:t>秋田　貢一</w:t>
      </w:r>
    </w:p>
    <w:p w14:paraId="2D640B41" w14:textId="77777777" w:rsidR="001635FD" w:rsidRPr="00D30F75" w:rsidRDefault="001635FD" w:rsidP="00F46BAA">
      <w:pPr>
        <w:rPr>
          <w:rFonts w:asciiTheme="majorEastAsia" w:eastAsiaTheme="majorEastAsia" w:hAnsiTheme="majorEastAsia"/>
          <w:b/>
        </w:rPr>
      </w:pPr>
      <w:r w:rsidRPr="00D30F75">
        <w:rPr>
          <w:rFonts w:asciiTheme="majorEastAsia" w:eastAsiaTheme="majorEastAsia" w:hAnsiTheme="majorEastAsia" w:hint="eastAsia"/>
          <w:b/>
        </w:rPr>
        <w:t>１．機械システム工学科とは</w:t>
      </w:r>
    </w:p>
    <w:p w14:paraId="7210775B" w14:textId="0413E038" w:rsidR="001635FD" w:rsidRPr="00D30F75" w:rsidRDefault="001635FD" w:rsidP="00F46BAA">
      <w:pPr>
        <w:ind w:leftChars="100" w:left="180" w:firstLineChars="100" w:firstLine="180"/>
      </w:pPr>
      <w:r w:rsidRPr="00D30F75">
        <w:rPr>
          <w:rFonts w:hint="eastAsia"/>
        </w:rPr>
        <w:t>自動車</w:t>
      </w:r>
      <w:r w:rsidR="0064069E">
        <w:rPr>
          <w:rFonts w:hint="eastAsia"/>
        </w:rPr>
        <w:t>，</w:t>
      </w:r>
      <w:r w:rsidRPr="00D30F75">
        <w:rPr>
          <w:rFonts w:hint="eastAsia"/>
        </w:rPr>
        <w:t>航空機</w:t>
      </w:r>
      <w:r w:rsidR="0064069E">
        <w:rPr>
          <w:rFonts w:hint="eastAsia"/>
        </w:rPr>
        <w:t>，</w:t>
      </w:r>
      <w:r w:rsidR="002A3E77" w:rsidRPr="00D30F75">
        <w:rPr>
          <w:rFonts w:hint="eastAsia"/>
        </w:rPr>
        <w:t>ロケットなどの輸送機や</w:t>
      </w:r>
      <w:r w:rsidR="0064069E">
        <w:rPr>
          <w:rFonts w:hint="eastAsia"/>
        </w:rPr>
        <w:t>，</w:t>
      </w:r>
      <w:r w:rsidR="002A3E77" w:rsidRPr="00D30F75">
        <w:rPr>
          <w:rFonts w:hint="eastAsia"/>
        </w:rPr>
        <w:t>工場</w:t>
      </w:r>
      <w:r w:rsidR="0064069E">
        <w:rPr>
          <w:rFonts w:hint="eastAsia"/>
        </w:rPr>
        <w:t>，</w:t>
      </w:r>
      <w:r w:rsidRPr="00D30F75">
        <w:rPr>
          <w:rFonts w:hint="eastAsia"/>
        </w:rPr>
        <w:t>発電</w:t>
      </w:r>
      <w:r w:rsidR="002A3E77" w:rsidRPr="00D30F75">
        <w:rPr>
          <w:rFonts w:hint="eastAsia"/>
        </w:rPr>
        <w:t>所</w:t>
      </w:r>
      <w:r w:rsidR="0064069E">
        <w:rPr>
          <w:rFonts w:hint="eastAsia"/>
        </w:rPr>
        <w:t>，</w:t>
      </w:r>
      <w:r w:rsidRPr="00D30F75">
        <w:rPr>
          <w:rFonts w:hint="eastAsia"/>
        </w:rPr>
        <w:t>高層ビル</w:t>
      </w:r>
      <w:r w:rsidR="002A3E77" w:rsidRPr="00D30F75">
        <w:rPr>
          <w:rFonts w:hint="eastAsia"/>
        </w:rPr>
        <w:t>などの設備</w:t>
      </w:r>
      <w:r w:rsidR="0064069E">
        <w:rPr>
          <w:rFonts w:hint="eastAsia"/>
        </w:rPr>
        <w:t>，</w:t>
      </w:r>
      <w:r w:rsidRPr="00D30F75">
        <w:rPr>
          <w:rFonts w:hint="eastAsia"/>
        </w:rPr>
        <w:t>あるいは冷蔵庫</w:t>
      </w:r>
      <w:r w:rsidR="0064069E">
        <w:rPr>
          <w:rFonts w:hint="eastAsia"/>
        </w:rPr>
        <w:t>，</w:t>
      </w:r>
      <w:r w:rsidRPr="00D30F75">
        <w:rPr>
          <w:rFonts w:hint="eastAsia"/>
        </w:rPr>
        <w:t>エアコン</w:t>
      </w:r>
      <w:r w:rsidR="0064069E">
        <w:rPr>
          <w:rFonts w:hint="eastAsia"/>
        </w:rPr>
        <w:t>，</w:t>
      </w:r>
      <w:r w:rsidRPr="00D30F75">
        <w:rPr>
          <w:rFonts w:hint="eastAsia"/>
        </w:rPr>
        <w:t>パソコンなど</w:t>
      </w:r>
      <w:r w:rsidR="002A3E77" w:rsidRPr="00D30F75">
        <w:rPr>
          <w:rFonts w:hint="eastAsia"/>
        </w:rPr>
        <w:t>の生活用機器など</w:t>
      </w:r>
      <w:r w:rsidR="0064069E">
        <w:rPr>
          <w:rFonts w:hint="eastAsia"/>
        </w:rPr>
        <w:t>，</w:t>
      </w:r>
      <w:r w:rsidRPr="00D30F75">
        <w:rPr>
          <w:rFonts w:hint="eastAsia"/>
        </w:rPr>
        <w:t>我々の周りにあるさまざまな“</w:t>
      </w:r>
      <w:r w:rsidR="001D24B1" w:rsidRPr="00D30F75">
        <w:rPr>
          <w:rFonts w:hint="eastAsia"/>
        </w:rPr>
        <w:t>機械システム</w:t>
      </w:r>
      <w:r w:rsidRPr="00D30F75">
        <w:rPr>
          <w:rFonts w:hint="eastAsia"/>
        </w:rPr>
        <w:t>”</w:t>
      </w:r>
      <w:r w:rsidR="002A3E77" w:rsidRPr="00D30F75">
        <w:rPr>
          <w:rFonts w:hint="eastAsia"/>
        </w:rPr>
        <w:t>は</w:t>
      </w:r>
      <w:r w:rsidR="0064069E">
        <w:rPr>
          <w:rFonts w:hint="eastAsia"/>
        </w:rPr>
        <w:t>，</w:t>
      </w:r>
      <w:r w:rsidR="002A3E77" w:rsidRPr="00D30F75">
        <w:rPr>
          <w:rFonts w:asciiTheme="minorEastAsia" w:eastAsiaTheme="minorEastAsia" w:hAnsiTheme="minorEastAsia" w:hint="eastAsia"/>
        </w:rPr>
        <w:t>その機械的要素と電気的要素を制御（コントロール）すること</w:t>
      </w:r>
      <w:r w:rsidR="002A3E77" w:rsidRPr="00D30F75">
        <w:rPr>
          <w:rFonts w:hint="eastAsia"/>
        </w:rPr>
        <w:t>によりその機能を発揮する。すなわち</w:t>
      </w:r>
      <w:r w:rsidR="0064069E">
        <w:rPr>
          <w:rFonts w:hint="eastAsia"/>
        </w:rPr>
        <w:t>，</w:t>
      </w:r>
      <w:r w:rsidR="002A3E77" w:rsidRPr="00D30F75">
        <w:rPr>
          <w:rFonts w:hint="eastAsia"/>
        </w:rPr>
        <w:t xml:space="preserve"> 今日の</w:t>
      </w:r>
      <w:r w:rsidRPr="00D30F75">
        <w:rPr>
          <w:rFonts w:hint="eastAsia"/>
        </w:rPr>
        <w:t>人工物</w:t>
      </w:r>
      <w:r w:rsidR="002A3E77" w:rsidRPr="00D30F75">
        <w:rPr>
          <w:rFonts w:hint="eastAsia"/>
        </w:rPr>
        <w:t>は</w:t>
      </w:r>
      <w:r w:rsidR="0064069E">
        <w:rPr>
          <w:rFonts w:hint="eastAsia"/>
        </w:rPr>
        <w:t>，</w:t>
      </w:r>
      <w:r w:rsidR="00E204EC" w:rsidRPr="00D30F75">
        <w:rPr>
          <w:rFonts w:hint="eastAsia"/>
        </w:rPr>
        <w:t>機械的要素と電気的要素</w:t>
      </w:r>
      <w:r w:rsidR="001D24B1" w:rsidRPr="00D30F75">
        <w:rPr>
          <w:rFonts w:hint="eastAsia"/>
        </w:rPr>
        <w:t>を</w:t>
      </w:r>
      <w:r w:rsidR="00E204EC" w:rsidRPr="00D30F75">
        <w:rPr>
          <w:rFonts w:hint="eastAsia"/>
        </w:rPr>
        <w:t>複雑に融合</w:t>
      </w:r>
      <w:r w:rsidR="001D24B1" w:rsidRPr="00D30F75">
        <w:rPr>
          <w:rFonts w:hint="eastAsia"/>
        </w:rPr>
        <w:t>させる</w:t>
      </w:r>
      <w:r w:rsidR="00E204EC" w:rsidRPr="00D30F75">
        <w:rPr>
          <w:rFonts w:hint="eastAsia"/>
        </w:rPr>
        <w:t>ことにより</w:t>
      </w:r>
      <w:r w:rsidR="0064069E">
        <w:rPr>
          <w:rFonts w:hint="eastAsia"/>
        </w:rPr>
        <w:t>，</w:t>
      </w:r>
      <w:r w:rsidRPr="00D30F75">
        <w:rPr>
          <w:rFonts w:hint="eastAsia"/>
        </w:rPr>
        <w:t>多様な機能を</w:t>
      </w:r>
      <w:r w:rsidR="00E204EC" w:rsidRPr="00D30F75">
        <w:rPr>
          <w:rFonts w:hint="eastAsia"/>
        </w:rPr>
        <w:t>発揮することができる。</w:t>
      </w:r>
      <w:r w:rsidR="00E204EC" w:rsidRPr="00D30F75" w:rsidDel="00E204EC">
        <w:rPr>
          <w:rFonts w:hint="eastAsia"/>
        </w:rPr>
        <w:t xml:space="preserve"> </w:t>
      </w:r>
    </w:p>
    <w:p w14:paraId="7CBFC77B" w14:textId="09C8DE24" w:rsidR="001635FD" w:rsidRPr="00D30F75" w:rsidRDefault="001635FD" w:rsidP="00F46BAA">
      <w:pPr>
        <w:ind w:leftChars="100" w:left="180" w:firstLineChars="100" w:firstLine="180"/>
      </w:pPr>
      <w:r w:rsidRPr="00D30F75">
        <w:rPr>
          <w:rFonts w:hint="eastAsia"/>
        </w:rPr>
        <w:t>機械システム工学科は</w:t>
      </w:r>
      <w:r w:rsidR="0064069E">
        <w:rPr>
          <w:rFonts w:hint="eastAsia"/>
        </w:rPr>
        <w:t>，</w:t>
      </w:r>
      <w:r w:rsidRPr="00D30F75">
        <w:rPr>
          <w:rFonts w:hint="eastAsia"/>
        </w:rPr>
        <w:t>このような</w:t>
      </w:r>
      <w:r w:rsidR="001D24B1" w:rsidRPr="00D30F75">
        <w:rPr>
          <w:rFonts w:hint="eastAsia"/>
        </w:rPr>
        <w:t>“機械システム”を理解し</w:t>
      </w:r>
      <w:r w:rsidR="0064069E">
        <w:rPr>
          <w:rFonts w:hint="eastAsia"/>
        </w:rPr>
        <w:t>，</w:t>
      </w:r>
      <w:r w:rsidR="001D24B1" w:rsidRPr="00D30F75">
        <w:rPr>
          <w:rFonts w:hint="eastAsia"/>
        </w:rPr>
        <w:t>設計できる</w:t>
      </w:r>
      <w:r w:rsidRPr="00D30F75">
        <w:rPr>
          <w:rFonts w:hint="eastAsia"/>
        </w:rPr>
        <w:t>技術者</w:t>
      </w:r>
      <w:r w:rsidR="001D24B1" w:rsidRPr="00D30F75">
        <w:rPr>
          <w:rFonts w:hint="eastAsia"/>
        </w:rPr>
        <w:t>の</w:t>
      </w:r>
      <w:r w:rsidRPr="00D30F75">
        <w:rPr>
          <w:rFonts w:hint="eastAsia"/>
        </w:rPr>
        <w:t>養成に主眼をおいた教育を行う学科である。すなわち</w:t>
      </w:r>
      <w:r w:rsidR="0064069E">
        <w:rPr>
          <w:rFonts w:hint="eastAsia"/>
        </w:rPr>
        <w:t>，</w:t>
      </w:r>
      <w:r w:rsidRPr="00D30F75">
        <w:rPr>
          <w:rFonts w:hint="eastAsia"/>
        </w:rPr>
        <w:t>本学科では</w:t>
      </w:r>
      <w:r w:rsidR="0064069E">
        <w:rPr>
          <w:rFonts w:hint="eastAsia"/>
        </w:rPr>
        <w:t>，</w:t>
      </w:r>
      <w:r w:rsidRPr="00D30F75">
        <w:rPr>
          <w:rFonts w:hint="eastAsia"/>
        </w:rPr>
        <w:t>機械</w:t>
      </w:r>
      <w:r w:rsidR="001D24B1" w:rsidRPr="00D30F75">
        <w:rPr>
          <w:rFonts w:hint="eastAsia"/>
        </w:rPr>
        <w:t>工学</w:t>
      </w:r>
      <w:r w:rsidR="0064069E">
        <w:rPr>
          <w:rFonts w:hint="eastAsia"/>
        </w:rPr>
        <w:t>，</w:t>
      </w:r>
      <w:r w:rsidR="001D24B1" w:rsidRPr="00D30F75">
        <w:rPr>
          <w:rFonts w:hint="eastAsia"/>
        </w:rPr>
        <w:t>電気工学</w:t>
      </w:r>
      <w:r w:rsidR="0064069E">
        <w:rPr>
          <w:rFonts w:hint="eastAsia"/>
        </w:rPr>
        <w:t>，</w:t>
      </w:r>
      <w:r w:rsidR="001D24B1" w:rsidRPr="00D30F75">
        <w:rPr>
          <w:rFonts w:hint="eastAsia"/>
        </w:rPr>
        <w:t>制御工学</w:t>
      </w:r>
      <w:r w:rsidRPr="00D30F75">
        <w:rPr>
          <w:rFonts w:hint="eastAsia"/>
        </w:rPr>
        <w:t>の</w:t>
      </w:r>
      <w:r w:rsidR="001D24B1" w:rsidRPr="00D30F75">
        <w:rPr>
          <w:rFonts w:hint="eastAsia"/>
        </w:rPr>
        <w:t>各</w:t>
      </w:r>
      <w:r w:rsidRPr="00D30F75">
        <w:rPr>
          <w:rFonts w:hint="eastAsia"/>
        </w:rPr>
        <w:t>要素技術を駆使し</w:t>
      </w:r>
      <w:r w:rsidR="0064069E">
        <w:rPr>
          <w:rFonts w:hint="eastAsia"/>
        </w:rPr>
        <w:t>，</w:t>
      </w:r>
      <w:r w:rsidRPr="00D30F75">
        <w:rPr>
          <w:rFonts w:hint="eastAsia"/>
        </w:rPr>
        <w:t>それらを統合して最適なシステムとして作動できる機械システムの設計・製作</w:t>
      </w:r>
      <w:r w:rsidR="0064069E">
        <w:rPr>
          <w:rFonts w:hint="eastAsia"/>
        </w:rPr>
        <w:t>，</w:t>
      </w:r>
      <w:r w:rsidRPr="00D30F75">
        <w:rPr>
          <w:rFonts w:hint="eastAsia"/>
        </w:rPr>
        <w:t>維持管理などに従事できる技術者育成の基礎教育を目指す。</w:t>
      </w:r>
    </w:p>
    <w:p w14:paraId="18AFBC8F" w14:textId="41D6BE8A" w:rsidR="00F93395" w:rsidRDefault="001635FD" w:rsidP="00F46BAA">
      <w:pPr>
        <w:ind w:leftChars="100" w:left="180" w:firstLineChars="100" w:firstLine="180"/>
      </w:pPr>
      <w:r w:rsidRPr="00D30F75">
        <w:rPr>
          <w:rFonts w:hint="eastAsia"/>
        </w:rPr>
        <w:t>そのため</w:t>
      </w:r>
      <w:r w:rsidR="0064069E">
        <w:rPr>
          <w:rFonts w:hint="eastAsia"/>
        </w:rPr>
        <w:t>，</w:t>
      </w:r>
      <w:r w:rsidRPr="00D30F75">
        <w:rPr>
          <w:rFonts w:hint="eastAsia"/>
        </w:rPr>
        <w:t>諸君はまず機械工学の基礎である力学</w:t>
      </w:r>
      <w:r w:rsidR="0064069E">
        <w:rPr>
          <w:rFonts w:hint="eastAsia"/>
        </w:rPr>
        <w:t>，</w:t>
      </w:r>
      <w:r w:rsidRPr="00D30F75">
        <w:rPr>
          <w:rFonts w:hint="eastAsia"/>
        </w:rPr>
        <w:t>特に運動・機構学</w:t>
      </w:r>
      <w:r w:rsidR="0064069E">
        <w:rPr>
          <w:rFonts w:hint="eastAsia"/>
        </w:rPr>
        <w:t>，</w:t>
      </w:r>
      <w:r w:rsidRPr="00D30F75">
        <w:rPr>
          <w:rFonts w:hint="eastAsia"/>
        </w:rPr>
        <w:t>材料力学</w:t>
      </w:r>
      <w:r w:rsidR="0064069E">
        <w:rPr>
          <w:rFonts w:hint="eastAsia"/>
        </w:rPr>
        <w:t>，</w:t>
      </w:r>
      <w:r w:rsidRPr="00D30F75">
        <w:rPr>
          <w:rFonts w:hint="eastAsia"/>
        </w:rPr>
        <w:t>熱力学</w:t>
      </w:r>
      <w:r w:rsidR="0064069E">
        <w:rPr>
          <w:rFonts w:hint="eastAsia"/>
        </w:rPr>
        <w:t>，</w:t>
      </w:r>
      <w:r w:rsidRPr="00D30F75">
        <w:rPr>
          <w:rFonts w:hint="eastAsia"/>
        </w:rPr>
        <w:t>流体力学などを学習し</w:t>
      </w:r>
      <w:r w:rsidR="0064069E">
        <w:rPr>
          <w:rFonts w:hint="eastAsia"/>
        </w:rPr>
        <w:t>，</w:t>
      </w:r>
      <w:r w:rsidRPr="00D30F75">
        <w:rPr>
          <w:rFonts w:hint="eastAsia"/>
        </w:rPr>
        <w:t>その上で制御技術</w:t>
      </w:r>
      <w:r w:rsidR="0064069E">
        <w:rPr>
          <w:rFonts w:hint="eastAsia"/>
        </w:rPr>
        <w:t>，</w:t>
      </w:r>
      <w:r w:rsidRPr="00D30F75">
        <w:rPr>
          <w:rFonts w:hint="eastAsia"/>
        </w:rPr>
        <w:t>電気・電子技術</w:t>
      </w:r>
      <w:r w:rsidR="0064069E">
        <w:rPr>
          <w:rFonts w:hint="eastAsia"/>
        </w:rPr>
        <w:t>，</w:t>
      </w:r>
      <w:r w:rsidRPr="00D30F75">
        <w:rPr>
          <w:rFonts w:hint="eastAsia"/>
        </w:rPr>
        <w:t>情報処理技術やソフトウェア技術に関する基本を学ぶ。これらの学習により</w:t>
      </w:r>
      <w:r w:rsidR="0064069E">
        <w:rPr>
          <w:rFonts w:hint="eastAsia"/>
        </w:rPr>
        <w:t>，</w:t>
      </w:r>
      <w:r w:rsidRPr="00D30F75">
        <w:rPr>
          <w:rFonts w:hint="eastAsia"/>
        </w:rPr>
        <w:t>“機械要素技術のシステム統合を行う工学”と定義付けられる“機械システム工学”の基礎を身に付けることができる。</w:t>
      </w:r>
    </w:p>
    <w:p w14:paraId="6B01C256" w14:textId="752325CB" w:rsidR="00F93395" w:rsidRDefault="00F93395" w:rsidP="00E96AA1">
      <w:pPr>
        <w:ind w:leftChars="100" w:left="180" w:firstLineChars="100" w:firstLine="180"/>
      </w:pPr>
      <w:r w:rsidRPr="009F1440">
        <w:rPr>
          <w:rFonts w:hint="eastAsia"/>
        </w:rPr>
        <w:t>さらに</w:t>
      </w:r>
      <w:r w:rsidR="0064069E">
        <w:rPr>
          <w:rFonts w:hint="eastAsia"/>
        </w:rPr>
        <w:t>，</w:t>
      </w:r>
      <w:r w:rsidRPr="009F1440">
        <w:rPr>
          <w:rFonts w:hint="eastAsia"/>
        </w:rPr>
        <w:t>情報基盤と工学技術の融合が求められている時代の要請に</w:t>
      </w:r>
      <w:r w:rsidR="009D7723" w:rsidRPr="009F1440">
        <w:rPr>
          <w:rFonts w:hint="eastAsia"/>
        </w:rPr>
        <w:t>応えるため</w:t>
      </w:r>
      <w:r w:rsidR="0064069E">
        <w:rPr>
          <w:rFonts w:hint="eastAsia"/>
        </w:rPr>
        <w:t>，</w:t>
      </w:r>
      <w:r w:rsidR="009D7723" w:rsidRPr="009F1440">
        <w:rPr>
          <w:rFonts w:hint="eastAsia"/>
        </w:rPr>
        <w:t>前述までの当学科の</w:t>
      </w:r>
      <w:r w:rsidRPr="009F1440">
        <w:rPr>
          <w:rFonts w:hint="eastAsia"/>
        </w:rPr>
        <w:t>教育研究プログラムと共に</w:t>
      </w:r>
      <w:r w:rsidR="0064069E">
        <w:rPr>
          <w:rFonts w:hint="eastAsia"/>
        </w:rPr>
        <w:t>，</w:t>
      </w:r>
      <w:r w:rsidRPr="009F1440">
        <w:rPr>
          <w:rFonts w:hint="eastAsia"/>
        </w:rPr>
        <w:t>ゲームチェンジ時代の製造業を切り拓く「ひらめき・こと・もの・ひと」づくりプログラムにも参画し</w:t>
      </w:r>
      <w:r w:rsidR="0064069E">
        <w:rPr>
          <w:rFonts w:hint="eastAsia"/>
        </w:rPr>
        <w:t>，</w:t>
      </w:r>
      <w:r w:rsidRPr="009F1440">
        <w:rPr>
          <w:rFonts w:hint="eastAsia"/>
        </w:rPr>
        <w:t>次世代の</w:t>
      </w:r>
      <w:r w:rsidR="009D7723" w:rsidRPr="009F1440">
        <w:rPr>
          <w:rFonts w:hint="eastAsia"/>
        </w:rPr>
        <w:t>機械システム工学技術者の養成</w:t>
      </w:r>
      <w:r w:rsidR="00BC598A" w:rsidRPr="009F1440">
        <w:rPr>
          <w:rFonts w:hint="eastAsia"/>
        </w:rPr>
        <w:t>を図る</w:t>
      </w:r>
      <w:r w:rsidR="009D7723">
        <w:rPr>
          <w:rFonts w:hint="eastAsia"/>
        </w:rPr>
        <w:t>。</w:t>
      </w:r>
    </w:p>
    <w:p w14:paraId="1EF3A7AA" w14:textId="3EDC4AC0" w:rsidR="001635FD" w:rsidRPr="00D30F75" w:rsidRDefault="001635FD" w:rsidP="00205B9B">
      <w:pPr>
        <w:ind w:leftChars="100" w:left="180" w:firstLineChars="100" w:firstLine="180"/>
      </w:pPr>
      <w:r w:rsidRPr="00D30F75">
        <w:rPr>
          <w:rFonts w:hint="eastAsia"/>
        </w:rPr>
        <w:t>以下はそのための学修指針である。</w:t>
      </w:r>
    </w:p>
    <w:p w14:paraId="0473F708" w14:textId="77777777" w:rsidR="001635FD" w:rsidRPr="00D30F75" w:rsidRDefault="001635FD" w:rsidP="009F1440">
      <w:pPr>
        <w:spacing w:beforeLines="50" w:before="143"/>
        <w:rPr>
          <w:rFonts w:asciiTheme="majorEastAsia" w:eastAsiaTheme="majorEastAsia" w:hAnsiTheme="majorEastAsia"/>
          <w:b/>
        </w:rPr>
      </w:pPr>
      <w:r w:rsidRPr="00D30F75">
        <w:rPr>
          <w:rFonts w:asciiTheme="majorEastAsia" w:eastAsiaTheme="majorEastAsia" w:hAnsiTheme="majorEastAsia" w:hint="eastAsia"/>
          <w:b/>
        </w:rPr>
        <w:t>２．本学科における学修指針</w:t>
      </w:r>
    </w:p>
    <w:p w14:paraId="6FD8B250" w14:textId="4ABD1E46" w:rsidR="001635FD" w:rsidRPr="00D30F75" w:rsidRDefault="009F1440" w:rsidP="009F1440">
      <w:pPr>
        <w:spacing w:beforeLines="50" w:before="143"/>
        <w:ind w:leftChars="79" w:left="178" w:hangingChars="20" w:hanging="36"/>
        <w:rPr>
          <w:rFonts w:asciiTheme="majorEastAsia" w:eastAsiaTheme="majorEastAsia" w:hAnsiTheme="majorEastAsia"/>
          <w:b/>
        </w:rPr>
      </w:pPr>
      <w:r>
        <w:rPr>
          <w:rFonts w:asciiTheme="majorEastAsia" w:eastAsiaTheme="majorEastAsia" w:hAnsiTheme="majorEastAsia" w:hint="eastAsia"/>
          <w:b/>
        </w:rPr>
        <w:t>(1</w:t>
      </w:r>
      <w:r w:rsidRPr="00D30F75">
        <w:rPr>
          <w:rFonts w:asciiTheme="majorEastAsia" w:eastAsiaTheme="majorEastAsia" w:hAnsiTheme="majorEastAsia" w:hint="eastAsia"/>
          <w:b/>
        </w:rPr>
        <w:t>)</w:t>
      </w:r>
      <w:r>
        <w:rPr>
          <w:rFonts w:asciiTheme="majorEastAsia" w:eastAsiaTheme="majorEastAsia" w:hAnsiTheme="majorEastAsia" w:hint="eastAsia"/>
          <w:b/>
        </w:rPr>
        <w:t xml:space="preserve"> </w:t>
      </w:r>
      <w:r w:rsidR="001635FD" w:rsidRPr="00D30F75">
        <w:rPr>
          <w:rFonts w:asciiTheme="majorEastAsia" w:eastAsiaTheme="majorEastAsia" w:hAnsiTheme="majorEastAsia" w:hint="eastAsia"/>
          <w:b/>
        </w:rPr>
        <w:t>高校までの勉強と大学における学修の違い</w:t>
      </w:r>
    </w:p>
    <w:p w14:paraId="673DA10B" w14:textId="6D814D96" w:rsidR="001635FD" w:rsidRPr="00D30F75" w:rsidRDefault="001635FD" w:rsidP="00F46BAA">
      <w:pPr>
        <w:ind w:leftChars="200" w:left="360" w:firstLineChars="100" w:firstLine="180"/>
      </w:pPr>
      <w:r w:rsidRPr="00D30F75">
        <w:rPr>
          <w:rFonts w:hint="eastAsia"/>
        </w:rPr>
        <w:t>高校までは</w:t>
      </w:r>
      <w:r w:rsidR="0064069E">
        <w:rPr>
          <w:rFonts w:hint="eastAsia"/>
        </w:rPr>
        <w:t>，</w:t>
      </w:r>
      <w:r w:rsidRPr="00D30F75">
        <w:rPr>
          <w:rFonts w:hint="eastAsia"/>
        </w:rPr>
        <w:t>ほとんどすべての科目が試験により評価され</w:t>
      </w:r>
      <w:r w:rsidR="0064069E">
        <w:rPr>
          <w:rFonts w:hint="eastAsia"/>
        </w:rPr>
        <w:t>，</w:t>
      </w:r>
      <w:r w:rsidRPr="00D30F75">
        <w:rPr>
          <w:rFonts w:hint="eastAsia"/>
        </w:rPr>
        <w:t>多くは大学へも試験により入学が許された。つまり</w:t>
      </w:r>
      <w:r w:rsidR="0064069E">
        <w:rPr>
          <w:rFonts w:hint="eastAsia"/>
        </w:rPr>
        <w:t>，</w:t>
      </w:r>
      <w:r w:rsidRPr="00D30F75">
        <w:rPr>
          <w:rFonts w:hint="eastAsia"/>
        </w:rPr>
        <w:t>諸君は勉強の目的を</w:t>
      </w:r>
      <w:r w:rsidR="0064069E">
        <w:rPr>
          <w:rFonts w:hint="eastAsia"/>
        </w:rPr>
        <w:t>，</w:t>
      </w:r>
      <w:r w:rsidRPr="00D30F75">
        <w:rPr>
          <w:rFonts w:hint="eastAsia"/>
        </w:rPr>
        <w:t>上位の学校に入学するためと考えているかもしれない。しかし大学の目的は</w:t>
      </w:r>
      <w:r w:rsidR="0064069E">
        <w:rPr>
          <w:rFonts w:hint="eastAsia"/>
        </w:rPr>
        <w:t>，</w:t>
      </w:r>
      <w:r w:rsidRPr="00D30F75">
        <w:rPr>
          <w:rFonts w:hint="eastAsia"/>
        </w:rPr>
        <w:t>諸君を社会に役立つ人材に育成することであり</w:t>
      </w:r>
      <w:r w:rsidR="0064069E">
        <w:rPr>
          <w:rFonts w:hint="eastAsia"/>
        </w:rPr>
        <w:t>，</w:t>
      </w:r>
      <w:r w:rsidRPr="00D30F75">
        <w:rPr>
          <w:rFonts w:hint="eastAsia"/>
        </w:rPr>
        <w:t>教員は</w:t>
      </w:r>
      <w:r w:rsidR="0064069E">
        <w:rPr>
          <w:rFonts w:hint="eastAsia"/>
        </w:rPr>
        <w:t>，</w:t>
      </w:r>
      <w:r w:rsidRPr="00D30F75">
        <w:rPr>
          <w:rFonts w:hint="eastAsia"/>
        </w:rPr>
        <w:t>いわゆる筆記試験に合格するためだけの勉強を学修とは考えていない。</w:t>
      </w:r>
    </w:p>
    <w:p w14:paraId="4258181C" w14:textId="48BE1452" w:rsidR="001635FD" w:rsidRPr="00D30F75" w:rsidRDefault="001635FD" w:rsidP="00F46BAA">
      <w:pPr>
        <w:ind w:leftChars="200" w:left="360" w:firstLineChars="100" w:firstLine="180"/>
      </w:pPr>
      <w:r w:rsidRPr="00D30F75">
        <w:rPr>
          <w:rFonts w:hint="eastAsia"/>
        </w:rPr>
        <w:t>“学修”とは自らが必要であると思うことを“学び</w:t>
      </w:r>
      <w:r w:rsidR="0064069E">
        <w:rPr>
          <w:rFonts w:hint="eastAsia"/>
        </w:rPr>
        <w:t>，</w:t>
      </w:r>
      <w:r w:rsidRPr="00D30F75">
        <w:rPr>
          <w:rFonts w:hint="eastAsia"/>
        </w:rPr>
        <w:t>修める（身に付ける）”ことを指し</w:t>
      </w:r>
      <w:r w:rsidR="0064069E">
        <w:rPr>
          <w:rFonts w:hint="eastAsia"/>
        </w:rPr>
        <w:t>，</w:t>
      </w:r>
      <w:r w:rsidRPr="00D30F75">
        <w:rPr>
          <w:rFonts w:hint="eastAsia"/>
        </w:rPr>
        <w:t>学ぶという言葉は</w:t>
      </w:r>
      <w:r w:rsidR="0064069E">
        <w:rPr>
          <w:rFonts w:hint="eastAsia"/>
        </w:rPr>
        <w:t>，</w:t>
      </w:r>
      <w:r w:rsidRPr="00D30F75">
        <w:rPr>
          <w:rFonts w:hint="eastAsia"/>
        </w:rPr>
        <w:t>教わるという受動的な態度ではなく</w:t>
      </w:r>
      <w:r w:rsidR="0064069E">
        <w:rPr>
          <w:rFonts w:hint="eastAsia"/>
        </w:rPr>
        <w:t>，</w:t>
      </w:r>
      <w:r w:rsidRPr="00D30F75">
        <w:rPr>
          <w:rFonts w:hint="eastAsia"/>
        </w:rPr>
        <w:t>能動的な態度を示す。社会では</w:t>
      </w:r>
      <w:r w:rsidR="0064069E">
        <w:rPr>
          <w:rFonts w:hint="eastAsia"/>
        </w:rPr>
        <w:t>，</w:t>
      </w:r>
      <w:r w:rsidRPr="00D30F75">
        <w:rPr>
          <w:rFonts w:hint="eastAsia"/>
        </w:rPr>
        <w:t>仕事は教わるものではなく</w:t>
      </w:r>
      <w:r w:rsidR="0064069E">
        <w:rPr>
          <w:rFonts w:hint="eastAsia"/>
        </w:rPr>
        <w:t>，</w:t>
      </w:r>
      <w:r w:rsidRPr="00D30F75">
        <w:rPr>
          <w:rFonts w:hint="eastAsia"/>
        </w:rPr>
        <w:t>学ぶものだということが常識であり</w:t>
      </w:r>
      <w:r w:rsidR="0064069E">
        <w:rPr>
          <w:rFonts w:hint="eastAsia"/>
        </w:rPr>
        <w:t>，</w:t>
      </w:r>
      <w:r w:rsidRPr="00D30F75">
        <w:rPr>
          <w:rFonts w:hint="eastAsia"/>
        </w:rPr>
        <w:t>諸君は学ぶことそのものを身につける必要がある。</w:t>
      </w:r>
    </w:p>
    <w:p w14:paraId="48A1C057" w14:textId="09F67A22" w:rsidR="001635FD" w:rsidRPr="00D30F75" w:rsidRDefault="001635FD" w:rsidP="00F46BAA">
      <w:pPr>
        <w:ind w:leftChars="200" w:left="360" w:firstLineChars="100" w:firstLine="180"/>
      </w:pPr>
      <w:r w:rsidRPr="00D30F75">
        <w:rPr>
          <w:rFonts w:hint="eastAsia"/>
        </w:rPr>
        <w:t>「教え方が悪いから分からない。」という言い訳は基本的に大学や社会では通用せず</w:t>
      </w:r>
      <w:r w:rsidR="0064069E">
        <w:rPr>
          <w:rFonts w:hint="eastAsia"/>
        </w:rPr>
        <w:t>，</w:t>
      </w:r>
      <w:r w:rsidRPr="00D30F75">
        <w:rPr>
          <w:rFonts w:hint="eastAsia"/>
        </w:rPr>
        <w:t>多くの場合は学び方が悪いと評価される。すなわち</w:t>
      </w:r>
      <w:r w:rsidR="0064069E">
        <w:rPr>
          <w:rFonts w:hint="eastAsia"/>
        </w:rPr>
        <w:t>，</w:t>
      </w:r>
      <w:r w:rsidRPr="00D30F75">
        <w:rPr>
          <w:rFonts w:hint="eastAsia"/>
        </w:rPr>
        <w:t>“学修の主体と責任は学生にある”ということを理解してほしい。</w:t>
      </w:r>
    </w:p>
    <w:p w14:paraId="005C9F1A" w14:textId="7A7AD484" w:rsidR="001635FD" w:rsidRPr="00D30F75" w:rsidRDefault="001635FD" w:rsidP="00F46BAA">
      <w:pPr>
        <w:ind w:leftChars="200" w:left="360" w:firstLine="100"/>
      </w:pPr>
      <w:r w:rsidRPr="00D30F75">
        <w:rPr>
          <w:rFonts w:hint="eastAsia"/>
        </w:rPr>
        <w:t>また</w:t>
      </w:r>
      <w:r w:rsidR="0064069E">
        <w:rPr>
          <w:rFonts w:hint="eastAsia"/>
        </w:rPr>
        <w:t>，</w:t>
      </w:r>
      <w:r w:rsidRPr="00D30F75">
        <w:rPr>
          <w:rFonts w:hint="eastAsia"/>
        </w:rPr>
        <w:t>試験の際に正解を書くことが学修の目的ではない。仕事の現場では</w:t>
      </w:r>
      <w:r w:rsidR="0064069E">
        <w:rPr>
          <w:rFonts w:hint="eastAsia"/>
        </w:rPr>
        <w:t>，</w:t>
      </w:r>
      <w:r w:rsidRPr="00D30F75">
        <w:rPr>
          <w:rFonts w:hint="eastAsia"/>
        </w:rPr>
        <w:t>常に学んだことを応用することが要求される。したがって</w:t>
      </w:r>
      <w:r w:rsidR="0064069E">
        <w:rPr>
          <w:rFonts w:hint="eastAsia"/>
        </w:rPr>
        <w:t>，</w:t>
      </w:r>
      <w:r w:rsidRPr="00D30F75">
        <w:rPr>
          <w:rFonts w:hint="eastAsia"/>
        </w:rPr>
        <w:t>学んだこと</w:t>
      </w:r>
      <w:r w:rsidR="004F305F" w:rsidRPr="00D30F75">
        <w:rPr>
          <w:rFonts w:hint="eastAsia"/>
        </w:rPr>
        <w:t>を</w:t>
      </w:r>
      <w:r w:rsidRPr="00D30F75">
        <w:rPr>
          <w:rFonts w:hint="eastAsia"/>
        </w:rPr>
        <w:t>いつでも引き出せるように</w:t>
      </w:r>
      <w:r w:rsidR="0064069E">
        <w:rPr>
          <w:rFonts w:hint="eastAsia"/>
        </w:rPr>
        <w:t>，</w:t>
      </w:r>
      <w:r w:rsidRPr="00D30F75">
        <w:rPr>
          <w:rFonts w:hint="eastAsia"/>
        </w:rPr>
        <w:t>身に</w:t>
      </w:r>
      <w:r w:rsidR="000F63CE" w:rsidRPr="00D30F75">
        <w:rPr>
          <w:rFonts w:hint="eastAsia"/>
        </w:rPr>
        <w:t>付ける</w:t>
      </w:r>
      <w:r w:rsidRPr="00D30F75">
        <w:rPr>
          <w:rFonts w:hint="eastAsia"/>
        </w:rPr>
        <w:t>ことが必要なのである。高校までの勉強から脱却し</w:t>
      </w:r>
      <w:r w:rsidR="0064069E">
        <w:rPr>
          <w:rFonts w:hint="eastAsia"/>
        </w:rPr>
        <w:t>，</w:t>
      </w:r>
      <w:r w:rsidRPr="00D30F75">
        <w:rPr>
          <w:rFonts w:hint="eastAsia"/>
        </w:rPr>
        <w:t>学修へと順応することが大切である。</w:t>
      </w:r>
    </w:p>
    <w:p w14:paraId="7C506595" w14:textId="77777777" w:rsidR="001635FD" w:rsidRPr="00D30F75" w:rsidRDefault="001635FD" w:rsidP="00F46BAA">
      <w:pPr>
        <w:spacing w:beforeLines="50" w:before="143"/>
        <w:ind w:leftChars="100" w:left="180"/>
        <w:rPr>
          <w:rFonts w:asciiTheme="majorEastAsia" w:eastAsiaTheme="majorEastAsia" w:hAnsiTheme="majorEastAsia"/>
          <w:b/>
        </w:rPr>
      </w:pPr>
      <w:r w:rsidRPr="00D30F75">
        <w:rPr>
          <w:rFonts w:asciiTheme="majorEastAsia" w:eastAsiaTheme="majorEastAsia" w:hAnsiTheme="majorEastAsia" w:hint="eastAsia"/>
          <w:b/>
        </w:rPr>
        <w:t>(2) 論理的思考の訓練を</w:t>
      </w:r>
    </w:p>
    <w:p w14:paraId="33560DBA" w14:textId="784540E5" w:rsidR="001635FD" w:rsidRPr="00D30F75" w:rsidRDefault="001635FD" w:rsidP="00F46BAA">
      <w:pPr>
        <w:ind w:leftChars="200" w:left="360" w:firstLineChars="100" w:firstLine="180"/>
      </w:pPr>
      <w:r w:rsidRPr="00D30F75">
        <w:rPr>
          <w:rFonts w:hint="eastAsia"/>
        </w:rPr>
        <w:t>工学あるいは機械技術の現場では</w:t>
      </w:r>
      <w:r w:rsidR="0064069E">
        <w:rPr>
          <w:rFonts w:hint="eastAsia"/>
        </w:rPr>
        <w:t>，</w:t>
      </w:r>
      <w:r w:rsidRPr="00D30F75">
        <w:rPr>
          <w:rFonts w:hint="eastAsia"/>
        </w:rPr>
        <w:t>すべての現象を完全に説明できない場合でも</w:t>
      </w:r>
      <w:r w:rsidR="0064069E">
        <w:rPr>
          <w:rFonts w:hint="eastAsia"/>
        </w:rPr>
        <w:t>，</w:t>
      </w:r>
      <w:r w:rsidRPr="00D30F75">
        <w:rPr>
          <w:rFonts w:hint="eastAsia"/>
        </w:rPr>
        <w:t>最善を尽くし</w:t>
      </w:r>
      <w:r w:rsidR="0064069E">
        <w:rPr>
          <w:rFonts w:hint="eastAsia"/>
        </w:rPr>
        <w:t>，</w:t>
      </w:r>
      <w:r w:rsidRPr="00D30F75">
        <w:rPr>
          <w:rFonts w:hint="eastAsia"/>
        </w:rPr>
        <w:t>機械</w:t>
      </w:r>
      <w:r w:rsidR="0064069E">
        <w:rPr>
          <w:rFonts w:hint="eastAsia"/>
        </w:rPr>
        <w:t>，</w:t>
      </w:r>
      <w:r w:rsidRPr="00D30F75">
        <w:rPr>
          <w:rFonts w:hint="eastAsia"/>
        </w:rPr>
        <w:t>設備などを設計し使用することがある。これは</w:t>
      </w:r>
      <w:r w:rsidR="0064069E">
        <w:rPr>
          <w:rFonts w:hint="eastAsia"/>
        </w:rPr>
        <w:t>，</w:t>
      </w:r>
      <w:r w:rsidRPr="00D30F75">
        <w:rPr>
          <w:rFonts w:hint="eastAsia"/>
        </w:rPr>
        <w:t>その時点において</w:t>
      </w:r>
      <w:r w:rsidR="0064069E">
        <w:rPr>
          <w:rFonts w:hint="eastAsia"/>
        </w:rPr>
        <w:t>，</w:t>
      </w:r>
      <w:r w:rsidRPr="00D30F75">
        <w:rPr>
          <w:rFonts w:hint="eastAsia"/>
        </w:rPr>
        <w:t>未知の要因があることなどによるもので</w:t>
      </w:r>
      <w:r w:rsidR="0064069E">
        <w:rPr>
          <w:rFonts w:hint="eastAsia"/>
        </w:rPr>
        <w:t>，</w:t>
      </w:r>
      <w:r w:rsidRPr="00D30F75">
        <w:rPr>
          <w:rFonts w:hint="eastAsia"/>
        </w:rPr>
        <w:t>そこに学問の発展の余地や新たな技術開発の可能性があることも示している。</w:t>
      </w:r>
    </w:p>
    <w:p w14:paraId="07595F88" w14:textId="785D038F" w:rsidR="001635FD" w:rsidRPr="00D30F75" w:rsidRDefault="001635FD" w:rsidP="00F46BAA">
      <w:pPr>
        <w:ind w:leftChars="200" w:left="360" w:firstLineChars="100" w:firstLine="180"/>
      </w:pPr>
      <w:r w:rsidRPr="00D30F75">
        <w:rPr>
          <w:rFonts w:hint="eastAsia"/>
        </w:rPr>
        <w:t>しかしながら</w:t>
      </w:r>
      <w:r w:rsidR="0064069E">
        <w:rPr>
          <w:rFonts w:hint="eastAsia"/>
        </w:rPr>
        <w:t>，</w:t>
      </w:r>
      <w:r w:rsidRPr="00D30F75">
        <w:rPr>
          <w:rFonts w:hint="eastAsia"/>
        </w:rPr>
        <w:t>将来有能な技術者として活躍することを目指す諸君は</w:t>
      </w:r>
      <w:r w:rsidR="0064069E">
        <w:rPr>
          <w:rFonts w:hint="eastAsia"/>
        </w:rPr>
        <w:t>，</w:t>
      </w:r>
      <w:r w:rsidRPr="00D30F75">
        <w:rPr>
          <w:rFonts w:hint="eastAsia"/>
        </w:rPr>
        <w:t>これからの４年間</w:t>
      </w:r>
      <w:r w:rsidR="0064069E">
        <w:rPr>
          <w:rFonts w:hint="eastAsia"/>
        </w:rPr>
        <w:t>，</w:t>
      </w:r>
      <w:r w:rsidRPr="00D30F75">
        <w:rPr>
          <w:rFonts w:hint="eastAsia"/>
        </w:rPr>
        <w:t>未解決の要因を残し</w:t>
      </w:r>
      <w:r w:rsidR="0064069E">
        <w:rPr>
          <w:rFonts w:hint="eastAsia"/>
        </w:rPr>
        <w:t>，</w:t>
      </w:r>
      <w:r w:rsidRPr="00D30F75">
        <w:rPr>
          <w:rFonts w:hint="eastAsia"/>
        </w:rPr>
        <w:t>あいまいなままで学修することのないように心がけてもらいたい。実験や実習において</w:t>
      </w:r>
      <w:r w:rsidR="0064069E">
        <w:rPr>
          <w:rFonts w:hint="eastAsia"/>
        </w:rPr>
        <w:t>，</w:t>
      </w:r>
      <w:r w:rsidRPr="00D30F75">
        <w:rPr>
          <w:rFonts w:hint="eastAsia"/>
        </w:rPr>
        <w:t>観察あるいは体験した現象がどのような過程により起こるのか</w:t>
      </w:r>
      <w:r w:rsidR="0064069E">
        <w:rPr>
          <w:rFonts w:hint="eastAsia"/>
        </w:rPr>
        <w:t>，</w:t>
      </w:r>
      <w:r w:rsidRPr="00D30F75">
        <w:rPr>
          <w:rFonts w:hint="eastAsia"/>
        </w:rPr>
        <w:t>その理論的裏付けは何か</w:t>
      </w:r>
      <w:r w:rsidR="0064069E">
        <w:rPr>
          <w:rFonts w:hint="eastAsia"/>
        </w:rPr>
        <w:t>，</w:t>
      </w:r>
      <w:r w:rsidRPr="00D30F75">
        <w:rPr>
          <w:rFonts w:hint="eastAsia"/>
        </w:rPr>
        <w:t>授業において学んだ理論がどのようにして導かれるのかなど</w:t>
      </w:r>
      <w:r w:rsidR="0064069E">
        <w:rPr>
          <w:rFonts w:hint="eastAsia"/>
        </w:rPr>
        <w:t>，</w:t>
      </w:r>
      <w:r w:rsidRPr="00D30F75">
        <w:rPr>
          <w:rFonts w:hint="eastAsia"/>
        </w:rPr>
        <w:t>それらの理由を論理的に筋道正しく理解してもらいたい。時間がかかっても絶えず</w:t>
      </w:r>
      <w:r w:rsidR="0064069E">
        <w:rPr>
          <w:rFonts w:hint="eastAsia"/>
        </w:rPr>
        <w:t>，</w:t>
      </w:r>
      <w:r w:rsidRPr="00D30F75">
        <w:rPr>
          <w:rFonts w:hint="eastAsia"/>
        </w:rPr>
        <w:t>“なぜ”と問いながら学習し</w:t>
      </w:r>
      <w:r w:rsidR="0064069E">
        <w:rPr>
          <w:rFonts w:hint="eastAsia"/>
        </w:rPr>
        <w:t>，</w:t>
      </w:r>
      <w:r w:rsidRPr="00D30F75">
        <w:rPr>
          <w:rFonts w:hint="eastAsia"/>
        </w:rPr>
        <w:t>本質は何かを考え</w:t>
      </w:r>
      <w:r w:rsidR="0064069E">
        <w:rPr>
          <w:rFonts w:hint="eastAsia"/>
        </w:rPr>
        <w:t>，</w:t>
      </w:r>
      <w:r w:rsidRPr="00D30F75">
        <w:rPr>
          <w:rFonts w:hint="eastAsia"/>
        </w:rPr>
        <w:t>間違っても理論や実験結果をうのみにして暗記することは避けるべきである。時には簡単な実験を自分で独自に行うのもよいであろう。そのような努力によって“思考力”の向上が図られるのである。</w:t>
      </w:r>
    </w:p>
    <w:p w14:paraId="008DA9DF" w14:textId="250ACDB2" w:rsidR="009F1440" w:rsidRDefault="001635FD" w:rsidP="009F1440">
      <w:pPr>
        <w:ind w:leftChars="200" w:left="360" w:firstLineChars="100" w:firstLine="180"/>
      </w:pPr>
      <w:r w:rsidRPr="00D30F75">
        <w:rPr>
          <w:rFonts w:hint="eastAsia"/>
        </w:rPr>
        <w:t>論理的に考えることで</w:t>
      </w:r>
      <w:r w:rsidR="0064069E">
        <w:rPr>
          <w:rFonts w:hint="eastAsia"/>
        </w:rPr>
        <w:t>，</w:t>
      </w:r>
      <w:r w:rsidRPr="00D30F75">
        <w:rPr>
          <w:rFonts w:hint="eastAsia"/>
        </w:rPr>
        <w:t>正しい理解力</w:t>
      </w:r>
      <w:r w:rsidR="0064069E">
        <w:rPr>
          <w:rFonts w:hint="eastAsia"/>
        </w:rPr>
        <w:t>，</w:t>
      </w:r>
      <w:r w:rsidRPr="00D30F75">
        <w:rPr>
          <w:rFonts w:hint="eastAsia"/>
        </w:rPr>
        <w:t>判断力</w:t>
      </w:r>
      <w:r w:rsidR="0064069E">
        <w:rPr>
          <w:rFonts w:hint="eastAsia"/>
        </w:rPr>
        <w:t>，</w:t>
      </w:r>
      <w:r w:rsidRPr="00D30F75">
        <w:rPr>
          <w:rFonts w:hint="eastAsia"/>
        </w:rPr>
        <w:t>批判力の一層の養成が可能であり</w:t>
      </w:r>
      <w:r w:rsidR="0064069E">
        <w:rPr>
          <w:rFonts w:hint="eastAsia"/>
        </w:rPr>
        <w:t>，</w:t>
      </w:r>
      <w:r w:rsidRPr="00D30F75">
        <w:rPr>
          <w:rFonts w:hint="eastAsia"/>
        </w:rPr>
        <w:t>“問題解決能力”も高められ</w:t>
      </w:r>
      <w:r w:rsidR="0064069E">
        <w:rPr>
          <w:rFonts w:hint="eastAsia"/>
        </w:rPr>
        <w:t>，</w:t>
      </w:r>
      <w:r w:rsidRPr="00D30F75">
        <w:rPr>
          <w:rFonts w:hint="eastAsia"/>
        </w:rPr>
        <w:t>思い込みによる誤解も避けることができる。機械システムの設計を行う上ではこれらの能力が欠かせない。“論理的思考”の訓練は</w:t>
      </w:r>
      <w:r w:rsidR="0064069E">
        <w:rPr>
          <w:rFonts w:hint="eastAsia"/>
        </w:rPr>
        <w:t>，</w:t>
      </w:r>
      <w:r w:rsidRPr="00D30F75">
        <w:rPr>
          <w:rFonts w:hint="eastAsia"/>
        </w:rPr>
        <w:t>将来それぞれの技術分野で活躍するとき</w:t>
      </w:r>
      <w:r w:rsidR="0064069E">
        <w:rPr>
          <w:rFonts w:hint="eastAsia"/>
        </w:rPr>
        <w:t>，</w:t>
      </w:r>
      <w:r w:rsidRPr="00D30F75">
        <w:rPr>
          <w:rFonts w:hint="eastAsia"/>
        </w:rPr>
        <w:t>独創的な発想や研究・開発に役立つであろう。</w:t>
      </w:r>
    </w:p>
    <w:tbl>
      <w:tblPr>
        <w:tblStyle w:val="af0"/>
        <w:tblW w:w="0" w:type="auto"/>
        <w:tblLook w:val="04A0" w:firstRow="1" w:lastRow="0" w:firstColumn="1" w:lastColumn="0" w:noHBand="0" w:noVBand="1"/>
      </w:tblPr>
      <w:tblGrid>
        <w:gridCol w:w="7508"/>
        <w:gridCol w:w="2239"/>
      </w:tblGrid>
      <w:tr w:rsidR="00D30F75" w:rsidRPr="00D30F75" w14:paraId="02E42B42" w14:textId="77777777" w:rsidTr="003D36F3">
        <w:tc>
          <w:tcPr>
            <w:tcW w:w="7508" w:type="dxa"/>
            <w:tcBorders>
              <w:top w:val="nil"/>
              <w:left w:val="nil"/>
              <w:bottom w:val="nil"/>
            </w:tcBorders>
            <w:shd w:val="clear" w:color="auto" w:fill="auto"/>
          </w:tcPr>
          <w:p w14:paraId="55BA8C8E" w14:textId="77777777" w:rsidR="001635FD" w:rsidRPr="00D30F75" w:rsidRDefault="001635FD" w:rsidP="001635FD">
            <w:pPr>
              <w:jc w:val="left"/>
              <w:rPr>
                <w:rFonts w:asciiTheme="majorEastAsia" w:eastAsiaTheme="majorEastAsia" w:hAnsiTheme="majorEastAsia"/>
                <w:b/>
                <w:w w:val="75"/>
                <w:szCs w:val="18"/>
              </w:rPr>
            </w:pPr>
          </w:p>
        </w:tc>
        <w:tc>
          <w:tcPr>
            <w:tcW w:w="2239" w:type="dxa"/>
            <w:shd w:val="clear" w:color="auto" w:fill="000000" w:themeFill="text1"/>
          </w:tcPr>
          <w:p w14:paraId="70AEF46F" w14:textId="77777777" w:rsidR="001635FD" w:rsidRPr="00D30F75" w:rsidRDefault="001635FD" w:rsidP="001635FD">
            <w:pPr>
              <w:jc w:val="center"/>
              <w:rPr>
                <w:rFonts w:asciiTheme="majorEastAsia" w:eastAsiaTheme="majorEastAsia" w:hAnsiTheme="majorEastAsia"/>
                <w:b/>
                <w:szCs w:val="18"/>
              </w:rPr>
            </w:pPr>
            <w:r w:rsidRPr="00D30F75">
              <w:rPr>
                <w:rFonts w:asciiTheme="majorEastAsia" w:eastAsiaTheme="majorEastAsia" w:hAnsiTheme="majorEastAsia" w:hint="eastAsia"/>
                <w:b/>
                <w:szCs w:val="18"/>
              </w:rPr>
              <w:t>機械システム工学科</w:t>
            </w:r>
          </w:p>
        </w:tc>
      </w:tr>
      <w:tr w:rsidR="001635FD" w:rsidRPr="00D30F75" w14:paraId="6EC58B50" w14:textId="77777777" w:rsidTr="003D36F3">
        <w:tc>
          <w:tcPr>
            <w:tcW w:w="9747" w:type="dxa"/>
            <w:gridSpan w:val="2"/>
            <w:tcBorders>
              <w:top w:val="nil"/>
              <w:left w:val="nil"/>
              <w:bottom w:val="single" w:sz="24" w:space="0" w:color="auto"/>
              <w:right w:val="nil"/>
            </w:tcBorders>
            <w:shd w:val="clear" w:color="auto" w:fill="auto"/>
            <w:vAlign w:val="center"/>
          </w:tcPr>
          <w:p w14:paraId="065C29DE" w14:textId="77777777" w:rsidR="001635FD" w:rsidRPr="00D30F75" w:rsidRDefault="001635FD" w:rsidP="001635FD">
            <w:pPr>
              <w:rPr>
                <w:rFonts w:ascii="ＭＳ ゴシック" w:eastAsia="ＭＳ ゴシック" w:hAnsi="ＭＳ 明朝"/>
                <w:b/>
                <w:bCs/>
                <w:szCs w:val="18"/>
              </w:rPr>
            </w:pPr>
          </w:p>
          <w:p w14:paraId="18BEE78B" w14:textId="77777777" w:rsidR="001635FD" w:rsidRPr="00D30F75" w:rsidRDefault="001635FD" w:rsidP="001635FD">
            <w:pPr>
              <w:jc w:val="right"/>
              <w:rPr>
                <w:rFonts w:asciiTheme="majorEastAsia" w:eastAsiaTheme="majorEastAsia" w:hAnsiTheme="majorEastAsia"/>
                <w:b/>
                <w:szCs w:val="18"/>
              </w:rPr>
            </w:pPr>
            <w:r w:rsidRPr="00D30F75">
              <w:rPr>
                <w:rFonts w:ascii="ＭＳ ゴシック" w:eastAsia="ＭＳ ゴシック" w:hAnsi="ＭＳ 明朝" w:hint="eastAsia"/>
                <w:b/>
                <w:bCs/>
                <w:szCs w:val="18"/>
              </w:rPr>
              <w:t>機械システム工学科</w:t>
            </w:r>
          </w:p>
        </w:tc>
      </w:tr>
    </w:tbl>
    <w:p w14:paraId="2B7E6620" w14:textId="77777777" w:rsidR="001635FD" w:rsidRPr="00D30F75" w:rsidRDefault="001635FD" w:rsidP="00F46BAA">
      <w:pPr>
        <w:ind w:leftChars="100" w:left="180"/>
        <w:rPr>
          <w:rFonts w:asciiTheme="majorEastAsia" w:eastAsiaTheme="majorEastAsia" w:hAnsiTheme="majorEastAsia"/>
          <w:b/>
        </w:rPr>
      </w:pPr>
    </w:p>
    <w:p w14:paraId="2B20A4A1" w14:textId="240ECBA6" w:rsidR="001635FD" w:rsidRPr="00D30F75" w:rsidRDefault="001635FD" w:rsidP="00F46BAA">
      <w:pPr>
        <w:ind w:leftChars="100" w:left="180"/>
        <w:rPr>
          <w:rFonts w:asciiTheme="majorEastAsia" w:eastAsiaTheme="majorEastAsia" w:hAnsiTheme="majorEastAsia"/>
          <w:b/>
        </w:rPr>
      </w:pPr>
      <w:r w:rsidRPr="00D30F75">
        <w:rPr>
          <w:rFonts w:asciiTheme="majorEastAsia" w:eastAsiaTheme="majorEastAsia" w:hAnsiTheme="majorEastAsia" w:hint="eastAsia"/>
          <w:b/>
        </w:rPr>
        <w:t xml:space="preserve">(3) </w:t>
      </w:r>
      <w:r w:rsidR="00782D08" w:rsidRPr="00877E2D">
        <w:rPr>
          <w:rFonts w:asciiTheme="majorEastAsia" w:eastAsiaTheme="majorEastAsia" w:hAnsiTheme="majorEastAsia" w:hint="eastAsia"/>
          <w:b/>
        </w:rPr>
        <w:t>理</w:t>
      </w:r>
      <w:r w:rsidRPr="00877E2D">
        <w:rPr>
          <w:rFonts w:asciiTheme="majorEastAsia" w:eastAsiaTheme="majorEastAsia" w:hAnsiTheme="majorEastAsia" w:hint="eastAsia"/>
          <w:b/>
        </w:rPr>
        <w:t>工学基礎科目</w:t>
      </w:r>
      <w:r w:rsidRPr="00D30F75">
        <w:rPr>
          <w:rFonts w:asciiTheme="majorEastAsia" w:eastAsiaTheme="majorEastAsia" w:hAnsiTheme="majorEastAsia" w:hint="eastAsia"/>
          <w:b/>
        </w:rPr>
        <w:t>の学習</w:t>
      </w:r>
    </w:p>
    <w:p w14:paraId="1E588783" w14:textId="11318302" w:rsidR="001635FD" w:rsidRPr="00D30F75" w:rsidRDefault="001635FD" w:rsidP="00F46BAA">
      <w:pPr>
        <w:ind w:leftChars="200" w:left="360" w:firstLineChars="100" w:firstLine="180"/>
      </w:pPr>
      <w:r w:rsidRPr="00D30F75">
        <w:rPr>
          <w:rFonts w:hint="eastAsia"/>
        </w:rPr>
        <w:t>与えられた条件の下で筋道を立て解決してゆく必要がある“数学”は</w:t>
      </w:r>
      <w:r w:rsidR="0064069E">
        <w:rPr>
          <w:rFonts w:hint="eastAsia"/>
        </w:rPr>
        <w:t>，</w:t>
      </w:r>
      <w:r w:rsidRPr="00D30F75">
        <w:rPr>
          <w:rFonts w:hint="eastAsia"/>
        </w:rPr>
        <w:t>論理的な思考の訓練に適していると共に</w:t>
      </w:r>
      <w:r w:rsidR="0064069E">
        <w:rPr>
          <w:rFonts w:hint="eastAsia"/>
        </w:rPr>
        <w:t>，</w:t>
      </w:r>
      <w:r w:rsidRPr="00D30F75">
        <w:rPr>
          <w:rFonts w:hint="eastAsia"/>
        </w:rPr>
        <w:t>機械システムを考える上で欠かせない。また</w:t>
      </w:r>
      <w:r w:rsidR="0064069E">
        <w:rPr>
          <w:rFonts w:hint="eastAsia"/>
        </w:rPr>
        <w:t>，</w:t>
      </w:r>
      <w:r w:rsidRPr="00D30F75">
        <w:rPr>
          <w:rFonts w:hint="eastAsia"/>
        </w:rPr>
        <w:t>“コンピュータ”も機械システムを考える場合に不可欠である。このようなことから</w:t>
      </w:r>
      <w:r w:rsidR="0064069E">
        <w:rPr>
          <w:rFonts w:hint="eastAsia"/>
        </w:rPr>
        <w:t>，</w:t>
      </w:r>
      <w:r w:rsidRPr="00D30F75">
        <w:rPr>
          <w:rFonts w:hint="eastAsia"/>
        </w:rPr>
        <w:t>機械システム工学科の</w:t>
      </w:r>
      <w:r w:rsidR="00782D08" w:rsidRPr="00877E2D">
        <w:rPr>
          <w:rFonts w:hint="eastAsia"/>
        </w:rPr>
        <w:t>理</w:t>
      </w:r>
      <w:r w:rsidRPr="00877E2D">
        <w:rPr>
          <w:rFonts w:hint="eastAsia"/>
        </w:rPr>
        <w:t>工学基礎科目</w:t>
      </w:r>
      <w:r w:rsidRPr="00D30F75">
        <w:rPr>
          <w:rFonts w:hint="eastAsia"/>
        </w:rPr>
        <w:t>では</w:t>
      </w:r>
      <w:r w:rsidR="0064069E">
        <w:rPr>
          <w:rFonts w:hint="eastAsia"/>
        </w:rPr>
        <w:t>，</w:t>
      </w:r>
      <w:r w:rsidRPr="00D30F75">
        <w:rPr>
          <w:rFonts w:hint="eastAsia"/>
        </w:rPr>
        <w:t>数学やコンピュータの学習に重点を置いている。</w:t>
      </w:r>
    </w:p>
    <w:p w14:paraId="455369F5" w14:textId="1267C8D3" w:rsidR="001635FD" w:rsidRPr="00D30F75" w:rsidRDefault="001635FD" w:rsidP="00F46BAA">
      <w:pPr>
        <w:ind w:leftChars="200" w:left="360" w:firstLineChars="100" w:firstLine="180"/>
      </w:pPr>
      <w:r w:rsidRPr="00D30F75">
        <w:rPr>
          <w:rFonts w:hint="eastAsia"/>
        </w:rPr>
        <w:t>なお</w:t>
      </w:r>
      <w:r w:rsidR="0064069E">
        <w:rPr>
          <w:rFonts w:hint="eastAsia"/>
        </w:rPr>
        <w:t>，</w:t>
      </w:r>
      <w:r w:rsidRPr="00D30F75">
        <w:rPr>
          <w:rFonts w:hint="eastAsia"/>
        </w:rPr>
        <w:t>数学などの問題を解く際に“直感”や“ひらめき”の必要性を経験したことがあるであろう。“勘”や“想像力”はエンジニアとしての重要な素養であり</w:t>
      </w:r>
      <w:r w:rsidR="0064069E">
        <w:rPr>
          <w:rFonts w:hint="eastAsia"/>
        </w:rPr>
        <w:t>，</w:t>
      </w:r>
      <w:r w:rsidRPr="00D30F75">
        <w:rPr>
          <w:rFonts w:hint="eastAsia"/>
        </w:rPr>
        <w:t>エンジニアリングをもじってカンジニアリングとも言われる。しかしこれは</w:t>
      </w:r>
      <w:r w:rsidR="0064069E">
        <w:rPr>
          <w:rFonts w:hint="eastAsia"/>
        </w:rPr>
        <w:t>，</w:t>
      </w:r>
      <w:r w:rsidRPr="00D30F75">
        <w:rPr>
          <w:rFonts w:hint="eastAsia"/>
        </w:rPr>
        <w:t>単なる思いつきではなく</w:t>
      </w:r>
      <w:r w:rsidR="0064069E">
        <w:rPr>
          <w:rFonts w:hint="eastAsia"/>
        </w:rPr>
        <w:t>，</w:t>
      </w:r>
      <w:r w:rsidRPr="00D30F75">
        <w:rPr>
          <w:rFonts w:hint="eastAsia"/>
        </w:rPr>
        <w:t>訓練された論理的思考に基づいた豊かな経験と感性</w:t>
      </w:r>
      <w:r w:rsidR="0064069E">
        <w:rPr>
          <w:rFonts w:hint="eastAsia"/>
        </w:rPr>
        <w:t>，</w:t>
      </w:r>
      <w:r w:rsidRPr="00D30F75">
        <w:rPr>
          <w:rFonts w:hint="eastAsia"/>
        </w:rPr>
        <w:t>すなわち“エンジニアリング・センス”によるものであり</w:t>
      </w:r>
      <w:r w:rsidR="0064069E">
        <w:rPr>
          <w:rFonts w:hint="eastAsia"/>
        </w:rPr>
        <w:t>，</w:t>
      </w:r>
      <w:r w:rsidRPr="00D30F75">
        <w:rPr>
          <w:rFonts w:hint="eastAsia"/>
        </w:rPr>
        <w:t>これを養うことも心がけるべきである。</w:t>
      </w:r>
    </w:p>
    <w:p w14:paraId="2C14ACC7" w14:textId="77777777" w:rsidR="001635FD" w:rsidRPr="00D30F75" w:rsidRDefault="001635FD" w:rsidP="00B638CF">
      <w:pPr>
        <w:spacing w:beforeLines="50" w:before="143"/>
        <w:ind w:leftChars="100" w:left="180"/>
        <w:rPr>
          <w:rFonts w:asciiTheme="majorEastAsia" w:eastAsiaTheme="majorEastAsia" w:hAnsiTheme="majorEastAsia"/>
          <w:b/>
        </w:rPr>
      </w:pPr>
      <w:r w:rsidRPr="00D30F75">
        <w:rPr>
          <w:rFonts w:asciiTheme="majorEastAsia" w:eastAsiaTheme="majorEastAsia" w:hAnsiTheme="majorEastAsia" w:hint="eastAsia"/>
          <w:b/>
        </w:rPr>
        <w:t>(4) 低学年における専門科目の学習</w:t>
      </w:r>
    </w:p>
    <w:p w14:paraId="303520CA" w14:textId="52EDACA7" w:rsidR="001635FD" w:rsidRPr="00D30F75" w:rsidRDefault="001635FD" w:rsidP="004D47B5">
      <w:pPr>
        <w:tabs>
          <w:tab w:val="left" w:pos="8469"/>
        </w:tabs>
        <w:ind w:leftChars="200" w:left="360" w:firstLineChars="100" w:firstLine="180"/>
      </w:pPr>
      <w:r w:rsidRPr="00D30F75">
        <w:rPr>
          <w:rFonts w:hint="eastAsia"/>
        </w:rPr>
        <w:t>低学年に配置された専門科目は</w:t>
      </w:r>
      <w:r w:rsidR="0064069E">
        <w:rPr>
          <w:rFonts w:hint="eastAsia"/>
        </w:rPr>
        <w:t>，</w:t>
      </w:r>
      <w:r w:rsidRPr="00544D5A">
        <w:rPr>
          <w:rFonts w:hint="eastAsia"/>
        </w:rPr>
        <w:t>工業力学</w:t>
      </w:r>
      <w:r w:rsidR="0064069E">
        <w:rPr>
          <w:rFonts w:hint="eastAsia"/>
        </w:rPr>
        <w:t>，</w:t>
      </w:r>
      <w:r w:rsidRPr="00544D5A">
        <w:rPr>
          <w:rFonts w:hint="eastAsia"/>
        </w:rPr>
        <w:t>材料力学</w:t>
      </w:r>
      <w:r w:rsidR="0064069E">
        <w:rPr>
          <w:rFonts w:hint="eastAsia"/>
        </w:rPr>
        <w:t>，</w:t>
      </w:r>
      <w:r w:rsidRPr="00544D5A">
        <w:rPr>
          <w:rFonts w:hint="eastAsia"/>
        </w:rPr>
        <w:t>流れ学</w:t>
      </w:r>
      <w:r w:rsidR="0064069E">
        <w:rPr>
          <w:rFonts w:hint="eastAsia"/>
        </w:rPr>
        <w:t>，</w:t>
      </w:r>
      <w:r w:rsidRPr="00544D5A">
        <w:rPr>
          <w:rFonts w:hint="eastAsia"/>
        </w:rPr>
        <w:t>熱力学</w:t>
      </w:r>
      <w:r w:rsidR="0064069E">
        <w:rPr>
          <w:rFonts w:hint="eastAsia"/>
        </w:rPr>
        <w:t>，</w:t>
      </w:r>
      <w:r w:rsidRPr="00544D5A">
        <w:rPr>
          <w:rFonts w:hint="eastAsia"/>
        </w:rPr>
        <w:t>電気物理</w:t>
      </w:r>
      <w:r w:rsidR="0064069E">
        <w:rPr>
          <w:rFonts w:hint="eastAsia"/>
        </w:rPr>
        <w:t>，</w:t>
      </w:r>
      <w:r w:rsidRPr="00544D5A">
        <w:rPr>
          <w:rFonts w:hint="eastAsia"/>
        </w:rPr>
        <w:t>電気・電子回路</w:t>
      </w:r>
      <w:r w:rsidRPr="00D30F75">
        <w:rPr>
          <w:rFonts w:hint="eastAsia"/>
        </w:rPr>
        <w:t>などのように</w:t>
      </w:r>
      <w:r w:rsidR="0064069E">
        <w:rPr>
          <w:rFonts w:hint="eastAsia"/>
        </w:rPr>
        <w:t>，</w:t>
      </w:r>
      <w:r w:rsidRPr="00D30F75">
        <w:rPr>
          <w:rFonts w:hint="eastAsia"/>
        </w:rPr>
        <w:t>“力学”や“電気”に関連する科目が多い。これらの科目は物理学の各分野の基本原理を出発点としており</w:t>
      </w:r>
      <w:r w:rsidR="0064069E">
        <w:rPr>
          <w:rFonts w:hint="eastAsia"/>
        </w:rPr>
        <w:t>，</w:t>
      </w:r>
      <w:r w:rsidRPr="00D30F75">
        <w:rPr>
          <w:rFonts w:hint="eastAsia"/>
        </w:rPr>
        <w:t>機械や機械システムを考える上で基本となる科目である。これらの科目において</w:t>
      </w:r>
      <w:r w:rsidR="0064069E">
        <w:rPr>
          <w:rFonts w:hint="eastAsia"/>
        </w:rPr>
        <w:t>，</w:t>
      </w:r>
      <w:r w:rsidRPr="00D30F75">
        <w:rPr>
          <w:rFonts w:hint="eastAsia"/>
        </w:rPr>
        <w:t>物理現象の本質について筋道を立てて理解する訓練をし</w:t>
      </w:r>
      <w:r w:rsidR="0064069E">
        <w:rPr>
          <w:rFonts w:hint="eastAsia"/>
        </w:rPr>
        <w:t>，</w:t>
      </w:r>
      <w:r w:rsidRPr="00D30F75">
        <w:rPr>
          <w:rFonts w:hint="eastAsia"/>
        </w:rPr>
        <w:t>基盤となる知識としてしっかりと学習してもらいたい。工学の基本は“世の中に役立つこと”であることは言うまでもないが</w:t>
      </w:r>
      <w:r w:rsidR="0064069E">
        <w:rPr>
          <w:rFonts w:hint="eastAsia"/>
        </w:rPr>
        <w:t>，</w:t>
      </w:r>
      <w:r w:rsidRPr="00D30F75">
        <w:rPr>
          <w:rFonts w:hint="eastAsia"/>
        </w:rPr>
        <w:t>将来の夢を大きく実現させるために学生時代には</w:t>
      </w:r>
      <w:r w:rsidR="0064069E">
        <w:rPr>
          <w:rFonts w:hint="eastAsia"/>
        </w:rPr>
        <w:t>，</w:t>
      </w:r>
      <w:r w:rsidRPr="00D30F75">
        <w:rPr>
          <w:rFonts w:hint="eastAsia"/>
        </w:rPr>
        <w:t>すぐに役立つことに目を奪われたり</w:t>
      </w:r>
      <w:r w:rsidR="0064069E">
        <w:rPr>
          <w:rFonts w:hint="eastAsia"/>
        </w:rPr>
        <w:t>，</w:t>
      </w:r>
      <w:r w:rsidRPr="00D30F75">
        <w:rPr>
          <w:rFonts w:hint="eastAsia"/>
        </w:rPr>
        <w:t>目先のことにとらわれ過ぎたりすることなく</w:t>
      </w:r>
      <w:r w:rsidR="0064069E">
        <w:rPr>
          <w:rFonts w:hint="eastAsia"/>
        </w:rPr>
        <w:t>，</w:t>
      </w:r>
      <w:r w:rsidRPr="00D30F75">
        <w:rPr>
          <w:rFonts w:hint="eastAsia"/>
        </w:rPr>
        <w:t>基礎を固め</w:t>
      </w:r>
      <w:r w:rsidR="0064069E">
        <w:rPr>
          <w:rFonts w:hint="eastAsia"/>
        </w:rPr>
        <w:t>，</w:t>
      </w:r>
      <w:r w:rsidRPr="00D30F75">
        <w:rPr>
          <w:rFonts w:hint="eastAsia"/>
        </w:rPr>
        <w:t>論理的な考え方と問題解決能力を身に付けるべきである。</w:t>
      </w:r>
    </w:p>
    <w:p w14:paraId="0137BEB4" w14:textId="77777777" w:rsidR="001635FD" w:rsidRPr="00D30F75" w:rsidRDefault="001635FD" w:rsidP="00B638CF">
      <w:pPr>
        <w:spacing w:beforeLines="50" w:before="143"/>
        <w:ind w:leftChars="100" w:left="180"/>
        <w:rPr>
          <w:rFonts w:asciiTheme="majorEastAsia" w:eastAsiaTheme="majorEastAsia" w:hAnsiTheme="majorEastAsia"/>
          <w:b/>
        </w:rPr>
      </w:pPr>
      <w:r w:rsidRPr="00D30F75">
        <w:rPr>
          <w:rFonts w:asciiTheme="majorEastAsia" w:eastAsiaTheme="majorEastAsia" w:hAnsiTheme="majorEastAsia" w:hint="eastAsia"/>
          <w:b/>
        </w:rPr>
        <w:t>(5) 体験学習科目の学習</w:t>
      </w:r>
    </w:p>
    <w:p w14:paraId="529BA049" w14:textId="38C048FC" w:rsidR="001635FD" w:rsidRPr="00D30F75" w:rsidRDefault="001635FD" w:rsidP="00B638CF">
      <w:pPr>
        <w:ind w:leftChars="200" w:left="360" w:firstLineChars="100" w:firstLine="180"/>
      </w:pPr>
      <w:r w:rsidRPr="00D30F75">
        <w:rPr>
          <w:rFonts w:hint="eastAsia"/>
        </w:rPr>
        <w:t>実験や実習・演習科目は机上で学んだことを確実にする</w:t>
      </w:r>
      <w:r w:rsidR="0064069E">
        <w:rPr>
          <w:rFonts w:hint="eastAsia"/>
        </w:rPr>
        <w:t>，</w:t>
      </w:r>
      <w:r w:rsidRPr="00D30F75">
        <w:rPr>
          <w:rFonts w:hint="eastAsia"/>
        </w:rPr>
        <w:t>また理解を早めたり</w:t>
      </w:r>
      <w:r w:rsidR="0064069E">
        <w:rPr>
          <w:rFonts w:hint="eastAsia"/>
        </w:rPr>
        <w:t>，</w:t>
      </w:r>
      <w:r w:rsidRPr="00D30F75">
        <w:rPr>
          <w:rFonts w:hint="eastAsia"/>
        </w:rPr>
        <w:t>深めたりする上で欠かせない。これらの“体験学習”科目はできるだけ多く履修してもらいたい。なお</w:t>
      </w:r>
      <w:r w:rsidR="0064069E">
        <w:rPr>
          <w:rFonts w:hint="eastAsia"/>
        </w:rPr>
        <w:t>，</w:t>
      </w:r>
      <w:r w:rsidRPr="00D30F75">
        <w:rPr>
          <w:rFonts w:hint="eastAsia"/>
        </w:rPr>
        <w:t>３年生に配当され</w:t>
      </w:r>
      <w:r w:rsidRPr="005A1B8D">
        <w:rPr>
          <w:rFonts w:hint="eastAsia"/>
        </w:rPr>
        <w:t>た</w:t>
      </w:r>
      <w:r w:rsidR="00544D5A" w:rsidRPr="005A1B8D">
        <w:rPr>
          <w:rFonts w:hint="eastAsia"/>
        </w:rPr>
        <w:t>“</w:t>
      </w:r>
      <w:r w:rsidR="00935EC5" w:rsidRPr="005A1B8D">
        <w:rPr>
          <w:rFonts w:hint="eastAsia"/>
        </w:rPr>
        <w:t>機械システム設計演習(</w:t>
      </w:r>
      <w:r w:rsidR="00935EC5" w:rsidRPr="005A1B8D">
        <w:t>1a</w:t>
      </w:r>
      <w:r w:rsidR="00935EC5" w:rsidRPr="005A1B8D">
        <w:rPr>
          <w:rFonts w:hint="eastAsia"/>
        </w:rPr>
        <w:t>)(</w:t>
      </w:r>
      <w:r w:rsidR="00935EC5" w:rsidRPr="005A1B8D">
        <w:t>1b)</w:t>
      </w:r>
      <w:r w:rsidR="00935EC5" w:rsidRPr="005A1B8D">
        <w:rPr>
          <w:rFonts w:hint="eastAsia"/>
        </w:rPr>
        <w:t>，機械システム設計演習</w:t>
      </w:r>
      <w:r w:rsidR="00935EC5" w:rsidRPr="005A1B8D">
        <w:t>(2a</w:t>
      </w:r>
      <w:r w:rsidR="00935EC5" w:rsidRPr="005A1B8D">
        <w:rPr>
          <w:rFonts w:hint="eastAsia"/>
        </w:rPr>
        <w:t>)(</w:t>
      </w:r>
      <w:r w:rsidR="00935EC5" w:rsidRPr="005A1B8D">
        <w:t>2b)</w:t>
      </w:r>
      <w:r w:rsidR="00544D5A" w:rsidRPr="005A1B8D">
        <w:rPr>
          <w:rFonts w:hint="eastAsia"/>
        </w:rPr>
        <w:t>”</w:t>
      </w:r>
      <w:r w:rsidRPr="005A1B8D">
        <w:rPr>
          <w:rFonts w:hint="eastAsia"/>
        </w:rPr>
        <w:t>は必修であり</w:t>
      </w:r>
      <w:r w:rsidR="0064069E" w:rsidRPr="005A1B8D">
        <w:rPr>
          <w:rFonts w:hint="eastAsia"/>
        </w:rPr>
        <w:t>，</w:t>
      </w:r>
      <w:r w:rsidRPr="005A1B8D">
        <w:rPr>
          <w:rFonts w:hint="eastAsia"/>
        </w:rPr>
        <w:t>低学年で学習した内容の総仕上げをする科目でもあり</w:t>
      </w:r>
      <w:r w:rsidR="0064069E" w:rsidRPr="005A1B8D">
        <w:rPr>
          <w:rFonts w:hint="eastAsia"/>
        </w:rPr>
        <w:t>，</w:t>
      </w:r>
      <w:r w:rsidRPr="005A1B8D">
        <w:rPr>
          <w:rFonts w:hint="eastAsia"/>
        </w:rPr>
        <w:t>同じく必修である“卒業研究</w:t>
      </w:r>
      <w:r w:rsidR="00B364A1" w:rsidRPr="005A1B8D">
        <w:rPr>
          <w:rFonts w:hint="eastAsia"/>
        </w:rPr>
        <w:t>(</w:t>
      </w:r>
      <w:r w:rsidR="00B364A1" w:rsidRPr="005A1B8D">
        <w:t>1)(2)</w:t>
      </w:r>
      <w:r w:rsidRPr="005A1B8D">
        <w:rPr>
          <w:rFonts w:hint="eastAsia"/>
        </w:rPr>
        <w:t>”と共に</w:t>
      </w:r>
      <w:r w:rsidR="0064069E" w:rsidRPr="005A1B8D">
        <w:rPr>
          <w:rFonts w:hint="eastAsia"/>
        </w:rPr>
        <w:t>，</w:t>
      </w:r>
      <w:r w:rsidRPr="005A1B8D">
        <w:rPr>
          <w:rFonts w:hint="eastAsia"/>
        </w:rPr>
        <w:t>“総合力”を高めるための“本学科の要”の科目</w:t>
      </w:r>
      <w:r w:rsidRPr="00D30F75">
        <w:rPr>
          <w:rFonts w:hint="eastAsia"/>
        </w:rPr>
        <w:t>である。</w:t>
      </w:r>
    </w:p>
    <w:p w14:paraId="569EA3C0" w14:textId="5AAC7EDA" w:rsidR="00F93395" w:rsidRPr="00D30F75" w:rsidRDefault="001635FD" w:rsidP="00E96AA1">
      <w:pPr>
        <w:ind w:leftChars="200" w:left="360" w:firstLineChars="100" w:firstLine="180"/>
      </w:pPr>
      <w:r w:rsidRPr="00D30F75">
        <w:rPr>
          <w:rFonts w:hint="eastAsia"/>
        </w:rPr>
        <w:t>また</w:t>
      </w:r>
      <w:r w:rsidR="0064069E">
        <w:rPr>
          <w:rFonts w:hint="eastAsia"/>
        </w:rPr>
        <w:t>，</w:t>
      </w:r>
      <w:r w:rsidRPr="00D30F75">
        <w:rPr>
          <w:rFonts w:hint="eastAsia"/>
        </w:rPr>
        <w:t>体験学習科目では“報告書”の提出が必須である。報告書は相手が読まなければ何の意味もない。報告書では</w:t>
      </w:r>
      <w:r w:rsidR="0064069E">
        <w:rPr>
          <w:rFonts w:hint="eastAsia"/>
        </w:rPr>
        <w:t>，</w:t>
      </w:r>
      <w:r w:rsidRPr="00D30F75">
        <w:rPr>
          <w:rFonts w:hint="eastAsia"/>
        </w:rPr>
        <w:t>事実関係などと共に報告者の意図するところを他人が読みやすいよう</w:t>
      </w:r>
      <w:r w:rsidR="0064069E">
        <w:rPr>
          <w:rFonts w:hint="eastAsia"/>
        </w:rPr>
        <w:t>，</w:t>
      </w:r>
      <w:r w:rsidRPr="00D30F75">
        <w:rPr>
          <w:rFonts w:hint="eastAsia"/>
        </w:rPr>
        <w:t>簡潔かつ正確に記述し</w:t>
      </w:r>
      <w:r w:rsidR="0064069E">
        <w:rPr>
          <w:rFonts w:hint="eastAsia"/>
        </w:rPr>
        <w:t>，</w:t>
      </w:r>
      <w:r w:rsidRPr="00D30F75">
        <w:rPr>
          <w:rFonts w:hint="eastAsia"/>
        </w:rPr>
        <w:t>考えを主張する必要がある。報告書の作成訓練は</w:t>
      </w:r>
      <w:r w:rsidR="0064069E">
        <w:rPr>
          <w:rFonts w:hint="eastAsia"/>
        </w:rPr>
        <w:t>，</w:t>
      </w:r>
      <w:r w:rsidRPr="00D30F75">
        <w:rPr>
          <w:rFonts w:hint="eastAsia"/>
        </w:rPr>
        <w:t>各自の考えを論理的に記述する練習であり</w:t>
      </w:r>
      <w:r w:rsidR="0064069E">
        <w:rPr>
          <w:rFonts w:hint="eastAsia"/>
        </w:rPr>
        <w:t>，</w:t>
      </w:r>
      <w:r w:rsidRPr="00D30F75">
        <w:rPr>
          <w:rFonts w:hint="eastAsia"/>
        </w:rPr>
        <w:t>将来</w:t>
      </w:r>
      <w:r w:rsidR="0064069E">
        <w:rPr>
          <w:rFonts w:hint="eastAsia"/>
        </w:rPr>
        <w:t>，</w:t>
      </w:r>
      <w:r w:rsidRPr="00D30F75">
        <w:rPr>
          <w:rFonts w:hint="eastAsia"/>
        </w:rPr>
        <w:t>技術関係の報告書や論文を書くための基本の学習である。“日本語文章力”も技術者として重要な素養であり</w:t>
      </w:r>
      <w:r w:rsidR="0064069E">
        <w:rPr>
          <w:rFonts w:hint="eastAsia"/>
        </w:rPr>
        <w:t>，</w:t>
      </w:r>
      <w:r w:rsidRPr="00D30F75">
        <w:rPr>
          <w:rFonts w:hint="eastAsia"/>
        </w:rPr>
        <w:t>美文ではなく分かりやすい簡潔な文章作りを心がけ</w:t>
      </w:r>
      <w:r w:rsidR="0064069E">
        <w:rPr>
          <w:rFonts w:hint="eastAsia"/>
        </w:rPr>
        <w:t>，</w:t>
      </w:r>
      <w:r w:rsidRPr="00D30F75">
        <w:rPr>
          <w:rFonts w:hint="eastAsia"/>
        </w:rPr>
        <w:t>他人の真似に終始することや独りよがりな文章とならないよう</w:t>
      </w:r>
      <w:r w:rsidR="0064069E">
        <w:rPr>
          <w:rFonts w:hint="eastAsia"/>
        </w:rPr>
        <w:t>，</w:t>
      </w:r>
      <w:r w:rsidRPr="00D30F75">
        <w:rPr>
          <w:rFonts w:hint="eastAsia"/>
        </w:rPr>
        <w:t>絶えず努力すべきである。</w:t>
      </w:r>
    </w:p>
    <w:p w14:paraId="1A8D59C3" w14:textId="77777777" w:rsidR="001635FD" w:rsidRPr="00D30F75" w:rsidRDefault="001635FD" w:rsidP="00B638CF">
      <w:pPr>
        <w:spacing w:beforeLines="50" w:before="143"/>
        <w:ind w:leftChars="100" w:left="180"/>
        <w:rPr>
          <w:rFonts w:asciiTheme="majorEastAsia" w:eastAsiaTheme="majorEastAsia" w:hAnsiTheme="majorEastAsia"/>
          <w:b/>
        </w:rPr>
      </w:pPr>
      <w:r w:rsidRPr="00D30F75">
        <w:rPr>
          <w:rFonts w:asciiTheme="majorEastAsia" w:eastAsiaTheme="majorEastAsia" w:hAnsiTheme="majorEastAsia" w:hint="eastAsia"/>
          <w:b/>
        </w:rPr>
        <w:t>(6) 高学年の専門科目の学習と大学院進学</w:t>
      </w:r>
    </w:p>
    <w:p w14:paraId="3BB943DD" w14:textId="5FB1D531" w:rsidR="001635FD" w:rsidRPr="00D30F75" w:rsidRDefault="001635FD" w:rsidP="00B638CF">
      <w:pPr>
        <w:ind w:leftChars="200" w:left="360" w:firstLineChars="100" w:firstLine="180"/>
      </w:pPr>
      <w:r w:rsidRPr="00D30F75">
        <w:rPr>
          <w:rFonts w:hint="eastAsia"/>
        </w:rPr>
        <w:t>高学年の専門科目は大学院での学習に</w:t>
      </w:r>
      <w:r w:rsidR="008103B6" w:rsidRPr="00D30F75">
        <w:rPr>
          <w:rFonts w:hint="eastAsia"/>
        </w:rPr>
        <w:t>直結す</w:t>
      </w:r>
      <w:r w:rsidRPr="00D30F75">
        <w:rPr>
          <w:rFonts w:hint="eastAsia"/>
        </w:rPr>
        <w:t>るものが多い。低学年での学習を通じて各自の将来を考え</w:t>
      </w:r>
      <w:r w:rsidR="0064069E">
        <w:rPr>
          <w:rFonts w:hint="eastAsia"/>
        </w:rPr>
        <w:t>，</w:t>
      </w:r>
      <w:r w:rsidRPr="00D30F75">
        <w:rPr>
          <w:rFonts w:hint="eastAsia"/>
        </w:rPr>
        <w:t>これらの科目は精選して履修することが望ましい。その上で“大学院”へ積極的に進学することを勧める。専門の基礎学力を積んだ後の大学院生活においては</w:t>
      </w:r>
      <w:r w:rsidR="0064069E">
        <w:rPr>
          <w:rFonts w:hint="eastAsia"/>
        </w:rPr>
        <w:t>，</w:t>
      </w:r>
      <w:r w:rsidRPr="00D30F75">
        <w:rPr>
          <w:rFonts w:hint="eastAsia"/>
        </w:rPr>
        <w:t>各自の想像力</w:t>
      </w:r>
      <w:r w:rsidR="0064069E">
        <w:rPr>
          <w:rFonts w:hint="eastAsia"/>
        </w:rPr>
        <w:t>，</w:t>
      </w:r>
      <w:r w:rsidRPr="00D30F75">
        <w:rPr>
          <w:rFonts w:hint="eastAsia"/>
        </w:rPr>
        <w:t>独創力などの一層の修練が可能であり</w:t>
      </w:r>
      <w:r w:rsidR="0064069E">
        <w:rPr>
          <w:rFonts w:hint="eastAsia"/>
        </w:rPr>
        <w:t>，</w:t>
      </w:r>
      <w:r w:rsidRPr="00D30F75">
        <w:rPr>
          <w:rFonts w:hint="eastAsia"/>
        </w:rPr>
        <w:t>問題解決能力に加えて“問題発見能力”も高められ</w:t>
      </w:r>
      <w:r w:rsidR="0064069E">
        <w:rPr>
          <w:rFonts w:hint="eastAsia"/>
        </w:rPr>
        <w:t>，</w:t>
      </w:r>
      <w:r w:rsidRPr="00D30F75">
        <w:rPr>
          <w:rFonts w:hint="eastAsia"/>
        </w:rPr>
        <w:t>将来</w:t>
      </w:r>
      <w:r w:rsidR="0064069E">
        <w:rPr>
          <w:rFonts w:hint="eastAsia"/>
        </w:rPr>
        <w:t>，</w:t>
      </w:r>
      <w:r w:rsidRPr="00D30F75">
        <w:rPr>
          <w:rFonts w:hint="eastAsia"/>
        </w:rPr>
        <w:t>技術者</w:t>
      </w:r>
      <w:r w:rsidR="0064069E">
        <w:rPr>
          <w:rFonts w:hint="eastAsia"/>
        </w:rPr>
        <w:t>，</w:t>
      </w:r>
      <w:r w:rsidRPr="00D30F75">
        <w:rPr>
          <w:rFonts w:hint="eastAsia"/>
        </w:rPr>
        <w:t>研究者として社会で活躍するための本格的な素養を身に付けることができる。なお</w:t>
      </w:r>
      <w:r w:rsidR="0064069E">
        <w:rPr>
          <w:rFonts w:hint="eastAsia"/>
        </w:rPr>
        <w:t>，</w:t>
      </w:r>
      <w:r w:rsidRPr="00D30F75">
        <w:rPr>
          <w:rFonts w:hint="eastAsia"/>
        </w:rPr>
        <w:t>高学年の科目の中には理論などがまだ確立しておらず</w:t>
      </w:r>
      <w:r w:rsidR="0064069E">
        <w:rPr>
          <w:rFonts w:hint="eastAsia"/>
        </w:rPr>
        <w:t>，</w:t>
      </w:r>
      <w:r w:rsidRPr="00D30F75">
        <w:rPr>
          <w:rFonts w:hint="eastAsia"/>
        </w:rPr>
        <w:t>最適な解を模索中の分野の内容を含んだ科目や</w:t>
      </w:r>
      <w:r w:rsidR="0064069E">
        <w:rPr>
          <w:rFonts w:hint="eastAsia"/>
        </w:rPr>
        <w:t>，</w:t>
      </w:r>
      <w:r w:rsidRPr="00D30F75">
        <w:rPr>
          <w:rFonts w:hint="eastAsia"/>
        </w:rPr>
        <w:t>企業における実際の問題に直結した内容の科目などがあり</w:t>
      </w:r>
      <w:r w:rsidR="0064069E">
        <w:rPr>
          <w:rFonts w:hint="eastAsia"/>
        </w:rPr>
        <w:t>，</w:t>
      </w:r>
      <w:r w:rsidRPr="00D30F75">
        <w:rPr>
          <w:rFonts w:hint="eastAsia"/>
        </w:rPr>
        <w:t>卒業後の進路選択の参考になるであろう。</w:t>
      </w:r>
    </w:p>
    <w:p w14:paraId="4D6D4DB3" w14:textId="77777777" w:rsidR="001635FD" w:rsidRPr="00D30F75" w:rsidRDefault="001635FD" w:rsidP="00B638CF"/>
    <w:p w14:paraId="754AB2C0" w14:textId="77777777" w:rsidR="001635FD" w:rsidRPr="00D30F75" w:rsidRDefault="001635FD" w:rsidP="00B638CF">
      <w:pPr>
        <w:rPr>
          <w:rFonts w:asciiTheme="majorEastAsia" w:eastAsiaTheme="majorEastAsia" w:hAnsiTheme="majorEastAsia"/>
          <w:b/>
        </w:rPr>
      </w:pPr>
      <w:r w:rsidRPr="00D30F75">
        <w:rPr>
          <w:rFonts w:asciiTheme="majorEastAsia" w:eastAsiaTheme="majorEastAsia" w:hAnsiTheme="majorEastAsia" w:hint="eastAsia"/>
          <w:b/>
        </w:rPr>
        <w:t>３．終わりに</w:t>
      </w:r>
    </w:p>
    <w:p w14:paraId="56267803" w14:textId="77777777" w:rsidR="00654199" w:rsidRDefault="00654199" w:rsidP="00654199">
      <w:pPr>
        <w:ind w:leftChars="100" w:left="180" w:firstLineChars="100" w:firstLine="180"/>
      </w:pPr>
      <w:r>
        <w:rPr>
          <w:rFonts w:hint="eastAsia"/>
        </w:rPr>
        <w:t>以上，学修指針の概略を述べたが，機械要素技術のシステム統合の実現は個人プレーでは難しい。PBL演習科目のようなグループ学習を通じて協同作業による知的，創造力の発達を目指すことも不可欠である。また，先輩や後輩と共に活動できる“課外活動”への参加や多くの“友人”を持つこと，全学共通に開講している少人数編成の科目である教養ゼミナールの履修などはよい方法であろう。議論の場が増え，論理的思考の訓練にもなる。また，国際化の時代，“英語力”の向上も必要である。</w:t>
      </w:r>
    </w:p>
    <w:p w14:paraId="1CD6E77B" w14:textId="77777777" w:rsidR="00654199" w:rsidRDefault="00654199" w:rsidP="00654199">
      <w:pPr>
        <w:ind w:leftChars="100" w:left="180" w:firstLineChars="100" w:firstLine="180"/>
      </w:pPr>
      <w:r>
        <w:rPr>
          <w:rFonts w:hint="eastAsia"/>
        </w:rPr>
        <w:t>さらに，システム志向を目指すには“幅広い教養”も欠かせない。人文社会科学系科目の履修，学内で開催される講演会の聴講，読書などにより，さまざまな分野について広く学んでもらいたい。</w:t>
      </w:r>
    </w:p>
    <w:p w14:paraId="7B7B0BBB" w14:textId="77777777" w:rsidR="00654199" w:rsidRDefault="00654199" w:rsidP="00654199">
      <w:pPr>
        <w:ind w:leftChars="100" w:left="180" w:firstLineChars="100" w:firstLine="180"/>
      </w:pPr>
      <w:r>
        <w:rPr>
          <w:rFonts w:hint="eastAsia"/>
        </w:rPr>
        <w:t>これまで長年，諸君の先輩たちの学生生活を観察し，また指導してきた経験から得られた結論から判断すれば，諸君の“入学初年度の過ごし方”がその後の学生生活，さらには将来をも大きく左右すると考えられる。このことを心して考え，初心を忘れずに“有意義な４年間”となるよう努力することを期待する。</w:t>
      </w:r>
    </w:p>
    <w:p w14:paraId="365F9231" w14:textId="2F0526DE" w:rsidR="00C3767F" w:rsidRPr="00D30F75" w:rsidRDefault="001635FD" w:rsidP="001635FD">
      <w:pPr>
        <w:ind w:leftChars="100" w:left="180" w:firstLineChars="100" w:firstLine="180"/>
      </w:pPr>
      <w:r w:rsidRPr="00D30F75">
        <w:br w:type="page"/>
      </w:r>
    </w:p>
    <w:tbl>
      <w:tblPr>
        <w:tblStyle w:val="af0"/>
        <w:tblW w:w="0" w:type="auto"/>
        <w:tblLook w:val="04A0" w:firstRow="1" w:lastRow="0" w:firstColumn="1" w:lastColumn="0" w:noHBand="0" w:noVBand="1"/>
      </w:tblPr>
      <w:tblGrid>
        <w:gridCol w:w="7508"/>
        <w:gridCol w:w="2239"/>
      </w:tblGrid>
      <w:tr w:rsidR="00D30F75" w:rsidRPr="00D30F75" w14:paraId="7E93FF33" w14:textId="77777777" w:rsidTr="003D36F3">
        <w:tc>
          <w:tcPr>
            <w:tcW w:w="7508" w:type="dxa"/>
            <w:tcBorders>
              <w:top w:val="nil"/>
              <w:left w:val="nil"/>
              <w:bottom w:val="nil"/>
            </w:tcBorders>
            <w:shd w:val="clear" w:color="auto" w:fill="auto"/>
          </w:tcPr>
          <w:p w14:paraId="0B781FD8" w14:textId="77777777" w:rsidR="00C3767F" w:rsidRPr="00D30F75" w:rsidRDefault="00C3767F" w:rsidP="008C6458">
            <w:pPr>
              <w:jc w:val="left"/>
              <w:rPr>
                <w:rFonts w:asciiTheme="majorEastAsia" w:eastAsiaTheme="majorEastAsia" w:hAnsiTheme="majorEastAsia"/>
                <w:b/>
                <w:w w:val="75"/>
                <w:szCs w:val="18"/>
              </w:rPr>
            </w:pPr>
          </w:p>
        </w:tc>
        <w:tc>
          <w:tcPr>
            <w:tcW w:w="2239" w:type="dxa"/>
            <w:shd w:val="clear" w:color="auto" w:fill="000000" w:themeFill="text1"/>
          </w:tcPr>
          <w:p w14:paraId="1A6A643C" w14:textId="77777777" w:rsidR="00C3767F" w:rsidRPr="00D30F75" w:rsidRDefault="00C3767F" w:rsidP="008C6458">
            <w:pPr>
              <w:jc w:val="center"/>
              <w:rPr>
                <w:rFonts w:asciiTheme="majorEastAsia" w:eastAsiaTheme="majorEastAsia" w:hAnsiTheme="majorEastAsia"/>
                <w:b/>
                <w:szCs w:val="18"/>
              </w:rPr>
            </w:pPr>
            <w:r w:rsidRPr="00D30F75">
              <w:rPr>
                <w:rFonts w:asciiTheme="majorEastAsia" w:eastAsiaTheme="majorEastAsia" w:hAnsiTheme="majorEastAsia" w:hint="eastAsia"/>
                <w:b/>
                <w:szCs w:val="18"/>
              </w:rPr>
              <w:t>機械システム工学科</w:t>
            </w:r>
          </w:p>
        </w:tc>
      </w:tr>
      <w:tr w:rsidR="00D30F75" w:rsidRPr="00D30F75" w14:paraId="68E3DDC4" w14:textId="77777777" w:rsidTr="003D36F3">
        <w:tc>
          <w:tcPr>
            <w:tcW w:w="9747" w:type="dxa"/>
            <w:gridSpan w:val="2"/>
            <w:tcBorders>
              <w:top w:val="nil"/>
              <w:left w:val="nil"/>
              <w:bottom w:val="single" w:sz="24" w:space="0" w:color="auto"/>
              <w:right w:val="nil"/>
            </w:tcBorders>
            <w:shd w:val="clear" w:color="auto" w:fill="auto"/>
          </w:tcPr>
          <w:p w14:paraId="0EB24A95" w14:textId="1B702FBF" w:rsidR="007678D0" w:rsidRPr="00D30F75" w:rsidRDefault="001B643D" w:rsidP="00890FC3">
            <w:pPr>
              <w:rPr>
                <w:rFonts w:asciiTheme="majorEastAsia" w:eastAsiaTheme="majorEastAsia" w:hAnsiTheme="majorEastAsia"/>
                <w:b/>
                <w:szCs w:val="18"/>
              </w:rPr>
            </w:pPr>
            <w:r>
              <w:rPr>
                <w:rFonts w:asciiTheme="majorEastAsia" w:eastAsiaTheme="majorEastAsia" w:hAnsiTheme="majorEastAsia" w:hint="eastAsia"/>
                <w:b/>
                <w:sz w:val="28"/>
                <w:szCs w:val="28"/>
              </w:rPr>
              <w:t>２０２４</w:t>
            </w:r>
            <w:r w:rsidR="007678D0" w:rsidRPr="00D30F75">
              <w:rPr>
                <w:rFonts w:asciiTheme="majorEastAsia" w:eastAsiaTheme="majorEastAsia" w:hAnsiTheme="majorEastAsia" w:hint="eastAsia"/>
                <w:b/>
                <w:sz w:val="28"/>
                <w:szCs w:val="28"/>
              </w:rPr>
              <w:t>年度　機械</w:t>
            </w:r>
            <w:r w:rsidR="00C3767F" w:rsidRPr="00D30F75">
              <w:rPr>
                <w:rFonts w:asciiTheme="majorEastAsia" w:eastAsiaTheme="majorEastAsia" w:hAnsiTheme="majorEastAsia" w:hint="eastAsia"/>
                <w:b/>
                <w:sz w:val="28"/>
                <w:szCs w:val="28"/>
              </w:rPr>
              <w:t>システム</w:t>
            </w:r>
            <w:r w:rsidR="007678D0" w:rsidRPr="00D30F75">
              <w:rPr>
                <w:rFonts w:asciiTheme="majorEastAsia" w:eastAsiaTheme="majorEastAsia" w:hAnsiTheme="majorEastAsia" w:hint="eastAsia"/>
                <w:b/>
                <w:sz w:val="28"/>
                <w:szCs w:val="28"/>
              </w:rPr>
              <w:t>工学科　教育課程表</w:t>
            </w:r>
          </w:p>
        </w:tc>
      </w:tr>
    </w:tbl>
    <w:p w14:paraId="08BF856B" w14:textId="36C2CCF5" w:rsidR="007678D0" w:rsidRPr="00D30F75" w:rsidRDefault="009F1440" w:rsidP="00CA38F7">
      <w:pPr>
        <w:ind w:firstLineChars="100" w:firstLine="160"/>
        <w:rPr>
          <w:sz w:val="16"/>
          <w:szCs w:val="16"/>
        </w:rPr>
      </w:pPr>
      <w:r w:rsidRPr="00546E60">
        <w:rPr>
          <w:rFonts w:hint="eastAsia"/>
          <w:sz w:val="16"/>
          <w:szCs w:val="16"/>
        </w:rPr>
        <w:t>学則第１８条別表1-1③　理工学部 機械システム工学科 理工学基礎科目・専門科目 教育課程表</w:t>
      </w:r>
    </w:p>
    <w:p w14:paraId="366E0BD9" w14:textId="2174AC59" w:rsidR="00E009E4" w:rsidRPr="00D30F75" w:rsidRDefault="00825D25" w:rsidP="00546E60">
      <w:pPr>
        <w:ind w:right="720"/>
        <w:jc w:val="right"/>
        <w:rPr>
          <w:sz w:val="16"/>
          <w:szCs w:val="16"/>
        </w:rPr>
      </w:pPr>
      <w:r w:rsidRPr="00D30F75">
        <w:rPr>
          <w:rFonts w:hint="eastAsia"/>
          <w:sz w:val="16"/>
          <w:szCs w:val="16"/>
        </w:rPr>
        <w:t>○印必修科目　△印選択必修科目</w:t>
      </w:r>
    </w:p>
    <w:p w14:paraId="1B9DF132" w14:textId="7106C34D" w:rsidR="0076039A" w:rsidRPr="00D30F75" w:rsidRDefault="00826781" w:rsidP="007678D0">
      <w:pPr>
        <w:jc w:val="right"/>
        <w:rPr>
          <w:sz w:val="16"/>
          <w:szCs w:val="16"/>
        </w:rPr>
      </w:pPr>
      <w:r w:rsidRPr="00826781">
        <w:rPr>
          <w:noProof/>
        </w:rPr>
        <w:drawing>
          <wp:anchor distT="0" distB="0" distL="114300" distR="114300" simplePos="0" relativeHeight="251735040" behindDoc="0" locked="0" layoutInCell="1" allowOverlap="1" wp14:anchorId="75E9DB0B" wp14:editId="704653FA">
            <wp:simplePos x="0" y="0"/>
            <wp:positionH relativeFrom="margin">
              <wp:align>center</wp:align>
            </wp:positionH>
            <wp:positionV relativeFrom="paragraph">
              <wp:posOffset>34925</wp:posOffset>
            </wp:positionV>
            <wp:extent cx="5367838" cy="8074325"/>
            <wp:effectExtent l="0" t="0" r="4445" b="3175"/>
            <wp:wrapNone/>
            <wp:docPr id="1995878411"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67838" cy="8074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33337A" w14:textId="6C220AD7" w:rsidR="00350B7D" w:rsidRPr="00ED6AFA" w:rsidRDefault="00350B7D"/>
    <w:p w14:paraId="241C6D3D" w14:textId="46D57EB6" w:rsidR="00350B7D" w:rsidRDefault="000F03D5">
      <w:pPr>
        <w:widowControl/>
        <w:jc w:val="left"/>
      </w:pPr>
      <w:r w:rsidRPr="009B73F6">
        <w:rPr>
          <w:rFonts w:hint="eastAsia"/>
          <w:noProof/>
        </w:rPr>
        <w:drawing>
          <wp:anchor distT="0" distB="0" distL="114300" distR="114300" simplePos="0" relativeHeight="251715584" behindDoc="0" locked="0" layoutInCell="1" allowOverlap="1" wp14:anchorId="20C9482B" wp14:editId="076AF8B1">
            <wp:simplePos x="0" y="0"/>
            <wp:positionH relativeFrom="column">
              <wp:posOffset>4421326</wp:posOffset>
            </wp:positionH>
            <wp:positionV relativeFrom="paragraph">
              <wp:posOffset>7737894</wp:posOffset>
            </wp:positionV>
            <wp:extent cx="1239840" cy="165600"/>
            <wp:effectExtent l="0" t="0" r="0" b="0"/>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39840" cy="165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F03D5">
        <w:rPr>
          <w:noProof/>
        </w:rPr>
        <w:drawing>
          <wp:anchor distT="0" distB="0" distL="114300" distR="114300" simplePos="0" relativeHeight="251730944" behindDoc="0" locked="0" layoutInCell="1" allowOverlap="1" wp14:anchorId="26DCF8CD" wp14:editId="4723C625">
            <wp:simplePos x="0" y="0"/>
            <wp:positionH relativeFrom="margin">
              <wp:posOffset>2507615</wp:posOffset>
            </wp:positionH>
            <wp:positionV relativeFrom="paragraph">
              <wp:posOffset>7935715</wp:posOffset>
            </wp:positionV>
            <wp:extent cx="3645024" cy="733245"/>
            <wp:effectExtent l="0" t="0" r="0" b="0"/>
            <wp:wrapNone/>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45024" cy="733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A0EBF">
        <w:rPr>
          <w:noProof/>
        </w:rPr>
        <w:drawing>
          <wp:anchor distT="0" distB="0" distL="114300" distR="114300" simplePos="0" relativeHeight="251729920" behindDoc="0" locked="0" layoutInCell="1" allowOverlap="1" wp14:anchorId="0EFE6D3A" wp14:editId="0C2101E3">
            <wp:simplePos x="0" y="0"/>
            <wp:positionH relativeFrom="column">
              <wp:posOffset>-244199</wp:posOffset>
            </wp:positionH>
            <wp:positionV relativeFrom="paragraph">
              <wp:posOffset>7780655</wp:posOffset>
            </wp:positionV>
            <wp:extent cx="2662470" cy="931653"/>
            <wp:effectExtent l="0" t="0" r="0" b="1905"/>
            <wp:wrapNone/>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62470" cy="93165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A0EBF" w:rsidRPr="00CA0EBF" w:rsidDel="00CA0EBF">
        <w:t xml:space="preserve"> </w:t>
      </w:r>
      <w:r w:rsidRPr="000F03D5" w:rsidDel="00CA0EBF">
        <w:t xml:space="preserve"> </w:t>
      </w:r>
      <w:r w:rsidR="00350B7D">
        <w:br w:type="page"/>
      </w:r>
    </w:p>
    <w:tbl>
      <w:tblPr>
        <w:tblStyle w:val="af0"/>
        <w:tblW w:w="0" w:type="auto"/>
        <w:tblLook w:val="04A0" w:firstRow="1" w:lastRow="0" w:firstColumn="1" w:lastColumn="0" w:noHBand="0" w:noVBand="1"/>
      </w:tblPr>
      <w:tblGrid>
        <w:gridCol w:w="7508"/>
        <w:gridCol w:w="2239"/>
      </w:tblGrid>
      <w:tr w:rsidR="00D30F75" w:rsidRPr="00D30F75" w14:paraId="086BE872" w14:textId="77777777" w:rsidTr="003D36F3">
        <w:tc>
          <w:tcPr>
            <w:tcW w:w="7508" w:type="dxa"/>
            <w:tcBorders>
              <w:top w:val="nil"/>
              <w:left w:val="nil"/>
              <w:bottom w:val="nil"/>
            </w:tcBorders>
            <w:shd w:val="clear" w:color="auto" w:fill="auto"/>
          </w:tcPr>
          <w:p w14:paraId="2E828B8A" w14:textId="77777777" w:rsidR="000A6D1F" w:rsidRPr="00D30F75" w:rsidRDefault="000A6D1F" w:rsidP="000A6D1F">
            <w:pPr>
              <w:jc w:val="left"/>
              <w:rPr>
                <w:rFonts w:asciiTheme="majorEastAsia" w:eastAsiaTheme="majorEastAsia" w:hAnsiTheme="majorEastAsia"/>
                <w:b/>
                <w:w w:val="75"/>
                <w:szCs w:val="18"/>
              </w:rPr>
            </w:pPr>
          </w:p>
        </w:tc>
        <w:tc>
          <w:tcPr>
            <w:tcW w:w="2239" w:type="dxa"/>
            <w:shd w:val="clear" w:color="auto" w:fill="000000" w:themeFill="text1"/>
          </w:tcPr>
          <w:p w14:paraId="612FF8E2" w14:textId="77777777" w:rsidR="000A6D1F" w:rsidRPr="00D30F75" w:rsidRDefault="000A6D1F" w:rsidP="000A6D1F">
            <w:pPr>
              <w:jc w:val="center"/>
              <w:rPr>
                <w:rFonts w:asciiTheme="majorEastAsia" w:eastAsiaTheme="majorEastAsia" w:hAnsiTheme="majorEastAsia"/>
                <w:b/>
                <w:szCs w:val="18"/>
              </w:rPr>
            </w:pPr>
            <w:r w:rsidRPr="00D30F75">
              <w:rPr>
                <w:rFonts w:asciiTheme="majorEastAsia" w:eastAsiaTheme="majorEastAsia" w:hAnsiTheme="majorEastAsia" w:hint="eastAsia"/>
                <w:b/>
                <w:szCs w:val="18"/>
              </w:rPr>
              <w:t>機械システム工学科</w:t>
            </w:r>
          </w:p>
        </w:tc>
      </w:tr>
      <w:tr w:rsidR="00D30F75" w:rsidRPr="00D30F75" w14:paraId="20DA059D" w14:textId="77777777" w:rsidTr="003D36F3">
        <w:tc>
          <w:tcPr>
            <w:tcW w:w="9747" w:type="dxa"/>
            <w:gridSpan w:val="2"/>
            <w:tcBorders>
              <w:top w:val="nil"/>
              <w:left w:val="nil"/>
              <w:bottom w:val="single" w:sz="24" w:space="0" w:color="auto"/>
              <w:right w:val="nil"/>
            </w:tcBorders>
            <w:shd w:val="clear" w:color="auto" w:fill="auto"/>
          </w:tcPr>
          <w:p w14:paraId="2EC117EF" w14:textId="77777777" w:rsidR="00CA38F7" w:rsidRPr="00D30F75" w:rsidRDefault="00CA38F7" w:rsidP="00A66D08">
            <w:pPr>
              <w:rPr>
                <w:rFonts w:asciiTheme="majorEastAsia" w:eastAsiaTheme="majorEastAsia" w:hAnsiTheme="majorEastAsia"/>
                <w:b/>
                <w:szCs w:val="18"/>
              </w:rPr>
            </w:pPr>
          </w:p>
          <w:p w14:paraId="40C00058" w14:textId="77777777" w:rsidR="00CA38F7" w:rsidRPr="00D30F75" w:rsidRDefault="00CA38F7" w:rsidP="00CA38F7">
            <w:pPr>
              <w:jc w:val="right"/>
              <w:rPr>
                <w:rFonts w:asciiTheme="majorEastAsia" w:eastAsiaTheme="majorEastAsia" w:hAnsiTheme="majorEastAsia"/>
                <w:b/>
                <w:szCs w:val="18"/>
              </w:rPr>
            </w:pPr>
            <w:r w:rsidRPr="00D30F75">
              <w:rPr>
                <w:rFonts w:asciiTheme="majorEastAsia" w:eastAsiaTheme="majorEastAsia" w:hAnsiTheme="majorEastAsia" w:hint="eastAsia"/>
                <w:b/>
                <w:szCs w:val="18"/>
              </w:rPr>
              <w:t>教育課程表</w:t>
            </w:r>
          </w:p>
        </w:tc>
      </w:tr>
    </w:tbl>
    <w:p w14:paraId="574DE986" w14:textId="100108D7" w:rsidR="00B371EB" w:rsidRDefault="00B371EB" w:rsidP="00E009E4">
      <w:pPr>
        <w:jc w:val="right"/>
        <w:rPr>
          <w:rFonts w:hAnsi="ＭＳ 明朝"/>
          <w:sz w:val="16"/>
          <w:szCs w:val="16"/>
        </w:rPr>
      </w:pPr>
    </w:p>
    <w:p w14:paraId="5925E68F" w14:textId="06DBA032" w:rsidR="002F0272" w:rsidRPr="004648AF" w:rsidRDefault="00DD1896" w:rsidP="00E009E4">
      <w:pPr>
        <w:jc w:val="right"/>
        <w:rPr>
          <w:rFonts w:hAnsi="ＭＳ 明朝"/>
          <w:sz w:val="16"/>
          <w:szCs w:val="16"/>
        </w:rPr>
      </w:pPr>
      <w:r>
        <w:rPr>
          <w:rFonts w:hAnsi="ＭＳ 明朝" w:hint="eastAsia"/>
          <w:sz w:val="16"/>
          <w:szCs w:val="16"/>
        </w:rPr>
        <w:t xml:space="preserve">○印必修科目　</w:t>
      </w:r>
      <w:r w:rsidRPr="00E36DB5">
        <w:rPr>
          <w:rFonts w:hAnsi="ＭＳ 明朝" w:hint="eastAsia"/>
          <w:sz w:val="16"/>
        </w:rPr>
        <w:t>△</w:t>
      </w:r>
      <w:r>
        <w:rPr>
          <w:rFonts w:hAnsi="ＭＳ 明朝" w:hint="eastAsia"/>
          <w:sz w:val="16"/>
        </w:rPr>
        <w:t>1</w:t>
      </w:r>
      <w:r w:rsidRPr="00E36DB5">
        <w:rPr>
          <w:rFonts w:hAnsi="ＭＳ 明朝" w:hint="eastAsia"/>
          <w:sz w:val="16"/>
        </w:rPr>
        <w:t>選択必修科目</w:t>
      </w:r>
      <w:r w:rsidR="002F0272" w:rsidRPr="002F0272">
        <w:rPr>
          <w:rFonts w:hAnsi="ＭＳ 明朝" w:hint="eastAsia"/>
          <w:sz w:val="16"/>
          <w:szCs w:val="16"/>
        </w:rPr>
        <w:t xml:space="preserve">　</w:t>
      </w:r>
      <w:r>
        <w:rPr>
          <w:rFonts w:hAnsi="ＭＳ 明朝" w:hint="eastAsia"/>
          <w:sz w:val="16"/>
        </w:rPr>
        <w:t>△2</w:t>
      </w:r>
      <w:r w:rsidRPr="00DD1896">
        <w:rPr>
          <w:rFonts w:hAnsi="ＭＳ 明朝" w:hint="eastAsia"/>
          <w:sz w:val="16"/>
          <w:szCs w:val="16"/>
        </w:rPr>
        <w:t>選択必修科目</w:t>
      </w:r>
      <w:r w:rsidR="002F0272" w:rsidRPr="002F0272">
        <w:rPr>
          <w:rFonts w:hAnsi="ＭＳ 明朝" w:hint="eastAsia"/>
          <w:sz w:val="16"/>
          <w:szCs w:val="16"/>
        </w:rPr>
        <w:t xml:space="preserve">　</w:t>
      </w:r>
    </w:p>
    <w:p w14:paraId="4325BACB" w14:textId="29409B6B" w:rsidR="001749C2" w:rsidRDefault="00826781" w:rsidP="001749C2">
      <w:pPr>
        <w:jc w:val="left"/>
        <w:rPr>
          <w:rFonts w:hAnsi="ＭＳ 明朝"/>
        </w:rPr>
      </w:pPr>
      <w:r w:rsidRPr="00826781">
        <w:rPr>
          <w:noProof/>
        </w:rPr>
        <w:drawing>
          <wp:anchor distT="0" distB="0" distL="114300" distR="114300" simplePos="0" relativeHeight="251736064" behindDoc="0" locked="0" layoutInCell="1" allowOverlap="1" wp14:anchorId="33AED15E" wp14:editId="57DCDC40">
            <wp:simplePos x="0" y="0"/>
            <wp:positionH relativeFrom="margin">
              <wp:align>center</wp:align>
            </wp:positionH>
            <wp:positionV relativeFrom="paragraph">
              <wp:posOffset>26670</wp:posOffset>
            </wp:positionV>
            <wp:extent cx="5765825" cy="7073660"/>
            <wp:effectExtent l="0" t="0" r="6350" b="0"/>
            <wp:wrapNone/>
            <wp:docPr id="1825282580"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5825" cy="7073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03D5" w:rsidRPr="000F03D5" w:rsidDel="000F03D5">
        <w:t xml:space="preserve"> </w:t>
      </w:r>
    </w:p>
    <w:p w14:paraId="246CCA99" w14:textId="1D2BE3C3" w:rsidR="00050041" w:rsidRDefault="00050041" w:rsidP="001749C2">
      <w:pPr>
        <w:jc w:val="left"/>
        <w:rPr>
          <w:rFonts w:hAnsi="ＭＳ 明朝"/>
        </w:rPr>
      </w:pPr>
    </w:p>
    <w:p w14:paraId="0E3606AE" w14:textId="556AA9F5" w:rsidR="00050041" w:rsidRDefault="00050041" w:rsidP="001749C2">
      <w:pPr>
        <w:jc w:val="left"/>
        <w:rPr>
          <w:rFonts w:hAnsi="ＭＳ 明朝"/>
        </w:rPr>
      </w:pPr>
    </w:p>
    <w:p w14:paraId="7C901E54" w14:textId="5ABA3371" w:rsidR="00050041" w:rsidRDefault="00F92633">
      <w:pPr>
        <w:widowControl/>
        <w:jc w:val="left"/>
        <w:rPr>
          <w:rFonts w:hAnsi="ＭＳ 明朝"/>
        </w:rPr>
      </w:pPr>
      <w:r w:rsidRPr="00ED2810">
        <w:rPr>
          <w:rFonts w:hint="eastAsia"/>
          <w:noProof/>
        </w:rPr>
        <w:drawing>
          <wp:anchor distT="0" distB="0" distL="114300" distR="114300" simplePos="0" relativeHeight="251701248" behindDoc="0" locked="0" layoutInCell="1" allowOverlap="1" wp14:anchorId="43491615" wp14:editId="5C49EC5A">
            <wp:simplePos x="0" y="0"/>
            <wp:positionH relativeFrom="margin">
              <wp:posOffset>3900925</wp:posOffset>
            </wp:positionH>
            <wp:positionV relativeFrom="paragraph">
              <wp:posOffset>6696818</wp:posOffset>
            </wp:positionV>
            <wp:extent cx="1953784" cy="1042382"/>
            <wp:effectExtent l="0" t="0" r="8890" b="5715"/>
            <wp:wrapNone/>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53784" cy="104238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92633">
        <w:rPr>
          <w:noProof/>
        </w:rPr>
        <w:drawing>
          <wp:anchor distT="0" distB="0" distL="114300" distR="114300" simplePos="0" relativeHeight="251732992" behindDoc="0" locked="0" layoutInCell="1" allowOverlap="1" wp14:anchorId="03999276" wp14:editId="7C3FFA42">
            <wp:simplePos x="0" y="0"/>
            <wp:positionH relativeFrom="column">
              <wp:posOffset>135386</wp:posOffset>
            </wp:positionH>
            <wp:positionV relativeFrom="paragraph">
              <wp:posOffset>6615226</wp:posOffset>
            </wp:positionV>
            <wp:extent cx="3688280" cy="1492621"/>
            <wp:effectExtent l="0" t="0" r="7620" b="0"/>
            <wp:wrapNone/>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88280" cy="1492621"/>
                    </a:xfrm>
                    <a:prstGeom prst="rect">
                      <a:avLst/>
                    </a:prstGeom>
                    <a:noFill/>
                    <a:ln>
                      <a:noFill/>
                    </a:ln>
                  </pic:spPr>
                </pic:pic>
              </a:graphicData>
            </a:graphic>
          </wp:anchor>
        </w:drawing>
      </w:r>
      <w:r w:rsidR="00050041">
        <w:rPr>
          <w:rFonts w:hAnsi="ＭＳ 明朝"/>
        </w:rPr>
        <w:br w:type="page"/>
      </w:r>
    </w:p>
    <w:tbl>
      <w:tblPr>
        <w:tblStyle w:val="af0"/>
        <w:tblW w:w="0" w:type="auto"/>
        <w:tblLook w:val="04A0" w:firstRow="1" w:lastRow="0" w:firstColumn="1" w:lastColumn="0" w:noHBand="0" w:noVBand="1"/>
      </w:tblPr>
      <w:tblGrid>
        <w:gridCol w:w="7508"/>
        <w:gridCol w:w="2239"/>
      </w:tblGrid>
      <w:tr w:rsidR="00050041" w:rsidRPr="00D30F75" w14:paraId="6E26CD33" w14:textId="77777777" w:rsidTr="009D380E">
        <w:tc>
          <w:tcPr>
            <w:tcW w:w="7508" w:type="dxa"/>
            <w:tcBorders>
              <w:top w:val="nil"/>
              <w:left w:val="nil"/>
              <w:bottom w:val="nil"/>
            </w:tcBorders>
            <w:shd w:val="clear" w:color="auto" w:fill="auto"/>
          </w:tcPr>
          <w:p w14:paraId="7361B166" w14:textId="77777777" w:rsidR="00050041" w:rsidRPr="00D30F75" w:rsidRDefault="00050041" w:rsidP="009D380E">
            <w:pPr>
              <w:jc w:val="left"/>
              <w:rPr>
                <w:rFonts w:asciiTheme="majorEastAsia" w:eastAsiaTheme="majorEastAsia" w:hAnsiTheme="majorEastAsia"/>
                <w:b/>
                <w:w w:val="75"/>
                <w:szCs w:val="18"/>
              </w:rPr>
            </w:pPr>
          </w:p>
        </w:tc>
        <w:tc>
          <w:tcPr>
            <w:tcW w:w="2239" w:type="dxa"/>
            <w:shd w:val="clear" w:color="auto" w:fill="000000" w:themeFill="text1"/>
          </w:tcPr>
          <w:p w14:paraId="05DF9A15" w14:textId="77777777" w:rsidR="00050041" w:rsidRPr="00D30F75" w:rsidRDefault="00050041" w:rsidP="009D380E">
            <w:pPr>
              <w:jc w:val="center"/>
              <w:rPr>
                <w:rFonts w:asciiTheme="majorEastAsia" w:eastAsiaTheme="majorEastAsia" w:hAnsiTheme="majorEastAsia"/>
                <w:b/>
                <w:szCs w:val="18"/>
              </w:rPr>
            </w:pPr>
            <w:r w:rsidRPr="00D30F75">
              <w:rPr>
                <w:rFonts w:asciiTheme="majorEastAsia" w:eastAsiaTheme="majorEastAsia" w:hAnsiTheme="majorEastAsia" w:hint="eastAsia"/>
                <w:b/>
                <w:szCs w:val="18"/>
              </w:rPr>
              <w:t>機械システム工学科</w:t>
            </w:r>
          </w:p>
        </w:tc>
      </w:tr>
      <w:tr w:rsidR="00050041" w:rsidRPr="00D30F75" w14:paraId="533BD08C" w14:textId="77777777" w:rsidTr="009D380E">
        <w:tc>
          <w:tcPr>
            <w:tcW w:w="9747" w:type="dxa"/>
            <w:gridSpan w:val="2"/>
            <w:tcBorders>
              <w:top w:val="nil"/>
              <w:left w:val="nil"/>
              <w:bottom w:val="single" w:sz="24" w:space="0" w:color="auto"/>
              <w:right w:val="nil"/>
            </w:tcBorders>
            <w:shd w:val="clear" w:color="auto" w:fill="auto"/>
          </w:tcPr>
          <w:p w14:paraId="619B18DC" w14:textId="77777777" w:rsidR="00050041" w:rsidRPr="00D30F75" w:rsidRDefault="00050041" w:rsidP="009D380E">
            <w:pPr>
              <w:rPr>
                <w:rFonts w:asciiTheme="majorEastAsia" w:eastAsiaTheme="majorEastAsia" w:hAnsiTheme="majorEastAsia"/>
                <w:b/>
                <w:szCs w:val="18"/>
              </w:rPr>
            </w:pPr>
          </w:p>
          <w:p w14:paraId="1615892A" w14:textId="77777777" w:rsidR="00050041" w:rsidRPr="00D30F75" w:rsidRDefault="00050041" w:rsidP="009D380E">
            <w:pPr>
              <w:jc w:val="right"/>
              <w:rPr>
                <w:rFonts w:asciiTheme="majorEastAsia" w:eastAsiaTheme="majorEastAsia" w:hAnsiTheme="majorEastAsia"/>
                <w:b/>
                <w:szCs w:val="18"/>
              </w:rPr>
            </w:pPr>
            <w:r w:rsidRPr="00D30F75">
              <w:rPr>
                <w:rFonts w:asciiTheme="majorEastAsia" w:eastAsiaTheme="majorEastAsia" w:hAnsiTheme="majorEastAsia" w:hint="eastAsia"/>
                <w:b/>
                <w:szCs w:val="18"/>
              </w:rPr>
              <w:t>教育課程表</w:t>
            </w:r>
          </w:p>
        </w:tc>
      </w:tr>
    </w:tbl>
    <w:p w14:paraId="5DAB88E0" w14:textId="77777777" w:rsidR="00050041" w:rsidRDefault="00050041" w:rsidP="00050041">
      <w:pPr>
        <w:jc w:val="right"/>
        <w:rPr>
          <w:rFonts w:hAnsi="ＭＳ 明朝"/>
          <w:sz w:val="16"/>
          <w:szCs w:val="16"/>
        </w:rPr>
      </w:pPr>
    </w:p>
    <w:p w14:paraId="64856368" w14:textId="3DC02F40" w:rsidR="00050041" w:rsidRPr="00D30F75" w:rsidRDefault="00050041" w:rsidP="00050041">
      <w:pPr>
        <w:jc w:val="right"/>
        <w:rPr>
          <w:rFonts w:hAnsi="ＭＳ 明朝"/>
        </w:rPr>
      </w:pPr>
      <w:r>
        <w:rPr>
          <w:rFonts w:hAnsi="ＭＳ 明朝" w:hint="eastAsia"/>
          <w:sz w:val="16"/>
          <w:szCs w:val="16"/>
        </w:rPr>
        <w:t xml:space="preserve">　　○印必修科目　</w:t>
      </w:r>
      <w:r w:rsidRPr="00E36DB5">
        <w:rPr>
          <w:rFonts w:hAnsi="ＭＳ 明朝" w:hint="eastAsia"/>
          <w:sz w:val="16"/>
        </w:rPr>
        <w:t>△</w:t>
      </w:r>
      <w:r>
        <w:rPr>
          <w:rFonts w:hAnsi="ＭＳ 明朝" w:hint="eastAsia"/>
          <w:sz w:val="16"/>
        </w:rPr>
        <w:t>1</w:t>
      </w:r>
      <w:r w:rsidRPr="002F0272">
        <w:rPr>
          <w:rFonts w:hAnsi="ＭＳ 明朝" w:hint="eastAsia"/>
          <w:sz w:val="16"/>
          <w:szCs w:val="16"/>
        </w:rPr>
        <w:t>印</w:t>
      </w:r>
      <w:r>
        <w:rPr>
          <w:rFonts w:hAnsi="ＭＳ 明朝"/>
          <w:sz w:val="16"/>
        </w:rPr>
        <w:t xml:space="preserve"> </w:t>
      </w:r>
      <w:r w:rsidRPr="00E36DB5">
        <w:rPr>
          <w:rFonts w:hAnsi="ＭＳ 明朝" w:hint="eastAsia"/>
          <w:sz w:val="16"/>
        </w:rPr>
        <w:t>選択必修科目</w:t>
      </w:r>
      <w:r w:rsidRPr="002F0272">
        <w:rPr>
          <w:rFonts w:hAnsi="ＭＳ 明朝" w:hint="eastAsia"/>
          <w:sz w:val="16"/>
          <w:szCs w:val="16"/>
        </w:rPr>
        <w:t xml:space="preserve">　</w:t>
      </w:r>
      <w:r>
        <w:rPr>
          <w:rFonts w:hAnsi="ＭＳ 明朝" w:hint="eastAsia"/>
          <w:sz w:val="16"/>
        </w:rPr>
        <w:t>△2</w:t>
      </w:r>
      <w:r w:rsidRPr="002F0272">
        <w:rPr>
          <w:rFonts w:hAnsi="ＭＳ 明朝" w:hint="eastAsia"/>
          <w:sz w:val="16"/>
          <w:szCs w:val="16"/>
        </w:rPr>
        <w:t>印</w:t>
      </w:r>
      <w:r>
        <w:rPr>
          <w:rFonts w:hAnsi="ＭＳ 明朝" w:hint="eastAsia"/>
          <w:sz w:val="16"/>
          <w:szCs w:val="16"/>
        </w:rPr>
        <w:t xml:space="preserve"> </w:t>
      </w:r>
      <w:r w:rsidRPr="00DD1896">
        <w:rPr>
          <w:rFonts w:hAnsi="ＭＳ 明朝" w:hint="eastAsia"/>
          <w:sz w:val="16"/>
          <w:szCs w:val="16"/>
        </w:rPr>
        <w:t>選択必修科目</w:t>
      </w:r>
    </w:p>
    <w:p w14:paraId="64BE05DA" w14:textId="10E17329" w:rsidR="00532714" w:rsidRDefault="00826781" w:rsidP="003A3E79">
      <w:pPr>
        <w:widowControl/>
        <w:spacing w:line="0" w:lineRule="atLeast"/>
        <w:jc w:val="left"/>
      </w:pPr>
      <w:r w:rsidRPr="00826781">
        <w:rPr>
          <w:noProof/>
        </w:rPr>
        <w:drawing>
          <wp:anchor distT="0" distB="0" distL="114300" distR="114300" simplePos="0" relativeHeight="251737088" behindDoc="0" locked="0" layoutInCell="1" allowOverlap="1" wp14:anchorId="63DAC61A" wp14:editId="340B9542">
            <wp:simplePos x="0" y="0"/>
            <wp:positionH relativeFrom="margin">
              <wp:align>right</wp:align>
            </wp:positionH>
            <wp:positionV relativeFrom="paragraph">
              <wp:posOffset>35451</wp:posOffset>
            </wp:positionV>
            <wp:extent cx="6129812" cy="3372905"/>
            <wp:effectExtent l="0" t="0" r="4445" b="0"/>
            <wp:wrapNone/>
            <wp:docPr id="1990777064"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9812" cy="33729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FF8BBC7" w14:textId="77777777" w:rsidR="00826781" w:rsidRDefault="00826781" w:rsidP="003A3E79">
      <w:pPr>
        <w:widowControl/>
        <w:spacing w:line="0" w:lineRule="atLeast"/>
        <w:jc w:val="left"/>
        <w:rPr>
          <w:sz w:val="10"/>
          <w:szCs w:val="10"/>
        </w:rPr>
      </w:pPr>
    </w:p>
    <w:p w14:paraId="08DC3564" w14:textId="2233EF1F" w:rsidR="00196A27" w:rsidRDefault="00196A27" w:rsidP="003A3E79">
      <w:pPr>
        <w:widowControl/>
        <w:spacing w:line="0" w:lineRule="atLeast"/>
        <w:jc w:val="left"/>
        <w:rPr>
          <w:sz w:val="10"/>
          <w:szCs w:val="10"/>
        </w:rPr>
      </w:pPr>
    </w:p>
    <w:p w14:paraId="6E118603" w14:textId="352EEA1A" w:rsidR="00196A27" w:rsidRDefault="00196A27" w:rsidP="003A3E79">
      <w:pPr>
        <w:widowControl/>
        <w:spacing w:line="0" w:lineRule="atLeast"/>
        <w:jc w:val="left"/>
        <w:rPr>
          <w:sz w:val="10"/>
          <w:szCs w:val="10"/>
        </w:rPr>
      </w:pPr>
    </w:p>
    <w:p w14:paraId="429D98ED" w14:textId="2BF904CB" w:rsidR="00196A27" w:rsidRDefault="00196A27" w:rsidP="003A3E79">
      <w:pPr>
        <w:widowControl/>
        <w:spacing w:line="0" w:lineRule="atLeast"/>
        <w:jc w:val="left"/>
        <w:rPr>
          <w:sz w:val="10"/>
          <w:szCs w:val="10"/>
        </w:rPr>
      </w:pPr>
    </w:p>
    <w:p w14:paraId="38038FAE" w14:textId="7F632C9E" w:rsidR="00196A27" w:rsidRDefault="00196A27" w:rsidP="003A3E79">
      <w:pPr>
        <w:widowControl/>
        <w:spacing w:line="0" w:lineRule="atLeast"/>
        <w:jc w:val="left"/>
        <w:rPr>
          <w:sz w:val="10"/>
          <w:szCs w:val="10"/>
        </w:rPr>
      </w:pPr>
    </w:p>
    <w:p w14:paraId="0AB9902B" w14:textId="77777777" w:rsidR="00196A27" w:rsidRDefault="00196A27" w:rsidP="003A3E79">
      <w:pPr>
        <w:widowControl/>
        <w:spacing w:line="0" w:lineRule="atLeast"/>
        <w:jc w:val="left"/>
        <w:rPr>
          <w:sz w:val="10"/>
          <w:szCs w:val="10"/>
        </w:rPr>
      </w:pPr>
    </w:p>
    <w:p w14:paraId="222C2146" w14:textId="77777777" w:rsidR="00196A27" w:rsidRDefault="00196A27" w:rsidP="003A3E79">
      <w:pPr>
        <w:widowControl/>
        <w:spacing w:line="0" w:lineRule="atLeast"/>
        <w:jc w:val="left"/>
        <w:rPr>
          <w:sz w:val="10"/>
          <w:szCs w:val="10"/>
        </w:rPr>
      </w:pPr>
    </w:p>
    <w:p w14:paraId="70CC74C1" w14:textId="22196909" w:rsidR="00196A27" w:rsidRDefault="00196A27" w:rsidP="003A3E79">
      <w:pPr>
        <w:widowControl/>
        <w:spacing w:line="0" w:lineRule="atLeast"/>
        <w:jc w:val="left"/>
        <w:rPr>
          <w:sz w:val="10"/>
          <w:szCs w:val="10"/>
        </w:rPr>
      </w:pPr>
    </w:p>
    <w:p w14:paraId="3C1DD49F" w14:textId="12054FA0" w:rsidR="00196A27" w:rsidRDefault="00196A27" w:rsidP="003A3E79">
      <w:pPr>
        <w:widowControl/>
        <w:spacing w:line="0" w:lineRule="atLeast"/>
        <w:jc w:val="left"/>
        <w:rPr>
          <w:sz w:val="10"/>
          <w:szCs w:val="10"/>
        </w:rPr>
        <w:sectPr w:rsidR="00196A27" w:rsidSect="004D2DEE">
          <w:footerReference w:type="default" r:id="rId19"/>
          <w:pgSz w:w="11906" w:h="16838" w:code="9"/>
          <w:pgMar w:top="567" w:right="1077" w:bottom="1077" w:left="1077" w:header="851" w:footer="567" w:gutter="0"/>
          <w:pgNumType w:start="86"/>
          <w:cols w:space="425"/>
          <w:docGrid w:type="lines" w:linePitch="286"/>
        </w:sectPr>
      </w:pPr>
    </w:p>
    <w:tbl>
      <w:tblPr>
        <w:tblStyle w:val="af0"/>
        <w:tblW w:w="0" w:type="auto"/>
        <w:tblLook w:val="04A0" w:firstRow="1" w:lastRow="0" w:firstColumn="1" w:lastColumn="0" w:noHBand="0" w:noVBand="1"/>
      </w:tblPr>
      <w:tblGrid>
        <w:gridCol w:w="7508"/>
        <w:gridCol w:w="2239"/>
      </w:tblGrid>
      <w:tr w:rsidR="00D30F75" w:rsidRPr="00D30F75" w14:paraId="24B631F5" w14:textId="77777777" w:rsidTr="003D36F3">
        <w:tc>
          <w:tcPr>
            <w:tcW w:w="7508" w:type="dxa"/>
            <w:tcBorders>
              <w:top w:val="nil"/>
              <w:left w:val="nil"/>
              <w:bottom w:val="nil"/>
            </w:tcBorders>
            <w:shd w:val="clear" w:color="auto" w:fill="auto"/>
          </w:tcPr>
          <w:p w14:paraId="63A32D86" w14:textId="6900D3B1" w:rsidR="003A3E79" w:rsidRPr="00D30F75" w:rsidRDefault="00175AD0" w:rsidP="003A3E79">
            <w:pPr>
              <w:jc w:val="left"/>
              <w:rPr>
                <w:rFonts w:asciiTheme="majorEastAsia" w:eastAsiaTheme="majorEastAsia" w:hAnsiTheme="majorEastAsia"/>
                <w:b/>
                <w:w w:val="75"/>
                <w:szCs w:val="18"/>
              </w:rPr>
            </w:pPr>
            <w:r w:rsidRPr="00D30F75">
              <w:rPr>
                <w:sz w:val="10"/>
                <w:szCs w:val="10"/>
              </w:rPr>
              <w:lastRenderedPageBreak/>
              <w:br w:type="page"/>
            </w:r>
          </w:p>
        </w:tc>
        <w:tc>
          <w:tcPr>
            <w:tcW w:w="2239" w:type="dxa"/>
            <w:shd w:val="clear" w:color="auto" w:fill="000000" w:themeFill="text1"/>
          </w:tcPr>
          <w:p w14:paraId="06166891" w14:textId="679F171E" w:rsidR="003A3E79" w:rsidRPr="00D30F75" w:rsidRDefault="003A3E79" w:rsidP="003A3E79">
            <w:pPr>
              <w:jc w:val="center"/>
              <w:rPr>
                <w:rFonts w:asciiTheme="majorEastAsia" w:eastAsiaTheme="majorEastAsia" w:hAnsiTheme="majorEastAsia"/>
                <w:b/>
                <w:szCs w:val="18"/>
              </w:rPr>
            </w:pPr>
            <w:r w:rsidRPr="00D30F75">
              <w:rPr>
                <w:rFonts w:asciiTheme="majorEastAsia" w:eastAsiaTheme="majorEastAsia" w:hAnsiTheme="majorEastAsia" w:hint="eastAsia"/>
                <w:b/>
                <w:szCs w:val="18"/>
              </w:rPr>
              <w:t>機械システム工学科</w:t>
            </w:r>
          </w:p>
        </w:tc>
      </w:tr>
      <w:tr w:rsidR="00A66D08" w:rsidRPr="00D30F75" w14:paraId="3991B29E" w14:textId="77777777" w:rsidTr="003D36F3">
        <w:tc>
          <w:tcPr>
            <w:tcW w:w="9747" w:type="dxa"/>
            <w:gridSpan w:val="2"/>
            <w:tcBorders>
              <w:top w:val="nil"/>
              <w:left w:val="nil"/>
              <w:bottom w:val="single" w:sz="24" w:space="0" w:color="auto"/>
              <w:right w:val="nil"/>
            </w:tcBorders>
            <w:shd w:val="clear" w:color="auto" w:fill="auto"/>
            <w:vAlign w:val="center"/>
          </w:tcPr>
          <w:p w14:paraId="7CA74F14" w14:textId="433C79E7" w:rsidR="00A66D08" w:rsidRPr="00D30F75" w:rsidRDefault="00A66D08" w:rsidP="00A66D08">
            <w:pPr>
              <w:rPr>
                <w:rFonts w:asciiTheme="majorEastAsia" w:eastAsiaTheme="majorEastAsia" w:hAnsiTheme="majorEastAsia"/>
                <w:b/>
                <w:sz w:val="28"/>
                <w:szCs w:val="28"/>
              </w:rPr>
            </w:pPr>
            <w:r w:rsidRPr="00D30F75">
              <w:rPr>
                <w:rFonts w:ascii="ＭＳ ゴシック" w:eastAsia="ＭＳ ゴシック" w:hAnsi="ＭＳ 明朝" w:hint="eastAsia"/>
                <w:b/>
                <w:bCs/>
                <w:sz w:val="28"/>
                <w:szCs w:val="28"/>
              </w:rPr>
              <w:t>履修上の注意事項</w:t>
            </w:r>
          </w:p>
        </w:tc>
      </w:tr>
    </w:tbl>
    <w:p w14:paraId="257E3715" w14:textId="27C4B4F9" w:rsidR="00E6348D" w:rsidRPr="00D30F75" w:rsidRDefault="00E6348D" w:rsidP="00E6348D"/>
    <w:tbl>
      <w:tblPr>
        <w:tblStyle w:val="af0"/>
        <w:tblW w:w="0" w:type="auto"/>
        <w:tblInd w:w="108" w:type="dxa"/>
        <w:tblLook w:val="04A0" w:firstRow="1" w:lastRow="0" w:firstColumn="1" w:lastColumn="0" w:noHBand="0" w:noVBand="1"/>
      </w:tblPr>
      <w:tblGrid>
        <w:gridCol w:w="2127"/>
      </w:tblGrid>
      <w:tr w:rsidR="00D30F75" w:rsidRPr="00D30F75" w14:paraId="773A823D" w14:textId="77777777" w:rsidTr="00E04538">
        <w:tc>
          <w:tcPr>
            <w:tcW w:w="2127" w:type="dxa"/>
            <w:shd w:val="clear" w:color="auto" w:fill="000000" w:themeFill="text1"/>
          </w:tcPr>
          <w:p w14:paraId="7613F8BE" w14:textId="77777777" w:rsidR="00E6348D" w:rsidRPr="00D30F75" w:rsidRDefault="00E6348D" w:rsidP="00E04538">
            <w:pPr>
              <w:rPr>
                <w:rFonts w:asciiTheme="majorEastAsia" w:eastAsiaTheme="majorEastAsia" w:hAnsiTheme="majorEastAsia"/>
                <w:b/>
              </w:rPr>
            </w:pPr>
            <w:r w:rsidRPr="00D30F75">
              <w:rPr>
                <w:rFonts w:asciiTheme="majorEastAsia" w:eastAsiaTheme="majorEastAsia" w:hAnsiTheme="majorEastAsia" w:hint="eastAsia"/>
                <w:b/>
              </w:rPr>
              <w:t>各年次における条件等</w:t>
            </w:r>
          </w:p>
        </w:tc>
      </w:tr>
    </w:tbl>
    <w:p w14:paraId="1AA349AF" w14:textId="2947E826" w:rsidR="00E6348D" w:rsidRPr="00D30F75" w:rsidRDefault="00E6348D" w:rsidP="0097472D">
      <w:pPr>
        <w:spacing w:line="100" w:lineRule="exact"/>
      </w:pPr>
    </w:p>
    <w:p w14:paraId="593BA744" w14:textId="695C0233" w:rsidR="0025605A" w:rsidRPr="00D30F75" w:rsidRDefault="0025605A" w:rsidP="0025605A">
      <w:pPr>
        <w:rPr>
          <w:rFonts w:asciiTheme="majorEastAsia" w:eastAsiaTheme="majorEastAsia" w:hAnsiTheme="majorEastAsia"/>
          <w:b/>
        </w:rPr>
      </w:pPr>
      <w:r w:rsidRPr="00D30F75">
        <w:rPr>
          <w:rFonts w:asciiTheme="majorEastAsia" w:eastAsiaTheme="majorEastAsia" w:hAnsiTheme="majorEastAsia" w:hint="eastAsia"/>
          <w:b/>
        </w:rPr>
        <w:t>１．履修登録単位数の制限</w:t>
      </w:r>
    </w:p>
    <w:p w14:paraId="76F3EB4C" w14:textId="49EB7ED3" w:rsidR="009D0FEB" w:rsidRPr="00D30F75" w:rsidRDefault="009F1440" w:rsidP="0053540F">
      <w:pPr>
        <w:spacing w:line="200" w:lineRule="exact"/>
        <w:ind w:leftChars="100" w:left="180" w:firstLineChars="100" w:firstLine="180"/>
      </w:pPr>
      <w:r>
        <w:rPr>
          <w:rFonts w:hint="eastAsia"/>
        </w:rPr>
        <w:t>卒業までの各１学期あたりの履修登録可能な単位数は</w:t>
      </w:r>
      <w:r w:rsidR="0064069E">
        <w:rPr>
          <w:rFonts w:hint="eastAsia"/>
        </w:rPr>
        <w:t>，</w:t>
      </w:r>
      <w:r w:rsidRPr="003E3DB5">
        <w:rPr>
          <w:rFonts w:hint="eastAsia"/>
        </w:rPr>
        <w:t>２０</w:t>
      </w:r>
      <w:r w:rsidR="0025605A" w:rsidRPr="00D30F75">
        <w:rPr>
          <w:rFonts w:hint="eastAsia"/>
        </w:rPr>
        <w:t>単位を上限とする。ただし</w:t>
      </w:r>
      <w:r w:rsidR="0064069E">
        <w:rPr>
          <w:rFonts w:hint="eastAsia"/>
        </w:rPr>
        <w:t>，</w:t>
      </w:r>
      <w:r w:rsidR="0025605A" w:rsidRPr="00D30F75">
        <w:rPr>
          <w:rFonts w:hint="eastAsia"/>
        </w:rPr>
        <w:t>科目によりこの</w:t>
      </w:r>
      <w:r>
        <w:rPr>
          <w:rFonts w:hint="eastAsia"/>
        </w:rPr>
        <w:t>制限に含めない場合がある。詳細は「履修要綱」の「３．履修心得－９</w:t>
      </w:r>
      <w:r w:rsidR="0025605A" w:rsidRPr="00D30F75">
        <w:rPr>
          <w:rFonts w:hint="eastAsia"/>
        </w:rPr>
        <w:t>．履修登録単位数の制限」を参照すること。</w:t>
      </w:r>
    </w:p>
    <w:p w14:paraId="10DE2A04" w14:textId="77777777" w:rsidR="0025605A" w:rsidRPr="00D30F75" w:rsidRDefault="0025605A" w:rsidP="009D0FEB">
      <w:pPr>
        <w:spacing w:line="60" w:lineRule="exact"/>
        <w:ind w:leftChars="100" w:left="180" w:firstLineChars="100" w:firstLine="180"/>
      </w:pPr>
    </w:p>
    <w:p w14:paraId="35FE9C6B" w14:textId="214ABFA0" w:rsidR="0025605A" w:rsidRPr="00D30F75" w:rsidRDefault="0025605A" w:rsidP="0025605A">
      <w:pPr>
        <w:rPr>
          <w:rFonts w:asciiTheme="majorEastAsia" w:eastAsiaTheme="majorEastAsia" w:hAnsiTheme="majorEastAsia"/>
          <w:b/>
        </w:rPr>
      </w:pPr>
      <w:r w:rsidRPr="00D30F75">
        <w:rPr>
          <w:rFonts w:asciiTheme="majorEastAsia" w:eastAsiaTheme="majorEastAsia" w:hAnsiTheme="majorEastAsia" w:hint="eastAsia"/>
          <w:b/>
        </w:rPr>
        <w:t>２．単位修得状況や成績に関する指導</w:t>
      </w:r>
    </w:p>
    <w:p w14:paraId="03C37ADC" w14:textId="48681952" w:rsidR="0025605A" w:rsidRPr="00D30F75" w:rsidRDefault="0025605A" w:rsidP="0053540F">
      <w:pPr>
        <w:spacing w:line="200" w:lineRule="exact"/>
        <w:ind w:leftChars="100" w:left="180" w:firstLineChars="100" w:firstLine="180"/>
      </w:pPr>
      <w:r w:rsidRPr="00D30F75">
        <w:rPr>
          <w:rFonts w:hint="eastAsia"/>
        </w:rPr>
        <w:t>１年次前期終了時に修得単位が１０単位未満</w:t>
      </w:r>
      <w:r w:rsidRPr="00D30F75">
        <w:rPr>
          <w:rFonts w:hAnsi="ＭＳ 明朝" w:hint="eastAsia"/>
          <w:sz w:val="16"/>
          <w:vertAlign w:val="superscript"/>
        </w:rPr>
        <w:t>＊</w:t>
      </w:r>
      <w:r w:rsidRPr="00D30F75">
        <w:rPr>
          <w:rFonts w:hint="eastAsia"/>
        </w:rPr>
        <w:t>の者に対しては</w:t>
      </w:r>
      <w:r w:rsidR="0064069E">
        <w:rPr>
          <w:rFonts w:hint="eastAsia"/>
        </w:rPr>
        <w:t>，</w:t>
      </w:r>
      <w:r w:rsidRPr="00D30F75">
        <w:rPr>
          <w:rFonts w:hint="eastAsia"/>
        </w:rPr>
        <w:t>学修意欲の促進と成績向上を目的として</w:t>
      </w:r>
      <w:r w:rsidR="0064069E">
        <w:rPr>
          <w:rFonts w:hint="eastAsia"/>
        </w:rPr>
        <w:t>，</w:t>
      </w:r>
      <w:r w:rsidRPr="00D30F75">
        <w:rPr>
          <w:rFonts w:hint="eastAsia"/>
        </w:rPr>
        <w:t>クラス担任が面談等の個別指導を行う。また</w:t>
      </w:r>
      <w:r w:rsidR="0064069E">
        <w:rPr>
          <w:rFonts w:hint="eastAsia"/>
        </w:rPr>
        <w:t>，</w:t>
      </w:r>
      <w:r w:rsidRPr="00D30F75">
        <w:rPr>
          <w:rFonts w:hint="eastAsia"/>
        </w:rPr>
        <w:t>１年次終了時に修得単位が２０単位未満</w:t>
      </w:r>
      <w:r w:rsidRPr="00D30F75">
        <w:rPr>
          <w:rFonts w:hAnsi="ＭＳ 明朝" w:hint="eastAsia"/>
          <w:sz w:val="16"/>
          <w:vertAlign w:val="superscript"/>
        </w:rPr>
        <w:t>＊</w:t>
      </w:r>
      <w:r w:rsidRPr="00D30F75">
        <w:rPr>
          <w:rFonts w:hint="eastAsia"/>
        </w:rPr>
        <w:t>の者に対しては</w:t>
      </w:r>
      <w:r w:rsidR="0064069E">
        <w:rPr>
          <w:rFonts w:hint="eastAsia"/>
        </w:rPr>
        <w:t>，</w:t>
      </w:r>
      <w:r w:rsidRPr="00D30F75">
        <w:rPr>
          <w:rFonts w:hint="eastAsia"/>
        </w:rPr>
        <w:t>クラス担任が面談等を行い</w:t>
      </w:r>
      <w:r w:rsidR="0064069E">
        <w:rPr>
          <w:rFonts w:hint="eastAsia"/>
        </w:rPr>
        <w:t>，</w:t>
      </w:r>
      <w:r w:rsidRPr="00D30F75">
        <w:rPr>
          <w:rFonts w:hint="eastAsia"/>
        </w:rPr>
        <w:t>勉学意志の確認や進路変更を含めた今後の進め方に関する相談および指導を行う。なお</w:t>
      </w:r>
      <w:r w:rsidR="0064069E">
        <w:rPr>
          <w:rFonts w:hint="eastAsia"/>
        </w:rPr>
        <w:t>，</w:t>
      </w:r>
      <w:r w:rsidRPr="00D30F75">
        <w:rPr>
          <w:rFonts w:hint="eastAsia"/>
        </w:rPr>
        <w:t>いずれの場合も途中に休学がある場合はその期間を考慮して対応する。</w:t>
      </w:r>
    </w:p>
    <w:p w14:paraId="60B3D79F" w14:textId="7FB9F63A" w:rsidR="009D0FEB" w:rsidRPr="00D30F75" w:rsidRDefault="0025605A" w:rsidP="0053540F">
      <w:pPr>
        <w:spacing w:line="200" w:lineRule="exact"/>
        <w:ind w:leftChars="100" w:left="180" w:firstLineChars="100" w:firstLine="180"/>
      </w:pPr>
      <w:r w:rsidRPr="00D30F75">
        <w:rPr>
          <w:rFonts w:hint="eastAsia"/>
        </w:rPr>
        <w:t>また</w:t>
      </w:r>
      <w:r w:rsidR="0064069E">
        <w:rPr>
          <w:rFonts w:hint="eastAsia"/>
        </w:rPr>
        <w:t>，</w:t>
      </w:r>
      <w:r w:rsidRPr="00D30F75">
        <w:rPr>
          <w:rFonts w:hint="eastAsia"/>
        </w:rPr>
        <w:t>各年次終了時に</w:t>
      </w:r>
      <w:r w:rsidR="0064069E">
        <w:rPr>
          <w:rFonts w:hint="eastAsia"/>
        </w:rPr>
        <w:t>，</w:t>
      </w:r>
      <w:r>
        <w:rPr>
          <w:rFonts w:hint="eastAsia"/>
        </w:rPr>
        <w:t>ｆ－</w:t>
      </w:r>
      <w:r w:rsidRPr="00D30F75">
        <w:rPr>
          <w:rFonts w:hint="eastAsia"/>
        </w:rPr>
        <w:t>ＧＰＡが</w:t>
      </w:r>
      <w:r w:rsidR="00544D5A" w:rsidRPr="003E3DB5">
        <w:rPr>
          <w:rFonts w:hint="eastAsia"/>
        </w:rPr>
        <w:t>０.６</w:t>
      </w:r>
      <w:r w:rsidRPr="00D30F75">
        <w:rPr>
          <w:rFonts w:hint="eastAsia"/>
        </w:rPr>
        <w:t>未満の者には</w:t>
      </w:r>
      <w:r w:rsidR="0064069E">
        <w:rPr>
          <w:rFonts w:hint="eastAsia"/>
        </w:rPr>
        <w:t>，</w:t>
      </w:r>
      <w:r w:rsidRPr="00D30F75">
        <w:rPr>
          <w:rFonts w:hint="eastAsia"/>
        </w:rPr>
        <w:t>退学勧告を行う。</w:t>
      </w:r>
      <w:bookmarkStart w:id="0" w:name="_Hlk97582154"/>
      <w:r w:rsidR="009D0FEB" w:rsidRPr="00B510E3">
        <w:rPr>
          <w:rFonts w:hint="eastAsia"/>
        </w:rPr>
        <w:t>併せて</w:t>
      </w:r>
      <w:r w:rsidR="0064069E">
        <w:rPr>
          <w:rFonts w:hint="eastAsia"/>
        </w:rPr>
        <w:t>，</w:t>
      </w:r>
      <w:r w:rsidR="009D0FEB" w:rsidRPr="00B510E3">
        <w:rPr>
          <w:rFonts w:hint="eastAsia"/>
        </w:rPr>
        <w:t>ｆ－ＧＰＡ</w:t>
      </w:r>
      <w:r w:rsidR="009D0FEB">
        <w:rPr>
          <w:rFonts w:hint="eastAsia"/>
        </w:rPr>
        <w:t>が１．５未満である</w:t>
      </w:r>
      <w:r w:rsidR="009D0FEB" w:rsidRPr="00B510E3">
        <w:rPr>
          <w:rFonts w:hint="eastAsia"/>
        </w:rPr>
        <w:t>成績不振の者には個別面談を実施する。</w:t>
      </w:r>
      <w:bookmarkEnd w:id="0"/>
    </w:p>
    <w:p w14:paraId="0BA25AC0" w14:textId="77777777" w:rsidR="0025605A" w:rsidRPr="00D30F75" w:rsidRDefault="0025605A" w:rsidP="009D0FEB">
      <w:pPr>
        <w:spacing w:line="60" w:lineRule="exact"/>
        <w:ind w:leftChars="100" w:left="180" w:firstLineChars="100" w:firstLine="180"/>
      </w:pPr>
    </w:p>
    <w:p w14:paraId="6E802F6B" w14:textId="4A87CC43" w:rsidR="0025605A" w:rsidRPr="00D30F75" w:rsidRDefault="0025605A" w:rsidP="0025605A">
      <w:r w:rsidRPr="00D30F75">
        <w:rPr>
          <w:rFonts w:asciiTheme="majorEastAsia" w:eastAsiaTheme="majorEastAsia" w:hAnsiTheme="majorEastAsia" w:hint="eastAsia"/>
          <w:b/>
        </w:rPr>
        <w:t>３．３年次進級条件</w:t>
      </w:r>
    </w:p>
    <w:p w14:paraId="600E1BB8" w14:textId="6F38BE8F" w:rsidR="009D0FEB" w:rsidRPr="00D30F75" w:rsidRDefault="0025605A" w:rsidP="0053540F">
      <w:pPr>
        <w:spacing w:line="200" w:lineRule="exact"/>
        <w:ind w:leftChars="100" w:left="180" w:firstLineChars="100" w:firstLine="180"/>
      </w:pPr>
      <w:r w:rsidRPr="00D30F75">
        <w:rPr>
          <w:rFonts w:hint="eastAsia"/>
        </w:rPr>
        <w:t>２年次終了時に修得単位が６０単位未満</w:t>
      </w:r>
      <w:r w:rsidRPr="00D30F75">
        <w:rPr>
          <w:rFonts w:hint="eastAsia"/>
          <w:vertAlign w:val="superscript"/>
        </w:rPr>
        <w:t>＊</w:t>
      </w:r>
      <w:r w:rsidRPr="00D30F75">
        <w:rPr>
          <w:rFonts w:hint="eastAsia"/>
        </w:rPr>
        <w:t>の者は</w:t>
      </w:r>
      <w:r w:rsidR="0064069E">
        <w:rPr>
          <w:rFonts w:hint="eastAsia"/>
        </w:rPr>
        <w:t>，</w:t>
      </w:r>
      <w:r w:rsidRPr="00D30F75">
        <w:rPr>
          <w:rFonts w:hint="eastAsia"/>
        </w:rPr>
        <w:t>３年次へ進級できず２年次に留年となる。</w:t>
      </w:r>
    </w:p>
    <w:p w14:paraId="3A0D7971" w14:textId="77777777" w:rsidR="0025605A" w:rsidRPr="00D30F75" w:rsidRDefault="0025605A" w:rsidP="009D0FEB">
      <w:pPr>
        <w:spacing w:line="60" w:lineRule="exact"/>
        <w:ind w:leftChars="100" w:left="180" w:firstLineChars="100" w:firstLine="180"/>
      </w:pPr>
    </w:p>
    <w:p w14:paraId="31F8AED5" w14:textId="0C67F969" w:rsidR="0025605A" w:rsidRPr="00D30F75" w:rsidRDefault="0025605A" w:rsidP="0025605A">
      <w:r w:rsidRPr="00D30F75">
        <w:rPr>
          <w:rFonts w:asciiTheme="majorEastAsia" w:eastAsiaTheme="majorEastAsia" w:hAnsiTheme="majorEastAsia" w:hint="eastAsia"/>
          <w:b/>
        </w:rPr>
        <w:t>４．</w:t>
      </w:r>
      <w:r w:rsidR="00965C4F">
        <w:rPr>
          <w:rFonts w:asciiTheme="majorEastAsia" w:eastAsiaTheme="majorEastAsia" w:hAnsiTheme="majorEastAsia" w:hint="eastAsia"/>
          <w:b/>
        </w:rPr>
        <w:t>４</w:t>
      </w:r>
      <w:r w:rsidR="00965C4F" w:rsidRPr="00965C4F">
        <w:rPr>
          <w:rFonts w:asciiTheme="majorEastAsia" w:eastAsiaTheme="majorEastAsia" w:hAnsiTheme="majorEastAsia" w:hint="eastAsia"/>
          <w:b/>
        </w:rPr>
        <w:t>年次進級条件</w:t>
      </w:r>
    </w:p>
    <w:p w14:paraId="2C57DF7F" w14:textId="7D172FA9" w:rsidR="0025605A" w:rsidRDefault="00965C4F" w:rsidP="0053540F">
      <w:pPr>
        <w:spacing w:line="200" w:lineRule="exact"/>
        <w:ind w:leftChars="100" w:left="180" w:firstLineChars="100" w:firstLine="180"/>
      </w:pPr>
      <w:r w:rsidRPr="00965C4F">
        <w:rPr>
          <w:rFonts w:hint="eastAsia"/>
        </w:rPr>
        <w:t>３年次終了時に３年以上在学し</w:t>
      </w:r>
      <w:r w:rsidR="0064069E">
        <w:rPr>
          <w:rFonts w:hint="eastAsia"/>
        </w:rPr>
        <w:t>，</w:t>
      </w:r>
      <w:r w:rsidRPr="00965C4F">
        <w:rPr>
          <w:rFonts w:hint="eastAsia"/>
        </w:rPr>
        <w:t>下記の条件を満たした者は４年次に進級できる。</w:t>
      </w:r>
      <w:r>
        <w:br/>
      </w:r>
      <w:r w:rsidR="0025605A" w:rsidRPr="00D30F75">
        <w:rPr>
          <w:rFonts w:hint="eastAsia"/>
        </w:rPr>
        <w:t>４</w:t>
      </w:r>
      <w:r w:rsidR="008A1F0F" w:rsidRPr="00D30F75">
        <w:rPr>
          <w:rFonts w:hint="eastAsia"/>
        </w:rPr>
        <w:t>年次になると各研究室に所属し</w:t>
      </w:r>
      <w:r w:rsidR="0064069E">
        <w:rPr>
          <w:rFonts w:hint="eastAsia"/>
        </w:rPr>
        <w:t>，</w:t>
      </w:r>
      <w:r w:rsidR="008A1F0F" w:rsidRPr="00D30F75">
        <w:rPr>
          <w:rFonts w:hint="eastAsia"/>
        </w:rPr>
        <w:t>「卒業研究</w:t>
      </w:r>
      <w:r w:rsidR="008A1F0F">
        <w:rPr>
          <w:rFonts w:hint="eastAsia"/>
        </w:rPr>
        <w:t>(1)</w:t>
      </w:r>
      <w:r w:rsidR="008A1F0F" w:rsidRPr="00D30F75">
        <w:rPr>
          <w:rFonts w:hint="eastAsia"/>
        </w:rPr>
        <w:t>」に着手するが</w:t>
      </w:r>
      <w:r w:rsidR="0064069E">
        <w:rPr>
          <w:rFonts w:hint="eastAsia"/>
        </w:rPr>
        <w:t>，</w:t>
      </w:r>
      <w:r w:rsidR="008A1F0F" w:rsidRPr="00D30F75">
        <w:rPr>
          <w:rFonts w:hint="eastAsia"/>
        </w:rPr>
        <w:t>下記の条件を満たしていなければ着手できず</w:t>
      </w:r>
      <w:r w:rsidR="0064069E">
        <w:rPr>
          <w:rFonts w:hint="eastAsia"/>
        </w:rPr>
        <w:t>，</w:t>
      </w:r>
      <w:r w:rsidR="008A1F0F" w:rsidRPr="00D30F75">
        <w:rPr>
          <w:rFonts w:hint="eastAsia"/>
        </w:rPr>
        <w:t>３年次に留年となる。</w:t>
      </w:r>
      <w:r w:rsidR="008A1F0F">
        <w:rPr>
          <w:rFonts w:hint="eastAsia"/>
        </w:rPr>
        <w:t>また各分野の合計単位数は最低取得条件であり</w:t>
      </w:r>
      <w:r w:rsidR="0064069E">
        <w:rPr>
          <w:rFonts w:hint="eastAsia"/>
        </w:rPr>
        <w:t>，</w:t>
      </w:r>
      <w:r w:rsidR="008A1F0F">
        <w:rPr>
          <w:rFonts w:hint="eastAsia"/>
        </w:rPr>
        <w:t>総単位数として１００単位以上が着手条件となる事に注意する事。</w:t>
      </w:r>
    </w:p>
    <w:tbl>
      <w:tblPr>
        <w:tblW w:w="9473"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515"/>
        <w:gridCol w:w="1276"/>
        <w:gridCol w:w="1134"/>
        <w:gridCol w:w="2693"/>
        <w:gridCol w:w="1020"/>
        <w:gridCol w:w="2835"/>
      </w:tblGrid>
      <w:tr w:rsidR="00BD5470" w:rsidRPr="00D30F75" w14:paraId="615FACF7" w14:textId="77777777" w:rsidTr="006725DC">
        <w:tc>
          <w:tcPr>
            <w:tcW w:w="1791" w:type="dxa"/>
            <w:gridSpan w:val="2"/>
            <w:tcBorders>
              <w:top w:val="single" w:sz="12" w:space="0" w:color="auto"/>
              <w:left w:val="single" w:sz="12" w:space="0" w:color="auto"/>
              <w:bottom w:val="single" w:sz="12" w:space="0" w:color="auto"/>
              <w:right w:val="single" w:sz="12" w:space="0" w:color="auto"/>
            </w:tcBorders>
          </w:tcPr>
          <w:p w14:paraId="2E94824C" w14:textId="77777777" w:rsidR="00BD5470" w:rsidRPr="00D30F75" w:rsidRDefault="00BD5470" w:rsidP="00F065F6">
            <w:pPr>
              <w:rPr>
                <w:rFonts w:hAnsi="ＭＳ 明朝"/>
                <w:sz w:val="16"/>
              </w:rPr>
            </w:pPr>
          </w:p>
        </w:tc>
        <w:tc>
          <w:tcPr>
            <w:tcW w:w="3827" w:type="dxa"/>
            <w:gridSpan w:val="2"/>
            <w:tcBorders>
              <w:top w:val="single" w:sz="12" w:space="0" w:color="auto"/>
              <w:left w:val="single" w:sz="12" w:space="0" w:color="auto"/>
              <w:bottom w:val="single" w:sz="12" w:space="0" w:color="auto"/>
              <w:right w:val="single" w:sz="12" w:space="0" w:color="auto"/>
            </w:tcBorders>
          </w:tcPr>
          <w:p w14:paraId="12575C2D" w14:textId="77777777" w:rsidR="00BD5470" w:rsidRPr="00D30F75" w:rsidRDefault="00BD5470" w:rsidP="00F065F6">
            <w:pPr>
              <w:jc w:val="center"/>
              <w:rPr>
                <w:rFonts w:hAnsi="ＭＳ 明朝"/>
                <w:sz w:val="16"/>
              </w:rPr>
            </w:pPr>
            <w:r w:rsidRPr="00D30F75">
              <w:rPr>
                <w:rFonts w:hAnsi="ＭＳ 明朝" w:hint="eastAsia"/>
                <w:sz w:val="16"/>
              </w:rPr>
              <w:t>卒業研究</w:t>
            </w:r>
            <w:r w:rsidRPr="00205B9B">
              <w:rPr>
                <w:rFonts w:hint="eastAsia"/>
                <w:sz w:val="16"/>
              </w:rPr>
              <w:t>(1)</w:t>
            </w:r>
            <w:r w:rsidRPr="00D30F75">
              <w:rPr>
                <w:rFonts w:hAnsi="ＭＳ 明朝" w:hint="eastAsia"/>
                <w:sz w:val="16"/>
              </w:rPr>
              <w:t>着手条件</w:t>
            </w:r>
            <w:r w:rsidRPr="00D30F75">
              <w:rPr>
                <w:rFonts w:hAnsi="ＭＳ 明朝" w:hint="eastAsia"/>
                <w:sz w:val="16"/>
                <w:vertAlign w:val="superscript"/>
              </w:rPr>
              <w:t>＊</w:t>
            </w:r>
          </w:p>
        </w:tc>
        <w:tc>
          <w:tcPr>
            <w:tcW w:w="3855" w:type="dxa"/>
            <w:gridSpan w:val="2"/>
            <w:tcBorders>
              <w:top w:val="single" w:sz="12" w:space="0" w:color="auto"/>
              <w:left w:val="single" w:sz="12" w:space="0" w:color="auto"/>
              <w:bottom w:val="single" w:sz="12" w:space="0" w:color="auto"/>
              <w:right w:val="single" w:sz="12" w:space="0" w:color="auto"/>
            </w:tcBorders>
          </w:tcPr>
          <w:p w14:paraId="3C77F786" w14:textId="39E471ED" w:rsidR="00BD5470" w:rsidRPr="00D30F75" w:rsidRDefault="00BD5470" w:rsidP="00F065F6">
            <w:pPr>
              <w:jc w:val="center"/>
              <w:rPr>
                <w:rFonts w:hAnsi="ＭＳ 明朝"/>
                <w:sz w:val="16"/>
                <w:lang w:eastAsia="zh-CN"/>
              </w:rPr>
            </w:pPr>
            <w:r w:rsidRPr="002B0DDD">
              <w:rPr>
                <w:rFonts w:asciiTheme="minorEastAsia" w:eastAsiaTheme="minorEastAsia" w:hAnsiTheme="minorEastAsia" w:cs="ＭＳ Ｐゴシック" w:hint="eastAsia"/>
                <w:kern w:val="0"/>
                <w:sz w:val="16"/>
                <w:szCs w:val="16"/>
                <w:lang w:eastAsia="zh-CN"/>
              </w:rPr>
              <w:t>ＴＡＰ</w:t>
            </w:r>
            <w:r w:rsidRPr="00D30F75">
              <w:rPr>
                <w:rFonts w:asciiTheme="minorEastAsia" w:eastAsiaTheme="minorEastAsia" w:hAnsiTheme="minorEastAsia" w:cs="ＭＳ Ｐゴシック" w:hint="eastAsia"/>
                <w:kern w:val="0"/>
                <w:sz w:val="16"/>
                <w:szCs w:val="16"/>
                <w:lang w:eastAsia="zh-CN"/>
              </w:rPr>
              <w:t>学生用卒業研究</w:t>
            </w:r>
            <w:r w:rsidRPr="00205B9B">
              <w:rPr>
                <w:rFonts w:hint="eastAsia"/>
                <w:sz w:val="16"/>
                <w:lang w:eastAsia="zh-CN"/>
              </w:rPr>
              <w:t>(1)</w:t>
            </w:r>
            <w:r w:rsidRPr="00D30F75">
              <w:rPr>
                <w:rFonts w:asciiTheme="minorEastAsia" w:eastAsiaTheme="minorEastAsia" w:hAnsiTheme="minorEastAsia" w:cs="ＭＳ Ｐゴシック" w:hint="eastAsia"/>
                <w:kern w:val="0"/>
                <w:sz w:val="16"/>
                <w:szCs w:val="16"/>
                <w:lang w:eastAsia="zh-CN"/>
              </w:rPr>
              <w:t>着手条件</w:t>
            </w:r>
            <w:r w:rsidRPr="00D30F75">
              <w:rPr>
                <w:rFonts w:asciiTheme="minorEastAsia" w:eastAsiaTheme="minorEastAsia" w:hAnsiTheme="minorEastAsia" w:cs="ＭＳ Ｐゴシック" w:hint="eastAsia"/>
                <w:kern w:val="0"/>
                <w:sz w:val="16"/>
                <w:szCs w:val="16"/>
                <w:vertAlign w:val="superscript"/>
                <w:lang w:eastAsia="zh-CN"/>
              </w:rPr>
              <w:t>＊</w:t>
            </w:r>
          </w:p>
        </w:tc>
      </w:tr>
      <w:tr w:rsidR="00BD5470" w:rsidRPr="00D30F75" w14:paraId="05D0DC87" w14:textId="77777777" w:rsidTr="006725DC">
        <w:trPr>
          <w:trHeight w:val="50"/>
        </w:trPr>
        <w:tc>
          <w:tcPr>
            <w:tcW w:w="1791" w:type="dxa"/>
            <w:gridSpan w:val="2"/>
            <w:tcBorders>
              <w:top w:val="single" w:sz="12" w:space="0" w:color="auto"/>
              <w:left w:val="single" w:sz="12" w:space="0" w:color="auto"/>
              <w:right w:val="single" w:sz="12" w:space="0" w:color="auto"/>
            </w:tcBorders>
            <w:shd w:val="clear" w:color="auto" w:fill="D9D9D9"/>
            <w:vAlign w:val="center"/>
          </w:tcPr>
          <w:p w14:paraId="2E7B5F0A" w14:textId="77777777" w:rsidR="00BD5470" w:rsidRPr="00D30F75" w:rsidRDefault="00BD5470" w:rsidP="00205B9B">
            <w:pPr>
              <w:spacing w:line="200" w:lineRule="exact"/>
              <w:jc w:val="center"/>
              <w:rPr>
                <w:rFonts w:hAnsi="ＭＳ 明朝"/>
                <w:sz w:val="16"/>
              </w:rPr>
            </w:pPr>
            <w:r w:rsidRPr="00D30F75">
              <w:rPr>
                <w:rFonts w:hAnsi="ＭＳ 明朝" w:hint="eastAsia"/>
                <w:sz w:val="16"/>
              </w:rPr>
              <w:t>総単位数</w:t>
            </w:r>
          </w:p>
        </w:tc>
        <w:tc>
          <w:tcPr>
            <w:tcW w:w="7682" w:type="dxa"/>
            <w:gridSpan w:val="4"/>
            <w:tcBorders>
              <w:top w:val="single" w:sz="12" w:space="0" w:color="auto"/>
              <w:left w:val="single" w:sz="12" w:space="0" w:color="auto"/>
              <w:bottom w:val="single" w:sz="12" w:space="0" w:color="auto"/>
              <w:right w:val="single" w:sz="12" w:space="0" w:color="auto"/>
            </w:tcBorders>
            <w:shd w:val="clear" w:color="auto" w:fill="D9D9D9"/>
            <w:vAlign w:val="center"/>
          </w:tcPr>
          <w:p w14:paraId="4DF9DE45" w14:textId="7D8C4ED7" w:rsidR="00BD5470" w:rsidRPr="00D30F75" w:rsidRDefault="00BD5470" w:rsidP="00205B9B">
            <w:pPr>
              <w:spacing w:line="200" w:lineRule="exact"/>
              <w:jc w:val="center"/>
              <w:rPr>
                <w:rFonts w:hAnsi="ＭＳ 明朝"/>
                <w:sz w:val="16"/>
              </w:rPr>
            </w:pPr>
            <w:r w:rsidRPr="00D30F75">
              <w:rPr>
                <w:rFonts w:hAnsi="ＭＳ 明朝" w:hint="eastAsia"/>
                <w:sz w:val="16"/>
              </w:rPr>
              <w:t>１００単位（ただし</w:t>
            </w:r>
            <w:r w:rsidR="0064069E">
              <w:rPr>
                <w:rFonts w:hAnsi="ＭＳ 明朝" w:hint="eastAsia"/>
                <w:sz w:val="16"/>
              </w:rPr>
              <w:t>，</w:t>
            </w:r>
            <w:r w:rsidRPr="00D30F75">
              <w:rPr>
                <w:rFonts w:hAnsi="ＭＳ 明朝" w:hint="eastAsia"/>
                <w:sz w:val="16"/>
              </w:rPr>
              <w:t>下記の各要件を含むこと）</w:t>
            </w:r>
          </w:p>
        </w:tc>
      </w:tr>
      <w:tr w:rsidR="00BD5470" w:rsidRPr="00107A21" w14:paraId="4D2AE3C5" w14:textId="77777777" w:rsidTr="006725DC">
        <w:trPr>
          <w:cantSplit/>
        </w:trPr>
        <w:tc>
          <w:tcPr>
            <w:tcW w:w="515" w:type="dxa"/>
            <w:vMerge w:val="restart"/>
            <w:tcBorders>
              <w:top w:val="single" w:sz="12" w:space="0" w:color="auto"/>
              <w:left w:val="single" w:sz="12" w:space="0" w:color="auto"/>
            </w:tcBorders>
            <w:textDirection w:val="tbRlV"/>
            <w:vAlign w:val="center"/>
          </w:tcPr>
          <w:p w14:paraId="38A8EA41" w14:textId="77777777" w:rsidR="00BD5470" w:rsidRPr="00D30F75" w:rsidRDefault="00BD5470" w:rsidP="00F065F6">
            <w:pPr>
              <w:spacing w:line="0" w:lineRule="atLeast"/>
              <w:jc w:val="center"/>
              <w:rPr>
                <w:rFonts w:hAnsi="ＭＳ 明朝"/>
                <w:sz w:val="16"/>
              </w:rPr>
            </w:pPr>
            <w:r w:rsidRPr="00D30F75">
              <w:rPr>
                <w:rFonts w:hAnsi="ＭＳ 明朝" w:hint="eastAsia"/>
                <w:sz w:val="16"/>
              </w:rPr>
              <w:t>共通分野</w:t>
            </w:r>
          </w:p>
        </w:tc>
        <w:tc>
          <w:tcPr>
            <w:tcW w:w="1276" w:type="dxa"/>
            <w:tcBorders>
              <w:top w:val="single" w:sz="12" w:space="0" w:color="auto"/>
              <w:right w:val="single" w:sz="12" w:space="0" w:color="auto"/>
            </w:tcBorders>
            <w:shd w:val="clear" w:color="auto" w:fill="D9D9D9"/>
          </w:tcPr>
          <w:p w14:paraId="432F96D4" w14:textId="77777777" w:rsidR="00BD5470" w:rsidRPr="00D30F75" w:rsidRDefault="00BD5470" w:rsidP="00205B9B">
            <w:pPr>
              <w:spacing w:line="200" w:lineRule="exact"/>
              <w:jc w:val="center"/>
              <w:rPr>
                <w:rFonts w:hAnsi="ＭＳ 明朝"/>
                <w:sz w:val="16"/>
              </w:rPr>
            </w:pPr>
            <w:r w:rsidRPr="00D30F75">
              <w:rPr>
                <w:rFonts w:hAnsi="ＭＳ 明朝" w:hint="eastAsia"/>
                <w:sz w:val="16"/>
              </w:rPr>
              <w:t>合　計</w:t>
            </w:r>
          </w:p>
        </w:tc>
        <w:tc>
          <w:tcPr>
            <w:tcW w:w="3827" w:type="dxa"/>
            <w:gridSpan w:val="2"/>
            <w:tcBorders>
              <w:top w:val="single" w:sz="12" w:space="0" w:color="auto"/>
              <w:left w:val="single" w:sz="12" w:space="0" w:color="auto"/>
              <w:right w:val="single" w:sz="12" w:space="0" w:color="auto"/>
            </w:tcBorders>
            <w:shd w:val="clear" w:color="auto" w:fill="D9D9D9"/>
            <w:vAlign w:val="center"/>
          </w:tcPr>
          <w:p w14:paraId="13BA2D58" w14:textId="6A8A7138" w:rsidR="00BD5470" w:rsidRPr="00D30F75" w:rsidRDefault="00BD5470" w:rsidP="00205B9B">
            <w:pPr>
              <w:spacing w:line="200" w:lineRule="exact"/>
              <w:ind w:firstLineChars="100" w:firstLine="160"/>
              <w:rPr>
                <w:rFonts w:hAnsi="ＭＳ 明朝"/>
                <w:sz w:val="16"/>
              </w:rPr>
            </w:pPr>
            <w:r>
              <w:rPr>
                <w:rFonts w:hAnsi="ＭＳ 明朝" w:hint="eastAsia"/>
                <w:sz w:val="16"/>
              </w:rPr>
              <w:t>１</w:t>
            </w:r>
            <w:r w:rsidR="009A6DF4">
              <w:rPr>
                <w:rFonts w:hAnsi="ＭＳ 明朝" w:hint="eastAsia"/>
                <w:sz w:val="16"/>
              </w:rPr>
              <w:t>５</w:t>
            </w:r>
            <w:r w:rsidRPr="00D30F75">
              <w:rPr>
                <w:rFonts w:hAnsi="ＭＳ 明朝" w:hint="eastAsia"/>
                <w:sz w:val="16"/>
              </w:rPr>
              <w:t>単位</w:t>
            </w:r>
          </w:p>
        </w:tc>
        <w:tc>
          <w:tcPr>
            <w:tcW w:w="3855" w:type="dxa"/>
            <w:gridSpan w:val="2"/>
            <w:tcBorders>
              <w:left w:val="single" w:sz="12" w:space="0" w:color="auto"/>
              <w:right w:val="single" w:sz="12" w:space="0" w:color="auto"/>
            </w:tcBorders>
            <w:shd w:val="clear" w:color="auto" w:fill="D9D9D9" w:themeFill="background1" w:themeFillShade="D9"/>
            <w:vAlign w:val="center"/>
          </w:tcPr>
          <w:p w14:paraId="686A32C7" w14:textId="461EC4BA" w:rsidR="00BD5470" w:rsidRPr="00107A21" w:rsidRDefault="00BD5470" w:rsidP="00205B9B">
            <w:pPr>
              <w:spacing w:line="200" w:lineRule="exact"/>
              <w:rPr>
                <w:rFonts w:asciiTheme="minorEastAsia" w:eastAsiaTheme="minorEastAsia" w:hAnsiTheme="minorEastAsia" w:cs="ＭＳ Ｐゴシック"/>
                <w:kern w:val="0"/>
                <w:sz w:val="16"/>
                <w:szCs w:val="16"/>
              </w:rPr>
            </w:pPr>
            <w:r>
              <w:rPr>
                <w:rFonts w:hAnsi="ＭＳ 明朝" w:hint="eastAsia"/>
                <w:sz w:val="16"/>
              </w:rPr>
              <w:t>１</w:t>
            </w:r>
            <w:r w:rsidR="009A6DF4">
              <w:rPr>
                <w:rFonts w:hAnsi="ＭＳ 明朝" w:hint="eastAsia"/>
                <w:sz w:val="16"/>
              </w:rPr>
              <w:t>５単</w:t>
            </w:r>
            <w:r w:rsidRPr="00107A21">
              <w:rPr>
                <w:rFonts w:hAnsi="ＭＳ 明朝" w:hint="eastAsia"/>
                <w:sz w:val="16"/>
              </w:rPr>
              <w:t>位</w:t>
            </w:r>
          </w:p>
        </w:tc>
      </w:tr>
      <w:tr w:rsidR="00BD5470" w:rsidRPr="00D30F75" w14:paraId="3F491B39" w14:textId="77777777" w:rsidTr="00C6121D">
        <w:trPr>
          <w:cantSplit/>
        </w:trPr>
        <w:tc>
          <w:tcPr>
            <w:tcW w:w="515" w:type="dxa"/>
            <w:vMerge/>
            <w:tcBorders>
              <w:left w:val="single" w:sz="12" w:space="0" w:color="auto"/>
            </w:tcBorders>
            <w:textDirection w:val="tbRlV"/>
            <w:vAlign w:val="center"/>
          </w:tcPr>
          <w:p w14:paraId="0170D07E" w14:textId="77777777" w:rsidR="00BD5470" w:rsidRPr="00D30F75" w:rsidRDefault="00BD5470" w:rsidP="00F065F6">
            <w:pPr>
              <w:spacing w:line="0" w:lineRule="atLeast"/>
              <w:jc w:val="center"/>
              <w:rPr>
                <w:rFonts w:hAnsi="ＭＳ 明朝"/>
                <w:sz w:val="16"/>
              </w:rPr>
            </w:pPr>
          </w:p>
        </w:tc>
        <w:tc>
          <w:tcPr>
            <w:tcW w:w="1276" w:type="dxa"/>
            <w:tcBorders>
              <w:bottom w:val="single" w:sz="4" w:space="0" w:color="auto"/>
              <w:right w:val="single" w:sz="12" w:space="0" w:color="auto"/>
            </w:tcBorders>
          </w:tcPr>
          <w:p w14:paraId="5FFB0FAB" w14:textId="77777777" w:rsidR="00BD5470" w:rsidRPr="00D30F75" w:rsidRDefault="00BD5470" w:rsidP="00205B9B">
            <w:pPr>
              <w:spacing w:line="200" w:lineRule="exact"/>
              <w:rPr>
                <w:rFonts w:hAnsi="ＭＳ 明朝"/>
                <w:sz w:val="16"/>
              </w:rPr>
            </w:pPr>
            <w:r w:rsidRPr="00D30F75">
              <w:rPr>
                <w:rFonts w:hAnsi="ＭＳ 明朝" w:hint="eastAsia"/>
                <w:sz w:val="16"/>
              </w:rPr>
              <w:t>教養科目</w:t>
            </w:r>
          </w:p>
        </w:tc>
        <w:tc>
          <w:tcPr>
            <w:tcW w:w="1134" w:type="dxa"/>
            <w:tcBorders>
              <w:left w:val="single" w:sz="12" w:space="0" w:color="auto"/>
              <w:bottom w:val="single" w:sz="4" w:space="0" w:color="auto"/>
              <w:right w:val="dashed" w:sz="4" w:space="0" w:color="auto"/>
            </w:tcBorders>
            <w:vAlign w:val="center"/>
          </w:tcPr>
          <w:p w14:paraId="3D94FF2B" w14:textId="77777777" w:rsidR="00BD5470" w:rsidRPr="00D30F75" w:rsidRDefault="00BD5470" w:rsidP="00C6121D">
            <w:pPr>
              <w:spacing w:line="200" w:lineRule="exact"/>
              <w:ind w:rightChars="65" w:right="117"/>
              <w:jc w:val="right"/>
              <w:rPr>
                <w:rFonts w:hAnsi="ＭＳ 明朝"/>
                <w:sz w:val="16"/>
              </w:rPr>
            </w:pPr>
            <w:r>
              <w:rPr>
                <w:rFonts w:hAnsi="ＭＳ 明朝" w:hint="eastAsia"/>
                <w:sz w:val="16"/>
              </w:rPr>
              <w:t>８</w:t>
            </w:r>
            <w:r w:rsidRPr="00D30F75">
              <w:rPr>
                <w:rFonts w:hAnsi="ＭＳ 明朝" w:hint="eastAsia"/>
                <w:sz w:val="16"/>
              </w:rPr>
              <w:t>単位</w:t>
            </w:r>
          </w:p>
        </w:tc>
        <w:tc>
          <w:tcPr>
            <w:tcW w:w="2693" w:type="dxa"/>
            <w:tcBorders>
              <w:left w:val="dashed" w:sz="4" w:space="0" w:color="auto"/>
              <w:bottom w:val="single" w:sz="4" w:space="0" w:color="auto"/>
              <w:right w:val="single" w:sz="12" w:space="0" w:color="auto"/>
            </w:tcBorders>
          </w:tcPr>
          <w:p w14:paraId="180DF714" w14:textId="77777777" w:rsidR="00BD5470" w:rsidRPr="00D30F75" w:rsidRDefault="00BD5470" w:rsidP="00205B9B">
            <w:pPr>
              <w:spacing w:line="200" w:lineRule="exact"/>
              <w:rPr>
                <w:rFonts w:hAnsi="ＭＳ 明朝"/>
                <w:sz w:val="16"/>
              </w:rPr>
            </w:pPr>
          </w:p>
        </w:tc>
        <w:tc>
          <w:tcPr>
            <w:tcW w:w="1020" w:type="dxa"/>
            <w:tcBorders>
              <w:left w:val="single" w:sz="12" w:space="0" w:color="auto"/>
              <w:right w:val="dashed" w:sz="4" w:space="0" w:color="auto"/>
            </w:tcBorders>
          </w:tcPr>
          <w:p w14:paraId="6ACC87AA" w14:textId="77777777" w:rsidR="00BD5470" w:rsidRPr="00D30F75" w:rsidRDefault="00BD5470" w:rsidP="00205B9B">
            <w:pPr>
              <w:spacing w:line="200" w:lineRule="exact"/>
              <w:ind w:right="-100" w:firstLineChars="100" w:firstLine="160"/>
              <w:rPr>
                <w:rFonts w:hAnsi="ＭＳ 明朝"/>
                <w:sz w:val="16"/>
              </w:rPr>
            </w:pPr>
            <w:r>
              <w:rPr>
                <w:rFonts w:hAnsi="ＭＳ 明朝" w:hint="eastAsia"/>
                <w:sz w:val="16"/>
              </w:rPr>
              <w:t>８</w:t>
            </w:r>
            <w:r w:rsidRPr="00D30F75">
              <w:rPr>
                <w:rFonts w:hAnsi="ＭＳ 明朝" w:hint="eastAsia"/>
                <w:sz w:val="16"/>
              </w:rPr>
              <w:t>単位</w:t>
            </w:r>
          </w:p>
        </w:tc>
        <w:tc>
          <w:tcPr>
            <w:tcW w:w="2835" w:type="dxa"/>
            <w:tcBorders>
              <w:left w:val="dashed" w:sz="4" w:space="0" w:color="auto"/>
              <w:right w:val="single" w:sz="12" w:space="0" w:color="auto"/>
            </w:tcBorders>
            <w:shd w:val="clear" w:color="auto" w:fill="auto"/>
          </w:tcPr>
          <w:p w14:paraId="437D76F3" w14:textId="77777777" w:rsidR="00BD5470" w:rsidRPr="00D30F75" w:rsidRDefault="00BD5470" w:rsidP="00205B9B">
            <w:pPr>
              <w:spacing w:line="200" w:lineRule="exact"/>
              <w:rPr>
                <w:rFonts w:hAnsi="ＭＳ 明朝"/>
                <w:sz w:val="16"/>
              </w:rPr>
            </w:pPr>
          </w:p>
        </w:tc>
      </w:tr>
      <w:tr w:rsidR="006725DC" w:rsidRPr="00D30F75" w14:paraId="5E1F1AB8" w14:textId="77777777" w:rsidTr="006725DC">
        <w:trPr>
          <w:cantSplit/>
        </w:trPr>
        <w:tc>
          <w:tcPr>
            <w:tcW w:w="515" w:type="dxa"/>
            <w:vMerge/>
            <w:tcBorders>
              <w:left w:val="single" w:sz="12" w:space="0" w:color="auto"/>
            </w:tcBorders>
            <w:textDirection w:val="tbRlV"/>
            <w:vAlign w:val="center"/>
          </w:tcPr>
          <w:p w14:paraId="6317249C" w14:textId="77777777" w:rsidR="006725DC" w:rsidRPr="00D30F75" w:rsidRDefault="006725DC" w:rsidP="006725DC">
            <w:pPr>
              <w:spacing w:line="0" w:lineRule="atLeast"/>
              <w:jc w:val="center"/>
              <w:rPr>
                <w:rFonts w:hAnsi="ＭＳ 明朝"/>
                <w:sz w:val="16"/>
              </w:rPr>
            </w:pPr>
          </w:p>
        </w:tc>
        <w:tc>
          <w:tcPr>
            <w:tcW w:w="1276" w:type="dxa"/>
            <w:tcBorders>
              <w:bottom w:val="nil"/>
              <w:right w:val="single" w:sz="12" w:space="0" w:color="auto"/>
            </w:tcBorders>
          </w:tcPr>
          <w:p w14:paraId="09E45BC7" w14:textId="296FE4E2" w:rsidR="006725DC" w:rsidRPr="00D30F75" w:rsidRDefault="006725DC" w:rsidP="00205B9B">
            <w:pPr>
              <w:spacing w:line="200" w:lineRule="exact"/>
              <w:rPr>
                <w:rFonts w:hAnsi="ＭＳ 明朝"/>
                <w:sz w:val="16"/>
              </w:rPr>
            </w:pPr>
            <w:r w:rsidRPr="00D30F75">
              <w:rPr>
                <w:rFonts w:hAnsi="ＭＳ 明朝" w:hint="eastAsia"/>
                <w:sz w:val="16"/>
              </w:rPr>
              <w:t>体育科目</w:t>
            </w:r>
          </w:p>
        </w:tc>
        <w:tc>
          <w:tcPr>
            <w:tcW w:w="1134" w:type="dxa"/>
            <w:tcBorders>
              <w:left w:val="single" w:sz="12" w:space="0" w:color="auto"/>
              <w:bottom w:val="nil"/>
              <w:right w:val="dashed" w:sz="4" w:space="0" w:color="auto"/>
            </w:tcBorders>
          </w:tcPr>
          <w:p w14:paraId="18A19260" w14:textId="44AC7DDB" w:rsidR="006725DC" w:rsidRDefault="006725DC" w:rsidP="00205B9B">
            <w:pPr>
              <w:spacing w:line="200" w:lineRule="exact"/>
              <w:ind w:firstLineChars="200" w:firstLine="320"/>
              <w:rPr>
                <w:rFonts w:hAnsi="ＭＳ 明朝"/>
                <w:sz w:val="16"/>
              </w:rPr>
            </w:pPr>
            <w:r>
              <w:rPr>
                <w:rFonts w:hAnsi="ＭＳ 明朝" w:hint="eastAsia"/>
                <w:sz w:val="16"/>
              </w:rPr>
              <w:t>１</w:t>
            </w:r>
            <w:r w:rsidRPr="00D30F75">
              <w:rPr>
                <w:rFonts w:hAnsi="ＭＳ 明朝" w:hint="eastAsia"/>
                <w:sz w:val="16"/>
              </w:rPr>
              <w:t>単位</w:t>
            </w:r>
          </w:p>
        </w:tc>
        <w:tc>
          <w:tcPr>
            <w:tcW w:w="2693" w:type="dxa"/>
            <w:tcBorders>
              <w:left w:val="dashed" w:sz="4" w:space="0" w:color="auto"/>
              <w:bottom w:val="nil"/>
              <w:right w:val="single" w:sz="12" w:space="0" w:color="auto"/>
            </w:tcBorders>
          </w:tcPr>
          <w:p w14:paraId="09791F61" w14:textId="2865068A" w:rsidR="006725DC" w:rsidRPr="00D30F75" w:rsidRDefault="006725DC" w:rsidP="00205B9B">
            <w:pPr>
              <w:spacing w:line="200" w:lineRule="exact"/>
              <w:rPr>
                <w:rFonts w:hAnsi="ＭＳ 明朝"/>
                <w:sz w:val="16"/>
              </w:rPr>
            </w:pPr>
            <w:r>
              <w:rPr>
                <w:rFonts w:hAnsi="ＭＳ 明朝" w:hint="eastAsia"/>
                <w:sz w:val="16"/>
              </w:rPr>
              <w:t>△選択</w:t>
            </w:r>
            <w:r w:rsidRPr="00D30F75">
              <w:rPr>
                <w:rFonts w:hAnsi="ＭＳ 明朝" w:hint="eastAsia"/>
                <w:sz w:val="16"/>
              </w:rPr>
              <w:t>必修科目</w:t>
            </w:r>
            <w:r w:rsidRPr="003E07E2">
              <w:rPr>
                <w:rFonts w:hAnsi="ＭＳ 明朝" w:hint="eastAsia"/>
                <w:sz w:val="16"/>
                <w:szCs w:val="16"/>
              </w:rPr>
              <w:t xml:space="preserve">　　　　　</w:t>
            </w:r>
            <w:r>
              <w:rPr>
                <w:rFonts w:hAnsi="ＭＳ 明朝" w:hint="eastAsia"/>
                <w:sz w:val="16"/>
                <w:szCs w:val="16"/>
              </w:rPr>
              <w:t>１</w:t>
            </w:r>
            <w:r w:rsidRPr="003E07E2">
              <w:rPr>
                <w:rFonts w:hAnsi="ＭＳ 明朝" w:hint="eastAsia"/>
                <w:sz w:val="16"/>
                <w:szCs w:val="16"/>
              </w:rPr>
              <w:t>単位</w:t>
            </w:r>
          </w:p>
        </w:tc>
        <w:tc>
          <w:tcPr>
            <w:tcW w:w="1020" w:type="dxa"/>
            <w:tcBorders>
              <w:left w:val="single" w:sz="12" w:space="0" w:color="auto"/>
              <w:right w:val="dashed" w:sz="4" w:space="0" w:color="auto"/>
            </w:tcBorders>
          </w:tcPr>
          <w:p w14:paraId="06B5900D" w14:textId="46B896A7" w:rsidR="006725DC" w:rsidRDefault="006725DC" w:rsidP="00205B9B">
            <w:pPr>
              <w:spacing w:line="200" w:lineRule="exact"/>
              <w:ind w:leftChars="-2" w:left="-4" w:right="35" w:firstLineChars="100" w:firstLine="160"/>
              <w:rPr>
                <w:rFonts w:hAnsi="ＭＳ 明朝"/>
                <w:sz w:val="16"/>
              </w:rPr>
            </w:pPr>
            <w:r>
              <w:rPr>
                <w:rFonts w:hAnsi="ＭＳ 明朝" w:hint="eastAsia"/>
                <w:sz w:val="16"/>
              </w:rPr>
              <w:t>１</w:t>
            </w:r>
            <w:r w:rsidRPr="00D30F75">
              <w:rPr>
                <w:rFonts w:hAnsi="ＭＳ 明朝" w:hint="eastAsia"/>
                <w:sz w:val="16"/>
              </w:rPr>
              <w:t>単位</w:t>
            </w:r>
          </w:p>
        </w:tc>
        <w:tc>
          <w:tcPr>
            <w:tcW w:w="2835" w:type="dxa"/>
            <w:tcBorders>
              <w:left w:val="dashed" w:sz="4" w:space="0" w:color="auto"/>
              <w:right w:val="single" w:sz="12" w:space="0" w:color="auto"/>
            </w:tcBorders>
            <w:shd w:val="clear" w:color="auto" w:fill="auto"/>
          </w:tcPr>
          <w:p w14:paraId="7E6404F5" w14:textId="4D102618" w:rsidR="006725DC" w:rsidRPr="00E33A90" w:rsidRDefault="006725DC" w:rsidP="00205B9B">
            <w:pPr>
              <w:spacing w:line="200" w:lineRule="exact"/>
              <w:rPr>
                <w:rFonts w:hAnsi="ＭＳ 明朝"/>
                <w:sz w:val="16"/>
              </w:rPr>
            </w:pPr>
            <w:r w:rsidRPr="00E33A90">
              <w:rPr>
                <w:rFonts w:hAnsi="ＭＳ 明朝" w:hint="eastAsia"/>
                <w:sz w:val="16"/>
              </w:rPr>
              <w:t>△選択必修科目</w:t>
            </w:r>
            <w:r w:rsidR="00C6121D" w:rsidRPr="00E33A90">
              <w:rPr>
                <w:rFonts w:hAnsi="ＭＳ 明朝" w:hint="eastAsia"/>
                <w:sz w:val="16"/>
              </w:rPr>
              <w:t xml:space="preserve">　　　　　</w:t>
            </w:r>
            <w:r w:rsidR="00C6121D" w:rsidRPr="00E33A90">
              <w:rPr>
                <w:rFonts w:hAnsi="ＭＳ 明朝" w:hint="eastAsia"/>
                <w:sz w:val="16"/>
                <w:szCs w:val="16"/>
              </w:rPr>
              <w:t>１単位</w:t>
            </w:r>
          </w:p>
        </w:tc>
      </w:tr>
      <w:tr w:rsidR="006725DC" w:rsidRPr="00D30F75" w14:paraId="1D5D54A6" w14:textId="77777777" w:rsidTr="006725DC">
        <w:trPr>
          <w:cantSplit/>
        </w:trPr>
        <w:tc>
          <w:tcPr>
            <w:tcW w:w="515" w:type="dxa"/>
            <w:vMerge/>
            <w:tcBorders>
              <w:left w:val="single" w:sz="12" w:space="0" w:color="auto"/>
            </w:tcBorders>
            <w:textDirection w:val="tbRlV"/>
            <w:vAlign w:val="center"/>
          </w:tcPr>
          <w:p w14:paraId="72A63677" w14:textId="77777777" w:rsidR="006725DC" w:rsidRPr="00D30F75" w:rsidRDefault="006725DC" w:rsidP="006725DC">
            <w:pPr>
              <w:spacing w:line="0" w:lineRule="atLeast"/>
              <w:jc w:val="center"/>
              <w:rPr>
                <w:rFonts w:hAnsi="ＭＳ 明朝"/>
                <w:sz w:val="16"/>
              </w:rPr>
            </w:pPr>
          </w:p>
        </w:tc>
        <w:tc>
          <w:tcPr>
            <w:tcW w:w="1276" w:type="dxa"/>
            <w:tcBorders>
              <w:bottom w:val="nil"/>
              <w:right w:val="single" w:sz="12" w:space="0" w:color="auto"/>
            </w:tcBorders>
          </w:tcPr>
          <w:p w14:paraId="6D846E7C" w14:textId="77777777" w:rsidR="006725DC" w:rsidRPr="00D30F75" w:rsidRDefault="006725DC" w:rsidP="00205B9B">
            <w:pPr>
              <w:spacing w:line="200" w:lineRule="exact"/>
              <w:rPr>
                <w:rFonts w:hAnsi="ＭＳ 明朝"/>
                <w:sz w:val="16"/>
              </w:rPr>
            </w:pPr>
            <w:r w:rsidRPr="00D30F75">
              <w:rPr>
                <w:rFonts w:hAnsi="ＭＳ 明朝" w:hint="eastAsia"/>
                <w:sz w:val="16"/>
              </w:rPr>
              <w:t>外国語科目</w:t>
            </w:r>
          </w:p>
        </w:tc>
        <w:tc>
          <w:tcPr>
            <w:tcW w:w="1134" w:type="dxa"/>
            <w:tcBorders>
              <w:left w:val="single" w:sz="12" w:space="0" w:color="auto"/>
              <w:bottom w:val="nil"/>
              <w:right w:val="dashed" w:sz="4" w:space="0" w:color="auto"/>
            </w:tcBorders>
          </w:tcPr>
          <w:p w14:paraId="0C8F839C" w14:textId="77777777" w:rsidR="006725DC" w:rsidRPr="00D30F75" w:rsidRDefault="006725DC" w:rsidP="00205B9B">
            <w:pPr>
              <w:spacing w:line="200" w:lineRule="exact"/>
              <w:ind w:firstLineChars="200" w:firstLine="320"/>
              <w:rPr>
                <w:rFonts w:hAnsi="ＭＳ 明朝"/>
                <w:sz w:val="16"/>
              </w:rPr>
            </w:pPr>
            <w:r>
              <w:rPr>
                <w:rFonts w:hAnsi="ＭＳ 明朝" w:hint="eastAsia"/>
                <w:sz w:val="16"/>
              </w:rPr>
              <w:t>６</w:t>
            </w:r>
            <w:r w:rsidRPr="00D30F75">
              <w:rPr>
                <w:rFonts w:hAnsi="ＭＳ 明朝" w:hint="eastAsia"/>
                <w:sz w:val="16"/>
              </w:rPr>
              <w:t>単位</w:t>
            </w:r>
          </w:p>
        </w:tc>
        <w:tc>
          <w:tcPr>
            <w:tcW w:w="2693" w:type="dxa"/>
            <w:tcBorders>
              <w:left w:val="dashed" w:sz="4" w:space="0" w:color="auto"/>
              <w:bottom w:val="nil"/>
              <w:right w:val="single" w:sz="12" w:space="0" w:color="auto"/>
            </w:tcBorders>
          </w:tcPr>
          <w:p w14:paraId="78B8B52F" w14:textId="77777777" w:rsidR="006725DC" w:rsidRPr="00D30F75" w:rsidRDefault="006725DC" w:rsidP="00205B9B">
            <w:pPr>
              <w:spacing w:line="200" w:lineRule="exact"/>
              <w:rPr>
                <w:rFonts w:hAnsi="ＭＳ 明朝"/>
                <w:sz w:val="16"/>
              </w:rPr>
            </w:pPr>
            <w:r w:rsidRPr="00D30F75">
              <w:rPr>
                <w:rFonts w:hAnsi="ＭＳ 明朝" w:hint="eastAsia"/>
                <w:sz w:val="16"/>
              </w:rPr>
              <w:t>以下を含むこと</w:t>
            </w:r>
          </w:p>
          <w:p w14:paraId="610BD125" w14:textId="77777777" w:rsidR="006725DC" w:rsidRPr="00D30F75" w:rsidRDefault="006725DC" w:rsidP="00205B9B">
            <w:pPr>
              <w:spacing w:line="200" w:lineRule="exact"/>
              <w:rPr>
                <w:rFonts w:hAnsi="ＭＳ 明朝"/>
                <w:sz w:val="16"/>
              </w:rPr>
            </w:pPr>
            <w:r w:rsidRPr="00D30F75">
              <w:rPr>
                <w:rFonts w:hAnsi="ＭＳ 明朝" w:hint="eastAsia"/>
                <w:sz w:val="16"/>
              </w:rPr>
              <w:t xml:space="preserve">○必修科目　　　　　　　</w:t>
            </w:r>
            <w:r>
              <w:rPr>
                <w:rFonts w:hAnsi="ＭＳ 明朝" w:hint="eastAsia"/>
                <w:sz w:val="16"/>
              </w:rPr>
              <w:t>４</w:t>
            </w:r>
            <w:r w:rsidRPr="00D30F75">
              <w:rPr>
                <w:rFonts w:hAnsi="ＭＳ 明朝" w:hint="eastAsia"/>
                <w:sz w:val="16"/>
              </w:rPr>
              <w:t>単位</w:t>
            </w:r>
          </w:p>
        </w:tc>
        <w:tc>
          <w:tcPr>
            <w:tcW w:w="1020" w:type="dxa"/>
            <w:tcBorders>
              <w:left w:val="single" w:sz="12" w:space="0" w:color="auto"/>
              <w:right w:val="dashed" w:sz="4" w:space="0" w:color="auto"/>
            </w:tcBorders>
          </w:tcPr>
          <w:p w14:paraId="1D636910" w14:textId="77777777" w:rsidR="006725DC" w:rsidRPr="00D30F75" w:rsidRDefault="006725DC" w:rsidP="00205B9B">
            <w:pPr>
              <w:spacing w:line="200" w:lineRule="exact"/>
              <w:ind w:leftChars="-2" w:left="-4" w:right="35" w:firstLineChars="100" w:firstLine="160"/>
              <w:rPr>
                <w:rFonts w:hAnsi="ＭＳ 明朝"/>
                <w:sz w:val="16"/>
              </w:rPr>
            </w:pPr>
            <w:r>
              <w:rPr>
                <w:rFonts w:hAnsi="ＭＳ 明朝" w:hint="eastAsia"/>
                <w:sz w:val="16"/>
              </w:rPr>
              <w:t>６</w:t>
            </w:r>
            <w:r w:rsidRPr="00D30F75">
              <w:rPr>
                <w:rFonts w:hAnsi="ＭＳ 明朝" w:hint="eastAsia"/>
                <w:sz w:val="16"/>
              </w:rPr>
              <w:t>単位</w:t>
            </w:r>
          </w:p>
        </w:tc>
        <w:tc>
          <w:tcPr>
            <w:tcW w:w="2835" w:type="dxa"/>
            <w:tcBorders>
              <w:left w:val="dashed" w:sz="4" w:space="0" w:color="auto"/>
              <w:right w:val="single" w:sz="12" w:space="0" w:color="auto"/>
            </w:tcBorders>
            <w:shd w:val="clear" w:color="auto" w:fill="auto"/>
          </w:tcPr>
          <w:p w14:paraId="09C23E84" w14:textId="77777777" w:rsidR="006725DC" w:rsidRPr="00E33A90" w:rsidRDefault="006725DC" w:rsidP="00205B9B">
            <w:pPr>
              <w:spacing w:line="200" w:lineRule="exact"/>
              <w:rPr>
                <w:rFonts w:hAnsi="ＭＳ 明朝"/>
                <w:sz w:val="16"/>
              </w:rPr>
            </w:pPr>
            <w:r w:rsidRPr="00E33A90">
              <w:rPr>
                <w:rFonts w:hAnsi="ＭＳ 明朝" w:hint="eastAsia"/>
                <w:sz w:val="16"/>
              </w:rPr>
              <w:t>以下を含むこと</w:t>
            </w:r>
          </w:p>
          <w:p w14:paraId="7BE50E2A" w14:textId="77777777" w:rsidR="006725DC" w:rsidRPr="00E33A90" w:rsidRDefault="006725DC" w:rsidP="00205B9B">
            <w:pPr>
              <w:spacing w:line="200" w:lineRule="exact"/>
              <w:rPr>
                <w:rFonts w:hAnsi="ＭＳ 明朝"/>
                <w:sz w:val="16"/>
              </w:rPr>
            </w:pPr>
            <w:r w:rsidRPr="00E33A90">
              <w:rPr>
                <w:rFonts w:hAnsi="ＭＳ 明朝" w:hint="eastAsia"/>
                <w:sz w:val="16"/>
              </w:rPr>
              <w:t>○必修科目　　　　　　　４単位</w:t>
            </w:r>
          </w:p>
        </w:tc>
      </w:tr>
      <w:tr w:rsidR="006725DC" w:rsidRPr="00107A21" w14:paraId="6A764FF4" w14:textId="77777777" w:rsidTr="006725DC">
        <w:trPr>
          <w:cantSplit/>
        </w:trPr>
        <w:tc>
          <w:tcPr>
            <w:tcW w:w="515" w:type="dxa"/>
            <w:vMerge w:val="restart"/>
            <w:tcBorders>
              <w:left w:val="single" w:sz="12" w:space="0" w:color="auto"/>
              <w:bottom w:val="single" w:sz="12" w:space="0" w:color="auto"/>
            </w:tcBorders>
            <w:textDirection w:val="tbRlV"/>
            <w:vAlign w:val="center"/>
          </w:tcPr>
          <w:p w14:paraId="06DF9E8E" w14:textId="77777777" w:rsidR="006725DC" w:rsidRPr="00D30F75" w:rsidRDefault="006725DC" w:rsidP="006725DC">
            <w:pPr>
              <w:spacing w:line="0" w:lineRule="atLeast"/>
              <w:jc w:val="center"/>
              <w:rPr>
                <w:rFonts w:hAnsi="ＭＳ 明朝"/>
                <w:sz w:val="16"/>
              </w:rPr>
            </w:pPr>
            <w:r w:rsidRPr="00D30F75">
              <w:rPr>
                <w:rFonts w:hAnsi="ＭＳ 明朝" w:hint="eastAsia"/>
                <w:sz w:val="16"/>
              </w:rPr>
              <w:t>専門分野</w:t>
            </w:r>
          </w:p>
        </w:tc>
        <w:tc>
          <w:tcPr>
            <w:tcW w:w="1276" w:type="dxa"/>
            <w:tcBorders>
              <w:right w:val="single" w:sz="12" w:space="0" w:color="auto"/>
            </w:tcBorders>
            <w:shd w:val="clear" w:color="auto" w:fill="D9D9D9"/>
          </w:tcPr>
          <w:p w14:paraId="4BD27272" w14:textId="77777777" w:rsidR="006725DC" w:rsidRPr="00D30F75" w:rsidRDefault="006725DC" w:rsidP="00205B9B">
            <w:pPr>
              <w:spacing w:line="200" w:lineRule="exact"/>
              <w:jc w:val="center"/>
              <w:rPr>
                <w:rFonts w:hAnsi="ＭＳ 明朝"/>
                <w:sz w:val="16"/>
              </w:rPr>
            </w:pPr>
            <w:r w:rsidRPr="00D30F75">
              <w:rPr>
                <w:rFonts w:hAnsi="ＭＳ 明朝" w:hint="eastAsia"/>
                <w:sz w:val="16"/>
              </w:rPr>
              <w:t>合　計</w:t>
            </w:r>
          </w:p>
        </w:tc>
        <w:tc>
          <w:tcPr>
            <w:tcW w:w="3827" w:type="dxa"/>
            <w:gridSpan w:val="2"/>
            <w:tcBorders>
              <w:left w:val="single" w:sz="12" w:space="0" w:color="auto"/>
              <w:right w:val="single" w:sz="12" w:space="0" w:color="auto"/>
            </w:tcBorders>
            <w:shd w:val="clear" w:color="auto" w:fill="D9D9D9"/>
          </w:tcPr>
          <w:p w14:paraId="637D567B" w14:textId="6D8E1F3F" w:rsidR="006725DC" w:rsidRPr="00D30F75" w:rsidRDefault="006725DC" w:rsidP="00205B9B">
            <w:pPr>
              <w:spacing w:line="200" w:lineRule="exact"/>
              <w:ind w:firstLineChars="100" w:firstLine="160"/>
              <w:rPr>
                <w:rFonts w:hAnsi="ＭＳ 明朝"/>
                <w:sz w:val="16"/>
              </w:rPr>
            </w:pPr>
            <w:r w:rsidRPr="00D30F75">
              <w:rPr>
                <w:rFonts w:hAnsi="ＭＳ 明朝" w:hint="eastAsia"/>
                <w:sz w:val="16"/>
              </w:rPr>
              <w:t>７</w:t>
            </w:r>
            <w:r w:rsidR="009A6DF4">
              <w:rPr>
                <w:rFonts w:hAnsi="ＭＳ 明朝" w:hint="eastAsia"/>
                <w:sz w:val="16"/>
              </w:rPr>
              <w:t>６</w:t>
            </w:r>
            <w:r w:rsidRPr="00D30F75">
              <w:rPr>
                <w:rFonts w:hAnsi="ＭＳ 明朝" w:hint="eastAsia"/>
                <w:sz w:val="16"/>
              </w:rPr>
              <w:t>単位</w:t>
            </w:r>
          </w:p>
        </w:tc>
        <w:tc>
          <w:tcPr>
            <w:tcW w:w="3855" w:type="dxa"/>
            <w:gridSpan w:val="2"/>
            <w:tcBorders>
              <w:left w:val="single" w:sz="12" w:space="0" w:color="auto"/>
              <w:right w:val="single" w:sz="12" w:space="0" w:color="auto"/>
            </w:tcBorders>
            <w:shd w:val="clear" w:color="auto" w:fill="D9D9D9" w:themeFill="background1" w:themeFillShade="D9"/>
            <w:vAlign w:val="center"/>
          </w:tcPr>
          <w:p w14:paraId="5A6B8912" w14:textId="0051A136" w:rsidR="006725DC" w:rsidRPr="00107A21" w:rsidRDefault="006725DC" w:rsidP="00205B9B">
            <w:pPr>
              <w:spacing w:line="200" w:lineRule="exact"/>
              <w:ind w:firstLineChars="23" w:firstLine="37"/>
              <w:rPr>
                <w:rFonts w:hAnsi="ＭＳ 明朝"/>
                <w:sz w:val="16"/>
              </w:rPr>
            </w:pPr>
            <w:r w:rsidRPr="00107A21">
              <w:rPr>
                <w:rFonts w:hAnsi="ＭＳ 明朝" w:hint="eastAsia"/>
                <w:sz w:val="16"/>
              </w:rPr>
              <w:t>７</w:t>
            </w:r>
            <w:r w:rsidR="009A6DF4">
              <w:rPr>
                <w:rFonts w:hAnsi="ＭＳ 明朝" w:hint="eastAsia"/>
                <w:sz w:val="16"/>
              </w:rPr>
              <w:t>４</w:t>
            </w:r>
            <w:r w:rsidRPr="00107A21">
              <w:rPr>
                <w:rFonts w:hAnsi="ＭＳ 明朝" w:hint="eastAsia"/>
                <w:sz w:val="16"/>
              </w:rPr>
              <w:t>単位</w:t>
            </w:r>
          </w:p>
        </w:tc>
      </w:tr>
      <w:tr w:rsidR="006725DC" w:rsidRPr="00D30F75" w14:paraId="1C8BD037" w14:textId="77777777" w:rsidTr="006725DC">
        <w:trPr>
          <w:cantSplit/>
        </w:trPr>
        <w:tc>
          <w:tcPr>
            <w:tcW w:w="515" w:type="dxa"/>
            <w:vMerge/>
            <w:tcBorders>
              <w:left w:val="single" w:sz="12" w:space="0" w:color="auto"/>
              <w:bottom w:val="single" w:sz="12" w:space="0" w:color="auto"/>
            </w:tcBorders>
          </w:tcPr>
          <w:p w14:paraId="57E62A5E" w14:textId="77777777" w:rsidR="006725DC" w:rsidRPr="00D30F75" w:rsidRDefault="006725DC" w:rsidP="006725DC">
            <w:pPr>
              <w:spacing w:line="0" w:lineRule="atLeast"/>
              <w:rPr>
                <w:rFonts w:hAnsi="ＭＳ 明朝"/>
                <w:sz w:val="16"/>
              </w:rPr>
            </w:pPr>
          </w:p>
        </w:tc>
        <w:tc>
          <w:tcPr>
            <w:tcW w:w="1276" w:type="dxa"/>
            <w:tcBorders>
              <w:bottom w:val="single" w:sz="4" w:space="0" w:color="auto"/>
              <w:right w:val="single" w:sz="12" w:space="0" w:color="auto"/>
            </w:tcBorders>
          </w:tcPr>
          <w:p w14:paraId="33F4331D" w14:textId="77777777" w:rsidR="006725DC" w:rsidRPr="009430CB" w:rsidRDefault="006725DC" w:rsidP="00205B9B">
            <w:pPr>
              <w:spacing w:line="200" w:lineRule="exact"/>
              <w:rPr>
                <w:rFonts w:hAnsi="ＭＳ 明朝"/>
                <w:w w:val="90"/>
                <w:sz w:val="16"/>
              </w:rPr>
            </w:pPr>
            <w:r w:rsidRPr="009430CB">
              <w:rPr>
                <w:rFonts w:hAnsi="ＭＳ 明朝" w:hint="eastAsia"/>
                <w:w w:val="90"/>
                <w:sz w:val="16"/>
              </w:rPr>
              <w:t>理工学基礎科目</w:t>
            </w:r>
          </w:p>
        </w:tc>
        <w:tc>
          <w:tcPr>
            <w:tcW w:w="1134" w:type="dxa"/>
            <w:tcBorders>
              <w:left w:val="single" w:sz="12" w:space="0" w:color="auto"/>
              <w:bottom w:val="single" w:sz="4" w:space="0" w:color="auto"/>
              <w:right w:val="dashed" w:sz="4" w:space="0" w:color="auto"/>
            </w:tcBorders>
          </w:tcPr>
          <w:p w14:paraId="3A59A6A5" w14:textId="56A248B1" w:rsidR="006725DC" w:rsidRPr="00D30F75" w:rsidRDefault="0000277F" w:rsidP="00205B9B">
            <w:pPr>
              <w:spacing w:line="200" w:lineRule="exact"/>
              <w:ind w:firstLineChars="100" w:firstLine="160"/>
              <w:rPr>
                <w:rFonts w:hAnsi="ＭＳ 明朝"/>
                <w:sz w:val="16"/>
              </w:rPr>
            </w:pPr>
            <w:r>
              <w:rPr>
                <w:rFonts w:hAnsi="ＭＳ 明朝" w:hint="eastAsia"/>
                <w:sz w:val="16"/>
              </w:rPr>
              <w:t>３０</w:t>
            </w:r>
            <w:r w:rsidR="006725DC" w:rsidRPr="00D30F75">
              <w:rPr>
                <w:rFonts w:hAnsi="ＭＳ 明朝" w:hint="eastAsia"/>
                <w:sz w:val="16"/>
              </w:rPr>
              <w:t>単位</w:t>
            </w:r>
          </w:p>
        </w:tc>
        <w:tc>
          <w:tcPr>
            <w:tcW w:w="2693" w:type="dxa"/>
            <w:tcBorders>
              <w:left w:val="dashed" w:sz="4" w:space="0" w:color="auto"/>
              <w:bottom w:val="single" w:sz="4" w:space="0" w:color="auto"/>
              <w:right w:val="single" w:sz="12" w:space="0" w:color="auto"/>
            </w:tcBorders>
          </w:tcPr>
          <w:p w14:paraId="1C5AC9E1" w14:textId="77777777" w:rsidR="006725DC" w:rsidRPr="00D30F75" w:rsidRDefault="006725DC" w:rsidP="00205B9B">
            <w:pPr>
              <w:spacing w:line="200" w:lineRule="exact"/>
              <w:rPr>
                <w:rFonts w:hAnsi="ＭＳ 明朝"/>
                <w:sz w:val="16"/>
              </w:rPr>
            </w:pPr>
            <w:r w:rsidRPr="00D30F75">
              <w:rPr>
                <w:rFonts w:hAnsi="ＭＳ 明朝" w:hint="eastAsia"/>
                <w:sz w:val="16"/>
              </w:rPr>
              <w:t>以下を含むこと</w:t>
            </w:r>
          </w:p>
          <w:p w14:paraId="61FF9095" w14:textId="2ACB915C" w:rsidR="006725DC" w:rsidRPr="00D30F75" w:rsidRDefault="006725DC" w:rsidP="00205B9B">
            <w:pPr>
              <w:spacing w:line="200" w:lineRule="exact"/>
              <w:rPr>
                <w:rFonts w:hAnsi="ＭＳ 明朝"/>
                <w:sz w:val="16"/>
              </w:rPr>
            </w:pPr>
            <w:r w:rsidRPr="00D30F75">
              <w:rPr>
                <w:rFonts w:hAnsi="ＭＳ 明朝" w:hint="eastAsia"/>
                <w:sz w:val="16"/>
              </w:rPr>
              <w:t>○必修科目　　　　　　１</w:t>
            </w:r>
            <w:r w:rsidR="0000277F">
              <w:rPr>
                <w:rFonts w:hAnsi="ＭＳ 明朝" w:hint="eastAsia"/>
                <w:sz w:val="16"/>
              </w:rPr>
              <w:t>５</w:t>
            </w:r>
            <w:r w:rsidRPr="00D30F75">
              <w:rPr>
                <w:rFonts w:hAnsi="ＭＳ 明朝" w:hint="eastAsia"/>
                <w:sz w:val="16"/>
              </w:rPr>
              <w:t>単位</w:t>
            </w:r>
          </w:p>
          <w:p w14:paraId="245A87C9" w14:textId="294D60AA" w:rsidR="006725DC" w:rsidRPr="00D30F75" w:rsidRDefault="006725DC" w:rsidP="00205B9B">
            <w:pPr>
              <w:spacing w:line="200" w:lineRule="exact"/>
              <w:rPr>
                <w:rFonts w:hAnsi="ＭＳ 明朝"/>
                <w:sz w:val="16"/>
              </w:rPr>
            </w:pPr>
            <w:r w:rsidRPr="00D30F75">
              <w:rPr>
                <w:rFonts w:hAnsi="ＭＳ 明朝" w:hint="eastAsia"/>
                <w:sz w:val="16"/>
              </w:rPr>
              <w:t xml:space="preserve">△選択必修科目　　　　　</w:t>
            </w:r>
            <w:r w:rsidR="0027119E">
              <w:rPr>
                <w:rFonts w:hAnsi="ＭＳ 明朝" w:hint="eastAsia"/>
                <w:sz w:val="16"/>
              </w:rPr>
              <w:t>７</w:t>
            </w:r>
            <w:r w:rsidRPr="00D30F75">
              <w:rPr>
                <w:rFonts w:hAnsi="ＭＳ 明朝" w:hint="eastAsia"/>
                <w:sz w:val="16"/>
              </w:rPr>
              <w:t>単位</w:t>
            </w:r>
          </w:p>
        </w:tc>
        <w:tc>
          <w:tcPr>
            <w:tcW w:w="1020" w:type="dxa"/>
            <w:tcBorders>
              <w:left w:val="single" w:sz="12" w:space="0" w:color="auto"/>
              <w:right w:val="dashed" w:sz="4" w:space="0" w:color="auto"/>
            </w:tcBorders>
          </w:tcPr>
          <w:p w14:paraId="4017F3D3" w14:textId="5E943D3A" w:rsidR="006725DC" w:rsidRPr="00D30F75" w:rsidRDefault="0000277F" w:rsidP="00205B9B">
            <w:pPr>
              <w:spacing w:line="200" w:lineRule="exact"/>
              <w:ind w:firstLineChars="30" w:firstLine="48"/>
              <w:rPr>
                <w:rFonts w:hAnsi="ＭＳ 明朝"/>
                <w:sz w:val="16"/>
              </w:rPr>
            </w:pPr>
            <w:r>
              <w:rPr>
                <w:rFonts w:hAnsi="ＭＳ 明朝" w:hint="eastAsia"/>
                <w:sz w:val="16"/>
              </w:rPr>
              <w:t>３０</w:t>
            </w:r>
            <w:r w:rsidR="006725DC" w:rsidRPr="00D30F75">
              <w:rPr>
                <w:rFonts w:hAnsi="ＭＳ 明朝" w:hint="eastAsia"/>
                <w:sz w:val="16"/>
              </w:rPr>
              <w:t>単位</w:t>
            </w:r>
          </w:p>
        </w:tc>
        <w:tc>
          <w:tcPr>
            <w:tcW w:w="2835" w:type="dxa"/>
            <w:tcBorders>
              <w:left w:val="dashed" w:sz="4" w:space="0" w:color="auto"/>
              <w:right w:val="single" w:sz="12" w:space="0" w:color="auto"/>
            </w:tcBorders>
            <w:shd w:val="clear" w:color="auto" w:fill="auto"/>
          </w:tcPr>
          <w:p w14:paraId="71F1BC44" w14:textId="77777777" w:rsidR="006725DC" w:rsidRPr="00D30F75" w:rsidRDefault="006725DC" w:rsidP="00205B9B">
            <w:pPr>
              <w:spacing w:line="200" w:lineRule="exact"/>
              <w:rPr>
                <w:rFonts w:hAnsi="ＭＳ 明朝"/>
                <w:sz w:val="16"/>
              </w:rPr>
            </w:pPr>
            <w:r w:rsidRPr="00D30F75">
              <w:rPr>
                <w:rFonts w:hAnsi="ＭＳ 明朝" w:hint="eastAsia"/>
                <w:sz w:val="16"/>
              </w:rPr>
              <w:t>以下を含むこと</w:t>
            </w:r>
          </w:p>
          <w:p w14:paraId="61D07C01" w14:textId="77FDCCDB" w:rsidR="006725DC" w:rsidRPr="00D30F75" w:rsidRDefault="006725DC" w:rsidP="00205B9B">
            <w:pPr>
              <w:spacing w:line="200" w:lineRule="exact"/>
              <w:rPr>
                <w:rFonts w:hAnsi="ＭＳ 明朝"/>
                <w:sz w:val="16"/>
              </w:rPr>
            </w:pPr>
            <w:r w:rsidRPr="00D30F75">
              <w:rPr>
                <w:rFonts w:hAnsi="ＭＳ 明朝" w:hint="eastAsia"/>
                <w:sz w:val="16"/>
              </w:rPr>
              <w:t>○必修科目　　　　　　１</w:t>
            </w:r>
            <w:r w:rsidR="0000277F">
              <w:rPr>
                <w:rFonts w:hAnsi="ＭＳ 明朝" w:hint="eastAsia"/>
                <w:sz w:val="16"/>
              </w:rPr>
              <w:t>５</w:t>
            </w:r>
            <w:r w:rsidRPr="00D30F75">
              <w:rPr>
                <w:rFonts w:hAnsi="ＭＳ 明朝" w:hint="eastAsia"/>
                <w:sz w:val="16"/>
              </w:rPr>
              <w:t>単位</w:t>
            </w:r>
          </w:p>
          <w:p w14:paraId="16322395" w14:textId="77777777" w:rsidR="006725DC" w:rsidRPr="00D30F75" w:rsidRDefault="006725DC" w:rsidP="00205B9B">
            <w:pPr>
              <w:spacing w:line="200" w:lineRule="exact"/>
              <w:rPr>
                <w:rFonts w:hAnsi="ＭＳ 明朝"/>
                <w:sz w:val="16"/>
              </w:rPr>
            </w:pPr>
            <w:r w:rsidRPr="00D30F75">
              <w:rPr>
                <w:rFonts w:hAnsi="ＭＳ 明朝" w:hint="eastAsia"/>
                <w:sz w:val="16"/>
              </w:rPr>
              <w:t xml:space="preserve">△選択必修科目　　　　　</w:t>
            </w:r>
            <w:r>
              <w:rPr>
                <w:rFonts w:hAnsi="ＭＳ 明朝" w:hint="eastAsia"/>
                <w:sz w:val="16"/>
              </w:rPr>
              <w:t>６</w:t>
            </w:r>
            <w:r w:rsidRPr="00D30F75">
              <w:rPr>
                <w:rFonts w:hAnsi="ＭＳ 明朝" w:hint="eastAsia"/>
                <w:sz w:val="16"/>
              </w:rPr>
              <w:t>単位</w:t>
            </w:r>
          </w:p>
        </w:tc>
      </w:tr>
      <w:tr w:rsidR="006725DC" w:rsidRPr="00E36DB5" w14:paraId="638B18C3" w14:textId="77777777" w:rsidTr="006725DC">
        <w:trPr>
          <w:cantSplit/>
        </w:trPr>
        <w:tc>
          <w:tcPr>
            <w:tcW w:w="515" w:type="dxa"/>
            <w:vMerge/>
            <w:tcBorders>
              <w:left w:val="single" w:sz="12" w:space="0" w:color="auto"/>
              <w:bottom w:val="single" w:sz="12" w:space="0" w:color="auto"/>
            </w:tcBorders>
          </w:tcPr>
          <w:p w14:paraId="3ABF9397" w14:textId="77777777" w:rsidR="006725DC" w:rsidRPr="00D30F75" w:rsidRDefault="006725DC" w:rsidP="006725DC">
            <w:pPr>
              <w:spacing w:line="0" w:lineRule="atLeast"/>
              <w:rPr>
                <w:rFonts w:hAnsi="ＭＳ 明朝"/>
                <w:sz w:val="16"/>
              </w:rPr>
            </w:pPr>
          </w:p>
        </w:tc>
        <w:tc>
          <w:tcPr>
            <w:tcW w:w="1276" w:type="dxa"/>
            <w:tcBorders>
              <w:bottom w:val="single" w:sz="12" w:space="0" w:color="auto"/>
              <w:right w:val="single" w:sz="12" w:space="0" w:color="auto"/>
            </w:tcBorders>
          </w:tcPr>
          <w:p w14:paraId="628DD7E1" w14:textId="77777777" w:rsidR="006725DC" w:rsidRPr="00D30F75" w:rsidRDefault="006725DC" w:rsidP="00205B9B">
            <w:pPr>
              <w:spacing w:line="200" w:lineRule="exact"/>
              <w:rPr>
                <w:rFonts w:hAnsi="ＭＳ 明朝"/>
                <w:sz w:val="16"/>
              </w:rPr>
            </w:pPr>
            <w:r w:rsidRPr="00D30F75">
              <w:rPr>
                <w:rFonts w:hAnsi="ＭＳ 明朝" w:hint="eastAsia"/>
                <w:sz w:val="16"/>
              </w:rPr>
              <w:t>専門科目</w:t>
            </w:r>
          </w:p>
        </w:tc>
        <w:tc>
          <w:tcPr>
            <w:tcW w:w="1134" w:type="dxa"/>
            <w:tcBorders>
              <w:left w:val="single" w:sz="12" w:space="0" w:color="auto"/>
              <w:bottom w:val="single" w:sz="12" w:space="0" w:color="auto"/>
              <w:right w:val="dashed" w:sz="4" w:space="0" w:color="auto"/>
            </w:tcBorders>
          </w:tcPr>
          <w:p w14:paraId="769FAC46" w14:textId="77777777" w:rsidR="006725DC" w:rsidRPr="00D30F75" w:rsidRDefault="006725DC" w:rsidP="00205B9B">
            <w:pPr>
              <w:spacing w:line="200" w:lineRule="exact"/>
              <w:ind w:firstLineChars="100" w:firstLine="160"/>
              <w:rPr>
                <w:rFonts w:hAnsi="ＭＳ 明朝"/>
                <w:sz w:val="16"/>
              </w:rPr>
            </w:pPr>
            <w:r w:rsidRPr="00D30F75">
              <w:rPr>
                <w:rFonts w:hAnsi="ＭＳ 明朝" w:hint="eastAsia"/>
                <w:sz w:val="16"/>
              </w:rPr>
              <w:t>４６単位</w:t>
            </w:r>
          </w:p>
        </w:tc>
        <w:tc>
          <w:tcPr>
            <w:tcW w:w="2693" w:type="dxa"/>
            <w:tcBorders>
              <w:left w:val="dashed" w:sz="4" w:space="0" w:color="auto"/>
              <w:bottom w:val="single" w:sz="12" w:space="0" w:color="auto"/>
              <w:right w:val="single" w:sz="12" w:space="0" w:color="auto"/>
            </w:tcBorders>
          </w:tcPr>
          <w:p w14:paraId="66A0FBF4" w14:textId="77777777" w:rsidR="006725DC" w:rsidRPr="00E36DB5" w:rsidRDefault="006725DC" w:rsidP="00205B9B">
            <w:pPr>
              <w:spacing w:line="200" w:lineRule="exact"/>
              <w:rPr>
                <w:rFonts w:hAnsi="ＭＳ 明朝"/>
                <w:sz w:val="16"/>
              </w:rPr>
            </w:pPr>
            <w:r w:rsidRPr="00E36DB5">
              <w:rPr>
                <w:rFonts w:hAnsi="ＭＳ 明朝" w:hint="eastAsia"/>
                <w:sz w:val="16"/>
              </w:rPr>
              <w:t>以下を含むこと</w:t>
            </w:r>
          </w:p>
          <w:p w14:paraId="48EEA9AA" w14:textId="77777777" w:rsidR="006725DC" w:rsidRPr="00E36DB5" w:rsidRDefault="006725DC" w:rsidP="00205B9B">
            <w:pPr>
              <w:spacing w:line="200" w:lineRule="exact"/>
              <w:rPr>
                <w:rFonts w:hAnsi="ＭＳ 明朝"/>
                <w:sz w:val="16"/>
              </w:rPr>
            </w:pPr>
            <w:r w:rsidRPr="00E36DB5">
              <w:rPr>
                <w:rFonts w:hAnsi="ＭＳ 明朝" w:hint="eastAsia"/>
                <w:sz w:val="16"/>
              </w:rPr>
              <w:t>○必修科目　　　　　　２１単位</w:t>
            </w:r>
          </w:p>
          <w:p w14:paraId="06EFB96D" w14:textId="17BD88B0" w:rsidR="006725DC" w:rsidRPr="00E36DB5" w:rsidRDefault="006725DC" w:rsidP="00205B9B">
            <w:pPr>
              <w:spacing w:line="200" w:lineRule="exact"/>
              <w:rPr>
                <w:rFonts w:hAnsi="ＭＳ 明朝"/>
                <w:sz w:val="16"/>
              </w:rPr>
            </w:pPr>
            <w:r w:rsidRPr="00E36DB5">
              <w:rPr>
                <w:rFonts w:hAnsi="ＭＳ 明朝" w:hint="eastAsia"/>
                <w:sz w:val="16"/>
              </w:rPr>
              <w:t>△</w:t>
            </w:r>
            <w:r>
              <w:rPr>
                <w:rFonts w:hAnsi="ＭＳ 明朝" w:hint="eastAsia"/>
                <w:sz w:val="16"/>
              </w:rPr>
              <w:t>1</w:t>
            </w:r>
            <w:r>
              <w:rPr>
                <w:rFonts w:hAnsi="ＭＳ 明朝"/>
                <w:sz w:val="16"/>
              </w:rPr>
              <w:t xml:space="preserve"> </w:t>
            </w:r>
            <w:r w:rsidRPr="00E36DB5">
              <w:rPr>
                <w:rFonts w:hAnsi="ＭＳ 明朝" w:hint="eastAsia"/>
                <w:sz w:val="16"/>
              </w:rPr>
              <w:t xml:space="preserve">選択必修科目　　　</w:t>
            </w:r>
            <w:r w:rsidR="00393328">
              <w:rPr>
                <w:rFonts w:hAnsi="ＭＳ 明朝" w:hint="eastAsia"/>
                <w:sz w:val="16"/>
              </w:rPr>
              <w:t>１０</w:t>
            </w:r>
            <w:r w:rsidRPr="00E36DB5">
              <w:rPr>
                <w:rFonts w:hAnsi="ＭＳ 明朝" w:hint="eastAsia"/>
                <w:sz w:val="16"/>
              </w:rPr>
              <w:t>単位</w:t>
            </w:r>
          </w:p>
          <w:p w14:paraId="3782FECD" w14:textId="5D3191E4" w:rsidR="006725DC" w:rsidRPr="00E36DB5" w:rsidRDefault="006725DC" w:rsidP="009430CB">
            <w:pPr>
              <w:spacing w:line="200" w:lineRule="exact"/>
              <w:rPr>
                <w:rFonts w:hAnsi="ＭＳ 明朝"/>
                <w:sz w:val="16"/>
              </w:rPr>
            </w:pPr>
            <w:r w:rsidRPr="00E36DB5">
              <w:rPr>
                <w:rFonts w:hAnsi="ＭＳ 明朝" w:hint="eastAsia"/>
                <w:sz w:val="16"/>
              </w:rPr>
              <w:t>△</w:t>
            </w:r>
            <w:r>
              <w:rPr>
                <w:rFonts w:hAnsi="ＭＳ 明朝" w:hint="eastAsia"/>
                <w:sz w:val="16"/>
              </w:rPr>
              <w:t>2</w:t>
            </w:r>
            <w:r w:rsidR="009430CB">
              <w:rPr>
                <w:rFonts w:hAnsi="ＭＳ 明朝" w:hint="eastAsia"/>
                <w:sz w:val="16"/>
              </w:rPr>
              <w:t xml:space="preserve"> </w:t>
            </w:r>
            <w:r w:rsidRPr="009430CB">
              <w:rPr>
                <w:rFonts w:hAnsi="ＭＳ 明朝" w:hint="eastAsia"/>
                <w:sz w:val="16"/>
              </w:rPr>
              <w:t>選択必修科目</w:t>
            </w:r>
            <w:r w:rsidRPr="00E36DB5">
              <w:rPr>
                <w:rFonts w:hAnsi="ＭＳ 明朝" w:hint="eastAsia"/>
                <w:sz w:val="16"/>
              </w:rPr>
              <w:t xml:space="preserve">　</w:t>
            </w:r>
            <w:r w:rsidR="009430CB">
              <w:rPr>
                <w:rFonts w:hAnsi="ＭＳ 明朝" w:hint="eastAsia"/>
                <w:sz w:val="16"/>
              </w:rPr>
              <w:t xml:space="preserve">　</w:t>
            </w:r>
            <w:r w:rsidR="00393328">
              <w:rPr>
                <w:rFonts w:hAnsi="ＭＳ 明朝" w:hint="eastAsia"/>
                <w:sz w:val="16"/>
              </w:rPr>
              <w:t>１．５</w:t>
            </w:r>
            <w:r w:rsidRPr="00E36DB5">
              <w:rPr>
                <w:rFonts w:hAnsi="ＭＳ 明朝" w:hint="eastAsia"/>
                <w:sz w:val="16"/>
              </w:rPr>
              <w:t>単位</w:t>
            </w:r>
          </w:p>
        </w:tc>
        <w:tc>
          <w:tcPr>
            <w:tcW w:w="1020" w:type="dxa"/>
            <w:tcBorders>
              <w:left w:val="single" w:sz="12" w:space="0" w:color="auto"/>
              <w:bottom w:val="single" w:sz="12" w:space="0" w:color="auto"/>
              <w:right w:val="dashed" w:sz="4" w:space="0" w:color="auto"/>
            </w:tcBorders>
          </w:tcPr>
          <w:p w14:paraId="3775D0D2" w14:textId="39A59C6E" w:rsidR="006725DC" w:rsidRPr="00E36DB5" w:rsidRDefault="006725DC" w:rsidP="00205B9B">
            <w:pPr>
              <w:spacing w:line="200" w:lineRule="exact"/>
              <w:ind w:firstLineChars="50" w:firstLine="80"/>
              <w:rPr>
                <w:rFonts w:hAnsi="ＭＳ 明朝"/>
                <w:sz w:val="16"/>
              </w:rPr>
            </w:pPr>
            <w:r w:rsidRPr="00E36DB5">
              <w:rPr>
                <w:rFonts w:hAnsi="ＭＳ 明朝" w:hint="eastAsia"/>
                <w:sz w:val="16"/>
              </w:rPr>
              <w:t>４</w:t>
            </w:r>
            <w:r>
              <w:rPr>
                <w:rFonts w:hAnsi="ＭＳ 明朝" w:hint="eastAsia"/>
                <w:sz w:val="16"/>
              </w:rPr>
              <w:t>４</w:t>
            </w:r>
            <w:r w:rsidRPr="00E36DB5">
              <w:rPr>
                <w:rFonts w:hAnsi="ＭＳ 明朝" w:hint="eastAsia"/>
                <w:sz w:val="16"/>
              </w:rPr>
              <w:t>単位</w:t>
            </w:r>
          </w:p>
        </w:tc>
        <w:tc>
          <w:tcPr>
            <w:tcW w:w="2835" w:type="dxa"/>
            <w:tcBorders>
              <w:left w:val="dashed" w:sz="4" w:space="0" w:color="auto"/>
              <w:bottom w:val="single" w:sz="12" w:space="0" w:color="auto"/>
              <w:right w:val="single" w:sz="12" w:space="0" w:color="auto"/>
            </w:tcBorders>
            <w:shd w:val="clear" w:color="auto" w:fill="auto"/>
          </w:tcPr>
          <w:p w14:paraId="3DD8D3AB" w14:textId="77777777" w:rsidR="006725DC" w:rsidRPr="00E36DB5" w:rsidRDefault="006725DC" w:rsidP="00205B9B">
            <w:pPr>
              <w:spacing w:line="200" w:lineRule="exact"/>
              <w:rPr>
                <w:rFonts w:hAnsi="ＭＳ 明朝"/>
                <w:sz w:val="16"/>
              </w:rPr>
            </w:pPr>
            <w:r w:rsidRPr="00E36DB5">
              <w:rPr>
                <w:rFonts w:hAnsi="ＭＳ 明朝" w:hint="eastAsia"/>
                <w:sz w:val="16"/>
              </w:rPr>
              <w:t>以下を含むこと</w:t>
            </w:r>
          </w:p>
          <w:p w14:paraId="423D169F" w14:textId="77777777" w:rsidR="006725DC" w:rsidRPr="00E36DB5" w:rsidRDefault="006725DC" w:rsidP="00205B9B">
            <w:pPr>
              <w:spacing w:line="200" w:lineRule="exact"/>
              <w:rPr>
                <w:rFonts w:hAnsi="ＭＳ 明朝"/>
                <w:sz w:val="16"/>
              </w:rPr>
            </w:pPr>
            <w:r w:rsidRPr="00E36DB5">
              <w:rPr>
                <w:rFonts w:hAnsi="ＭＳ 明朝" w:hint="eastAsia"/>
                <w:sz w:val="16"/>
              </w:rPr>
              <w:t>○必修科目　　　　　　２１単位</w:t>
            </w:r>
          </w:p>
          <w:p w14:paraId="3C99A0E3" w14:textId="275F5931" w:rsidR="006725DC" w:rsidRPr="00E36DB5" w:rsidRDefault="006725DC" w:rsidP="00205B9B">
            <w:pPr>
              <w:spacing w:line="200" w:lineRule="exact"/>
              <w:rPr>
                <w:rFonts w:hAnsi="ＭＳ 明朝"/>
                <w:sz w:val="16"/>
              </w:rPr>
            </w:pPr>
            <w:r w:rsidRPr="00E36DB5">
              <w:rPr>
                <w:rFonts w:hAnsi="ＭＳ 明朝" w:hint="eastAsia"/>
                <w:sz w:val="16"/>
              </w:rPr>
              <w:t>△</w:t>
            </w:r>
            <w:r>
              <w:rPr>
                <w:rFonts w:hAnsi="ＭＳ 明朝" w:hint="eastAsia"/>
                <w:sz w:val="16"/>
              </w:rPr>
              <w:t>1</w:t>
            </w:r>
            <w:r>
              <w:rPr>
                <w:rFonts w:hAnsi="ＭＳ 明朝"/>
                <w:sz w:val="16"/>
              </w:rPr>
              <w:t xml:space="preserve"> </w:t>
            </w:r>
            <w:r w:rsidRPr="00E36DB5">
              <w:rPr>
                <w:rFonts w:hAnsi="ＭＳ 明朝" w:hint="eastAsia"/>
                <w:sz w:val="16"/>
              </w:rPr>
              <w:t>選択必修科目　　　１０単位</w:t>
            </w:r>
          </w:p>
          <w:p w14:paraId="4EBDD46C" w14:textId="51B6BC62" w:rsidR="006725DC" w:rsidRPr="00E96AA1" w:rsidRDefault="009430CB" w:rsidP="00205B9B">
            <w:pPr>
              <w:spacing w:line="200" w:lineRule="exact"/>
              <w:rPr>
                <w:rFonts w:hAnsi="ＭＳ 明朝"/>
                <w:sz w:val="16"/>
              </w:rPr>
            </w:pPr>
            <w:r w:rsidRPr="00E36DB5">
              <w:rPr>
                <w:rFonts w:hAnsi="ＭＳ 明朝" w:hint="eastAsia"/>
                <w:sz w:val="16"/>
              </w:rPr>
              <w:t>△</w:t>
            </w:r>
            <w:r>
              <w:rPr>
                <w:rFonts w:hAnsi="ＭＳ 明朝" w:hint="eastAsia"/>
                <w:sz w:val="16"/>
              </w:rPr>
              <w:t xml:space="preserve">2 </w:t>
            </w:r>
            <w:r w:rsidRPr="009430CB">
              <w:rPr>
                <w:rFonts w:hAnsi="ＭＳ 明朝" w:hint="eastAsia"/>
                <w:sz w:val="16"/>
              </w:rPr>
              <w:t>選択必修科目</w:t>
            </w:r>
            <w:r w:rsidRPr="00E36DB5">
              <w:rPr>
                <w:rFonts w:hAnsi="ＭＳ 明朝" w:hint="eastAsia"/>
                <w:sz w:val="16"/>
              </w:rPr>
              <w:t xml:space="preserve">　</w:t>
            </w:r>
            <w:r>
              <w:rPr>
                <w:rFonts w:hAnsi="ＭＳ 明朝" w:hint="eastAsia"/>
                <w:sz w:val="16"/>
              </w:rPr>
              <w:t xml:space="preserve">　</w:t>
            </w:r>
            <w:r w:rsidR="00393328">
              <w:rPr>
                <w:rFonts w:hAnsi="ＭＳ 明朝" w:hint="eastAsia"/>
                <w:sz w:val="16"/>
              </w:rPr>
              <w:t>１．５</w:t>
            </w:r>
            <w:r w:rsidR="006725DC" w:rsidRPr="00E36DB5">
              <w:rPr>
                <w:rFonts w:hAnsi="ＭＳ 明朝" w:hint="eastAsia"/>
                <w:sz w:val="16"/>
              </w:rPr>
              <w:t>単位</w:t>
            </w:r>
          </w:p>
        </w:tc>
      </w:tr>
    </w:tbl>
    <w:p w14:paraId="0475AB58" w14:textId="77777777" w:rsidR="003966E1" w:rsidRPr="00D30F75" w:rsidRDefault="003966E1" w:rsidP="00001A0C">
      <w:pPr>
        <w:spacing w:line="100" w:lineRule="exact"/>
      </w:pPr>
    </w:p>
    <w:p w14:paraId="23207903" w14:textId="77777777" w:rsidR="0053540F" w:rsidRPr="00E744A0" w:rsidRDefault="0053540F" w:rsidP="0053540F">
      <w:pPr>
        <w:spacing w:line="200" w:lineRule="exact"/>
        <w:rPr>
          <w:rFonts w:asciiTheme="majorEastAsia" w:eastAsiaTheme="majorEastAsia" w:hAnsiTheme="majorEastAsia"/>
          <w:b/>
        </w:rPr>
      </w:pPr>
      <w:r w:rsidRPr="00E744A0">
        <w:rPr>
          <w:rFonts w:asciiTheme="majorEastAsia" w:eastAsiaTheme="majorEastAsia" w:hAnsiTheme="majorEastAsia" w:hint="eastAsia"/>
          <w:b/>
        </w:rPr>
        <w:t>５．卒業研究(1)着手条件</w:t>
      </w:r>
    </w:p>
    <w:p w14:paraId="2843E157" w14:textId="548FFAEE" w:rsidR="009D0FEB" w:rsidRDefault="0053540F" w:rsidP="00001A0C">
      <w:pPr>
        <w:spacing w:line="200" w:lineRule="exact"/>
        <w:ind w:leftChars="157" w:left="283" w:firstLineChars="100" w:firstLine="180"/>
      </w:pPr>
      <w:r w:rsidRPr="00E744A0">
        <w:rPr>
          <w:rFonts w:hint="eastAsia"/>
        </w:rPr>
        <w:t>４年次進級条件を満たしていること。ただし</w:t>
      </w:r>
      <w:r w:rsidR="0064069E">
        <w:rPr>
          <w:rFonts w:hint="eastAsia"/>
        </w:rPr>
        <w:t>，</w:t>
      </w:r>
      <w:r w:rsidRPr="00E744A0">
        <w:rPr>
          <w:rFonts w:hint="eastAsia"/>
        </w:rPr>
        <w:t>３年後期開始時点で学部・大学院一貫教育プログラムへの参加が認められ</w:t>
      </w:r>
      <w:r w:rsidR="0064069E">
        <w:rPr>
          <w:rFonts w:hint="eastAsia"/>
        </w:rPr>
        <w:t>，</w:t>
      </w:r>
      <w:r w:rsidRPr="00E744A0">
        <w:rPr>
          <w:rFonts w:hint="eastAsia"/>
        </w:rPr>
        <w:t>卒業研究の早期着手を学科が認めた場合には</w:t>
      </w:r>
      <w:r w:rsidR="0064069E">
        <w:rPr>
          <w:rFonts w:hint="eastAsia"/>
        </w:rPr>
        <w:t>，</w:t>
      </w:r>
      <w:r w:rsidRPr="00E744A0">
        <w:rPr>
          <w:rFonts w:hint="eastAsia"/>
        </w:rPr>
        <w:t>卒業研究(1)に着手できる。卒業研究(1)は卒業研究指導研究室に所属して</w:t>
      </w:r>
      <w:r w:rsidR="0064069E">
        <w:rPr>
          <w:rFonts w:hint="eastAsia"/>
        </w:rPr>
        <w:t>，</w:t>
      </w:r>
      <w:r w:rsidRPr="00E744A0">
        <w:rPr>
          <w:rFonts w:hint="eastAsia"/>
        </w:rPr>
        <w:t>指導教員の指導のもとで遂行する。</w:t>
      </w:r>
    </w:p>
    <w:p w14:paraId="74947B6A" w14:textId="77777777" w:rsidR="006C12BD" w:rsidRPr="0053540F" w:rsidRDefault="006C12BD" w:rsidP="009D0FEB">
      <w:pPr>
        <w:spacing w:line="60" w:lineRule="exact"/>
        <w:ind w:leftChars="157" w:left="283" w:firstLineChars="100" w:firstLine="181"/>
        <w:rPr>
          <w:rFonts w:asciiTheme="majorEastAsia" w:eastAsiaTheme="majorEastAsia" w:hAnsiTheme="majorEastAsia"/>
          <w:b/>
        </w:rPr>
      </w:pPr>
    </w:p>
    <w:p w14:paraId="048F52FA" w14:textId="6669C3A5" w:rsidR="0005658A" w:rsidRPr="0005658A" w:rsidRDefault="0053540F" w:rsidP="0005658A">
      <w:pPr>
        <w:spacing w:line="240" w:lineRule="atLeast"/>
        <w:rPr>
          <w:rFonts w:asciiTheme="majorEastAsia" w:eastAsiaTheme="majorEastAsia" w:hAnsiTheme="majorEastAsia"/>
          <w:b/>
          <w:color w:val="000000" w:themeColor="text1"/>
        </w:rPr>
      </w:pPr>
      <w:r>
        <w:rPr>
          <w:rFonts w:asciiTheme="majorEastAsia" w:eastAsiaTheme="majorEastAsia" w:hAnsiTheme="majorEastAsia" w:hint="eastAsia"/>
          <w:b/>
        </w:rPr>
        <w:t>６</w:t>
      </w:r>
      <w:r w:rsidR="0005658A" w:rsidRPr="0005658A">
        <w:rPr>
          <w:rFonts w:asciiTheme="majorEastAsia" w:eastAsiaTheme="majorEastAsia" w:hAnsiTheme="majorEastAsia" w:hint="eastAsia"/>
          <w:b/>
          <w:color w:val="000000" w:themeColor="text1"/>
        </w:rPr>
        <w:t>．卒業研究</w:t>
      </w:r>
      <w:r w:rsidR="00350B7D" w:rsidRPr="00350B7D">
        <w:rPr>
          <w:rFonts w:asciiTheme="majorEastAsia" w:eastAsiaTheme="majorEastAsia" w:hAnsiTheme="majorEastAsia" w:hint="eastAsia"/>
          <w:b/>
          <w:color w:val="000000" w:themeColor="text1"/>
        </w:rPr>
        <w:t>(</w:t>
      </w:r>
      <w:r w:rsidR="00350B7D">
        <w:rPr>
          <w:rFonts w:asciiTheme="majorEastAsia" w:eastAsiaTheme="majorEastAsia" w:hAnsiTheme="majorEastAsia" w:hint="eastAsia"/>
          <w:b/>
          <w:color w:val="000000" w:themeColor="text1"/>
        </w:rPr>
        <w:t>2</w:t>
      </w:r>
      <w:r w:rsidR="00350B7D" w:rsidRPr="00350B7D">
        <w:rPr>
          <w:rFonts w:asciiTheme="majorEastAsia" w:eastAsiaTheme="majorEastAsia" w:hAnsiTheme="majorEastAsia" w:hint="eastAsia"/>
          <w:b/>
          <w:color w:val="000000" w:themeColor="text1"/>
        </w:rPr>
        <w:t>)</w:t>
      </w:r>
      <w:r w:rsidR="0005658A" w:rsidRPr="0005658A">
        <w:rPr>
          <w:rFonts w:asciiTheme="majorEastAsia" w:eastAsiaTheme="majorEastAsia" w:hAnsiTheme="majorEastAsia" w:hint="eastAsia"/>
          <w:b/>
          <w:color w:val="000000" w:themeColor="text1"/>
        </w:rPr>
        <w:t>着手条件</w:t>
      </w:r>
    </w:p>
    <w:p w14:paraId="2B935FDC" w14:textId="6A20A946" w:rsidR="009D0FEB" w:rsidRPr="001B5D23" w:rsidRDefault="00E860F6" w:rsidP="00001A0C">
      <w:pPr>
        <w:spacing w:line="200" w:lineRule="exact"/>
        <w:ind w:leftChars="108" w:left="194" w:firstLineChars="91" w:firstLine="164"/>
      </w:pPr>
      <w:r w:rsidRPr="00E744A0">
        <w:rPr>
          <w:rFonts w:hint="eastAsia"/>
        </w:rPr>
        <w:t>卒業研究</w:t>
      </w:r>
      <w:r w:rsidRPr="00E744A0">
        <w:t>(1)</w:t>
      </w:r>
      <w:r w:rsidRPr="00E744A0">
        <w:rPr>
          <w:rFonts w:hint="eastAsia"/>
        </w:rPr>
        <w:t>の単位を修得済みであること。卒業研究(</w:t>
      </w:r>
      <w:r w:rsidRPr="00E744A0">
        <w:t>2)</w:t>
      </w:r>
      <w:r w:rsidRPr="00E744A0">
        <w:rPr>
          <w:rFonts w:hint="eastAsia"/>
        </w:rPr>
        <w:t>は卒業研究(</w:t>
      </w:r>
      <w:r w:rsidRPr="00E744A0">
        <w:t>1)</w:t>
      </w:r>
      <w:r w:rsidRPr="00E744A0">
        <w:rPr>
          <w:rFonts w:hint="eastAsia"/>
        </w:rPr>
        <w:t>に引き続き</w:t>
      </w:r>
      <w:r w:rsidR="0064069E">
        <w:rPr>
          <w:rFonts w:hint="eastAsia"/>
        </w:rPr>
        <w:t>，</w:t>
      </w:r>
      <w:r w:rsidRPr="00E744A0">
        <w:rPr>
          <w:rFonts w:hint="eastAsia"/>
        </w:rPr>
        <w:t>卒業研究指導研究室に所属して</w:t>
      </w:r>
      <w:r w:rsidR="0064069E">
        <w:rPr>
          <w:rFonts w:hint="eastAsia"/>
        </w:rPr>
        <w:t>，</w:t>
      </w:r>
      <w:r w:rsidRPr="00E744A0">
        <w:rPr>
          <w:rFonts w:hint="eastAsia"/>
        </w:rPr>
        <w:t>指導教員の指導のもとで遂行する。</w:t>
      </w:r>
    </w:p>
    <w:p w14:paraId="3F0B5D10" w14:textId="77777777" w:rsidR="00E860F6" w:rsidRPr="0005658A" w:rsidRDefault="00E860F6" w:rsidP="009D0FEB">
      <w:pPr>
        <w:spacing w:line="60" w:lineRule="exact"/>
        <w:ind w:leftChars="108" w:left="194" w:firstLineChars="91" w:firstLine="164"/>
        <w:rPr>
          <w:color w:val="000000" w:themeColor="text1"/>
        </w:rPr>
      </w:pPr>
    </w:p>
    <w:p w14:paraId="1F60CF9B" w14:textId="24F38B0D" w:rsidR="0025605A" w:rsidRPr="00D30F75" w:rsidRDefault="0053540F" w:rsidP="00205B9B">
      <w:pPr>
        <w:spacing w:line="200" w:lineRule="atLeast"/>
        <w:rPr>
          <w:rFonts w:asciiTheme="majorEastAsia" w:eastAsiaTheme="majorEastAsia" w:hAnsiTheme="majorEastAsia"/>
          <w:b/>
        </w:rPr>
      </w:pPr>
      <w:r>
        <w:rPr>
          <w:rFonts w:asciiTheme="majorEastAsia" w:eastAsiaTheme="majorEastAsia" w:hAnsiTheme="majorEastAsia" w:hint="eastAsia"/>
          <w:b/>
        </w:rPr>
        <w:t>７</w:t>
      </w:r>
      <w:r w:rsidR="0025605A" w:rsidRPr="00D30F75">
        <w:rPr>
          <w:rFonts w:asciiTheme="majorEastAsia" w:eastAsiaTheme="majorEastAsia" w:hAnsiTheme="majorEastAsia" w:hint="eastAsia"/>
          <w:b/>
        </w:rPr>
        <w:t>．卒業要件</w:t>
      </w:r>
    </w:p>
    <w:p w14:paraId="60094366" w14:textId="39546E70" w:rsidR="0025605A" w:rsidRDefault="00001A0C" w:rsidP="00001A0C">
      <w:pPr>
        <w:spacing w:line="200" w:lineRule="exact"/>
        <w:ind w:leftChars="100" w:left="180" w:firstLineChars="100" w:firstLine="160"/>
      </w:pPr>
      <w:r w:rsidRPr="00D30F75">
        <w:rPr>
          <w:rFonts w:hAnsi="ＭＳ 明朝" w:hint="eastAsia"/>
          <w:noProof/>
          <w:sz w:val="16"/>
        </w:rPr>
        <mc:AlternateContent>
          <mc:Choice Requires="wps">
            <w:drawing>
              <wp:anchor distT="0" distB="0" distL="114300" distR="114300" simplePos="0" relativeHeight="251704320" behindDoc="0" locked="0" layoutInCell="1" allowOverlap="1" wp14:anchorId="6D237BF8" wp14:editId="5245F6EB">
                <wp:simplePos x="0" y="0"/>
                <wp:positionH relativeFrom="column">
                  <wp:posOffset>4134576</wp:posOffset>
                </wp:positionH>
                <wp:positionV relativeFrom="paragraph">
                  <wp:posOffset>1576098</wp:posOffset>
                </wp:positionV>
                <wp:extent cx="2190750" cy="285750"/>
                <wp:effectExtent l="0" t="0" r="0" b="0"/>
                <wp:wrapNone/>
                <wp:docPr id="3" name="正方形/長方形 3"/>
                <wp:cNvGraphicFramePr/>
                <a:graphic xmlns:a="http://schemas.openxmlformats.org/drawingml/2006/main">
                  <a:graphicData uri="http://schemas.microsoft.com/office/word/2010/wordprocessingShape">
                    <wps:wsp>
                      <wps:cNvSpPr/>
                      <wps:spPr>
                        <a:xfrm>
                          <a:off x="0" y="0"/>
                          <a:ext cx="2190750" cy="285750"/>
                        </a:xfrm>
                        <a:prstGeom prst="rect">
                          <a:avLst/>
                        </a:prstGeom>
                        <a:noFill/>
                        <a:ln w="25400" cap="flat" cmpd="sng" algn="ctr">
                          <a:noFill/>
                          <a:prstDash val="solid"/>
                        </a:ln>
                        <a:effectLst/>
                      </wps:spPr>
                      <wps:txbx>
                        <w:txbxContent>
                          <w:p w14:paraId="4E5905E8" w14:textId="77777777" w:rsidR="00177424" w:rsidRPr="003F2A9A" w:rsidRDefault="00177424" w:rsidP="0053540F">
                            <w:pPr>
                              <w:jc w:val="center"/>
                              <w:rPr>
                                <w:color w:val="000000" w:themeColor="text1"/>
                                <w:sz w:val="16"/>
                                <w:szCs w:val="16"/>
                              </w:rPr>
                            </w:pPr>
                            <w:r>
                              <w:rPr>
                                <w:rFonts w:hint="eastAsia"/>
                                <w:color w:val="000000" w:themeColor="text1"/>
                                <w:sz w:val="16"/>
                                <w:szCs w:val="16"/>
                              </w:rPr>
                              <w:t>＊</w:t>
                            </w:r>
                            <w:r w:rsidRPr="003F2A9A">
                              <w:rPr>
                                <w:rFonts w:hint="eastAsia"/>
                                <w:color w:val="000000" w:themeColor="text1"/>
                                <w:sz w:val="16"/>
                                <w:szCs w:val="16"/>
                              </w:rPr>
                              <w:t>卒業要件非加算の単位数は含まない。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237BF8" id="正方形/長方形 3" o:spid="_x0000_s1026" style="position:absolute;left:0;text-align:left;margin-left:325.55pt;margin-top:124.1pt;width:172.5pt;height:2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gqaNwIAAG0EAAAOAAAAZHJzL2Uyb0RvYy54bWysVE1v2zAMvQ/YfxB0X5wEydoGcYqgQYYB&#10;QVsgHXpmZCk2IIuapMTOfv0o2flAt9Owi0KK9BP5+Jj5Y1trdpTOV2hyPhoMOZNGYFGZfc5/vK2/&#10;3HPmA5gCNBqZ85P0/HHx+dO8sTM5xhJ1IR0jEONnjc15GYKdZZkXpazBD9BKQ0GFroZArttnhYOG&#10;0GudjYfDr1mDrrAOhfSeblddkC8SvlJShBelvAxM55xqC+l06dzFM1vMYbZ3YMtK9GXAP1RRQ2Xo&#10;0QvUCgKwg6v+gKor4dCjCgOBdYZKVUKmHqib0fBDN9sSrEy9EDneXmjy/w9WPB+39tURDY31M09m&#10;7KJVro6/VB9rE1mnC1myDUzQ5Xj0MLybEqeCYuP7abQJJrt+bZ0P3yTWLBo5dzSMxBEcNz50qeeU&#10;+JjBdaV1Gog2rCHQ6WQY8YF0oTQEMmtb5NybPWeg9yQ4EVyCvPk2Qq7Al+wINHOPuir6urSJz8ik&#10;ir6Ca9PRCu2u7ZnYYXF6dcxhpxhvxboi4A348AqOJEKFkezDCx1KI1WLvcVZie7X3+5jPk2Oopw1&#10;JDmq7ucBnORMfzc004fRZBI1mpzJ9G5MjruN7G4j5lA/IXU4ogWzIpkxP+izqRzW77Qdy/gqhcAI&#10;ervjrHeeQrcKtF9CLpcpjXRpIWzM1ooIHimLlL617+BsP8pAInjGszxh9mGiXW430+UhoKrSuCPF&#10;Ha8kk+iQppNg+v2LS3Prp6zrv8TiNwAAAP//AwBQSwMEFAAGAAgAAAAhAHRnRwLfAAAACwEAAA8A&#10;AABkcnMvZG93bnJldi54bWxMj8FOg0AQhu8mvsNmTLzZBaykUJaGGDXp0WJivC0wBZSdJeyW0rd3&#10;PNXj/PPln2+y3WIGMePkeksKwlUAAqm2TU+tgo/y9WEDwnlNjR4soYILOtjltzeZTht7pnecD74V&#10;XEIu1Qo678dUSld3aLRb2RGJd0c7Ge15nFrZTPrM5WaQURDE0uie+EKnR3zusP45nIwCV8378jIW&#10;n99frq6KFzLlev+m1P3dUmxBeFz8FYY/fVaHnJ0qe6LGiUFB/BSGjCqI1psIBBNJEnNScZI8RiDz&#10;TP7/If8FAAD//wMAUEsBAi0AFAAGAAgAAAAhALaDOJL+AAAA4QEAABMAAAAAAAAAAAAAAAAAAAAA&#10;AFtDb250ZW50X1R5cGVzXS54bWxQSwECLQAUAAYACAAAACEAOP0h/9YAAACUAQAACwAAAAAAAAAA&#10;AAAAAAAvAQAAX3JlbHMvLnJlbHNQSwECLQAUAAYACAAAACEAbA4KmjcCAABtBAAADgAAAAAAAAAA&#10;AAAAAAAuAgAAZHJzL2Uyb0RvYy54bWxQSwECLQAUAAYACAAAACEAdGdHAt8AAAALAQAADwAAAAAA&#10;AAAAAAAAAACRBAAAZHJzL2Rvd25yZXYueG1sUEsFBgAAAAAEAAQA8wAAAJ0FAAAAAA==&#10;" filled="f" stroked="f" strokeweight="2pt">
                <v:textbox>
                  <w:txbxContent>
                    <w:p w14:paraId="4E5905E8" w14:textId="77777777" w:rsidR="00177424" w:rsidRPr="003F2A9A" w:rsidRDefault="00177424" w:rsidP="0053540F">
                      <w:pPr>
                        <w:jc w:val="center"/>
                        <w:rPr>
                          <w:color w:val="000000" w:themeColor="text1"/>
                          <w:sz w:val="16"/>
                          <w:szCs w:val="16"/>
                        </w:rPr>
                      </w:pPr>
                      <w:r>
                        <w:rPr>
                          <w:rFonts w:hint="eastAsia"/>
                          <w:color w:val="000000" w:themeColor="text1"/>
                          <w:sz w:val="16"/>
                          <w:szCs w:val="16"/>
                        </w:rPr>
                        <w:t>＊</w:t>
                      </w:r>
                      <w:r w:rsidRPr="003F2A9A">
                        <w:rPr>
                          <w:rFonts w:hint="eastAsia"/>
                          <w:color w:val="000000" w:themeColor="text1"/>
                          <w:sz w:val="16"/>
                          <w:szCs w:val="16"/>
                        </w:rPr>
                        <w:t>卒業要件非加算の単位数は含まない。</w:t>
                      </w:r>
                    </w:p>
                  </w:txbxContent>
                </v:textbox>
              </v:rect>
            </w:pict>
          </mc:Fallback>
        </mc:AlternateContent>
      </w:r>
      <w:r w:rsidR="00426A41">
        <w:rPr>
          <w:rFonts w:hint="eastAsia"/>
        </w:rPr>
        <w:t>修業年限を充た</w:t>
      </w:r>
      <w:r w:rsidR="0025605A" w:rsidRPr="00D30F75">
        <w:rPr>
          <w:rFonts w:hint="eastAsia"/>
        </w:rPr>
        <w:t>し</w:t>
      </w:r>
      <w:r w:rsidR="0064069E">
        <w:rPr>
          <w:rFonts w:hint="eastAsia"/>
        </w:rPr>
        <w:t>，</w:t>
      </w:r>
      <w:r w:rsidR="0025605A" w:rsidRPr="00D30F75">
        <w:rPr>
          <w:rFonts w:hint="eastAsia"/>
        </w:rPr>
        <w:t>下記の卒業要件を満たした者は卒業となる。</w:t>
      </w:r>
    </w:p>
    <w:tbl>
      <w:tblPr>
        <w:tblW w:w="5787" w:type="dxa"/>
        <w:tblInd w:w="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515"/>
        <w:gridCol w:w="1276"/>
        <w:gridCol w:w="1134"/>
        <w:gridCol w:w="2862"/>
      </w:tblGrid>
      <w:tr w:rsidR="00001A0C" w:rsidRPr="00D30F75" w14:paraId="4EEC3C47" w14:textId="77777777" w:rsidTr="00393328">
        <w:tc>
          <w:tcPr>
            <w:tcW w:w="1791" w:type="dxa"/>
            <w:gridSpan w:val="2"/>
            <w:tcBorders>
              <w:top w:val="single" w:sz="12" w:space="0" w:color="auto"/>
              <w:left w:val="single" w:sz="12" w:space="0" w:color="auto"/>
              <w:bottom w:val="single" w:sz="12" w:space="0" w:color="auto"/>
              <w:right w:val="single" w:sz="12" w:space="0" w:color="auto"/>
            </w:tcBorders>
          </w:tcPr>
          <w:p w14:paraId="34125611" w14:textId="77777777" w:rsidR="00001A0C" w:rsidRPr="00D30F75" w:rsidRDefault="00001A0C" w:rsidP="00393328">
            <w:pPr>
              <w:rPr>
                <w:rFonts w:hAnsi="ＭＳ 明朝"/>
                <w:sz w:val="16"/>
              </w:rPr>
            </w:pPr>
          </w:p>
        </w:tc>
        <w:tc>
          <w:tcPr>
            <w:tcW w:w="3996" w:type="dxa"/>
            <w:gridSpan w:val="2"/>
            <w:tcBorders>
              <w:top w:val="single" w:sz="12" w:space="0" w:color="auto"/>
              <w:left w:val="single" w:sz="12" w:space="0" w:color="auto"/>
              <w:bottom w:val="single" w:sz="12" w:space="0" w:color="auto"/>
              <w:right w:val="single" w:sz="12" w:space="0" w:color="auto"/>
            </w:tcBorders>
          </w:tcPr>
          <w:p w14:paraId="3E7CA5AA" w14:textId="77777777" w:rsidR="00001A0C" w:rsidRPr="00D30F75" w:rsidRDefault="00001A0C" w:rsidP="00393328">
            <w:pPr>
              <w:jc w:val="center"/>
              <w:rPr>
                <w:rFonts w:hAnsi="ＭＳ 明朝"/>
                <w:sz w:val="16"/>
              </w:rPr>
            </w:pPr>
            <w:r w:rsidRPr="007C1021">
              <w:rPr>
                <w:rFonts w:hAnsi="ＭＳ 明朝" w:hint="eastAsia"/>
                <w:sz w:val="16"/>
              </w:rPr>
              <w:t xml:space="preserve">卒　業　要　件　</w:t>
            </w:r>
            <w:r w:rsidRPr="007C1021">
              <w:rPr>
                <w:rFonts w:hAnsi="ＭＳ 明朝" w:hint="eastAsia"/>
                <w:sz w:val="16"/>
                <w:vertAlign w:val="superscript"/>
              </w:rPr>
              <w:t>＊</w:t>
            </w:r>
          </w:p>
        </w:tc>
      </w:tr>
      <w:tr w:rsidR="00001A0C" w:rsidRPr="00D30F75" w14:paraId="3E665415" w14:textId="77777777" w:rsidTr="00393328">
        <w:trPr>
          <w:trHeight w:val="50"/>
        </w:trPr>
        <w:tc>
          <w:tcPr>
            <w:tcW w:w="1791" w:type="dxa"/>
            <w:gridSpan w:val="2"/>
            <w:tcBorders>
              <w:top w:val="single" w:sz="12" w:space="0" w:color="auto"/>
              <w:left w:val="single" w:sz="12" w:space="0" w:color="auto"/>
              <w:right w:val="single" w:sz="12" w:space="0" w:color="auto"/>
            </w:tcBorders>
            <w:shd w:val="clear" w:color="auto" w:fill="D9D9D9"/>
            <w:vAlign w:val="center"/>
          </w:tcPr>
          <w:p w14:paraId="57D1619C" w14:textId="77777777" w:rsidR="00001A0C" w:rsidRPr="00D30F75" w:rsidRDefault="00001A0C" w:rsidP="00393328">
            <w:pPr>
              <w:spacing w:line="200" w:lineRule="exact"/>
              <w:jc w:val="center"/>
              <w:rPr>
                <w:rFonts w:hAnsi="ＭＳ 明朝"/>
                <w:sz w:val="16"/>
              </w:rPr>
            </w:pPr>
            <w:r w:rsidRPr="00D30F75">
              <w:rPr>
                <w:rFonts w:hAnsi="ＭＳ 明朝" w:hint="eastAsia"/>
                <w:sz w:val="16"/>
              </w:rPr>
              <w:t>総単位数</w:t>
            </w:r>
          </w:p>
        </w:tc>
        <w:tc>
          <w:tcPr>
            <w:tcW w:w="3996" w:type="dxa"/>
            <w:gridSpan w:val="2"/>
            <w:tcBorders>
              <w:top w:val="single" w:sz="12" w:space="0" w:color="auto"/>
              <w:left w:val="single" w:sz="12" w:space="0" w:color="auto"/>
              <w:bottom w:val="single" w:sz="12" w:space="0" w:color="auto"/>
              <w:right w:val="single" w:sz="12" w:space="0" w:color="auto"/>
            </w:tcBorders>
            <w:shd w:val="clear" w:color="auto" w:fill="D9D9D9"/>
            <w:vAlign w:val="center"/>
          </w:tcPr>
          <w:p w14:paraId="169A7424" w14:textId="75913EF0" w:rsidR="00001A0C" w:rsidRPr="00D30F75" w:rsidRDefault="00001A0C" w:rsidP="00393328">
            <w:pPr>
              <w:spacing w:line="200" w:lineRule="exact"/>
              <w:rPr>
                <w:rFonts w:hAnsi="ＭＳ 明朝"/>
                <w:sz w:val="16"/>
              </w:rPr>
            </w:pPr>
            <w:r w:rsidRPr="00D30F75">
              <w:rPr>
                <w:rFonts w:hAnsi="ＭＳ 明朝" w:hint="eastAsia"/>
                <w:sz w:val="16"/>
              </w:rPr>
              <w:t>１２４単位（ただし</w:t>
            </w:r>
            <w:r w:rsidR="0064069E">
              <w:rPr>
                <w:rFonts w:hAnsi="ＭＳ 明朝" w:hint="eastAsia"/>
                <w:sz w:val="16"/>
              </w:rPr>
              <w:t>，</w:t>
            </w:r>
            <w:r w:rsidRPr="00D30F75">
              <w:rPr>
                <w:rFonts w:hAnsi="ＭＳ 明朝" w:hint="eastAsia"/>
                <w:sz w:val="16"/>
              </w:rPr>
              <w:t>下記の各要件を含むこと）</w:t>
            </w:r>
          </w:p>
        </w:tc>
      </w:tr>
      <w:tr w:rsidR="00001A0C" w:rsidRPr="00D30F75" w14:paraId="7E33EA5C" w14:textId="77777777" w:rsidTr="00393328">
        <w:trPr>
          <w:cantSplit/>
        </w:trPr>
        <w:tc>
          <w:tcPr>
            <w:tcW w:w="515" w:type="dxa"/>
            <w:vMerge w:val="restart"/>
            <w:tcBorders>
              <w:top w:val="single" w:sz="12" w:space="0" w:color="auto"/>
              <w:left w:val="single" w:sz="12" w:space="0" w:color="auto"/>
            </w:tcBorders>
            <w:textDirection w:val="tbRlV"/>
            <w:vAlign w:val="center"/>
          </w:tcPr>
          <w:p w14:paraId="76B47CA5" w14:textId="77777777" w:rsidR="00001A0C" w:rsidRPr="00D30F75" w:rsidRDefault="00001A0C" w:rsidP="00393328">
            <w:pPr>
              <w:spacing w:line="0" w:lineRule="atLeast"/>
              <w:jc w:val="center"/>
              <w:rPr>
                <w:rFonts w:hAnsi="ＭＳ 明朝"/>
                <w:sz w:val="16"/>
              </w:rPr>
            </w:pPr>
            <w:r w:rsidRPr="00D30F75">
              <w:rPr>
                <w:rFonts w:hAnsi="ＭＳ 明朝" w:hint="eastAsia"/>
                <w:sz w:val="16"/>
              </w:rPr>
              <w:t>共通分野</w:t>
            </w:r>
          </w:p>
        </w:tc>
        <w:tc>
          <w:tcPr>
            <w:tcW w:w="1276" w:type="dxa"/>
            <w:tcBorders>
              <w:top w:val="single" w:sz="12" w:space="0" w:color="auto"/>
              <w:right w:val="single" w:sz="12" w:space="0" w:color="auto"/>
            </w:tcBorders>
            <w:shd w:val="clear" w:color="auto" w:fill="D9D9D9"/>
          </w:tcPr>
          <w:p w14:paraId="051ED00A" w14:textId="77777777" w:rsidR="00001A0C" w:rsidRPr="00D30F75" w:rsidRDefault="00001A0C" w:rsidP="00393328">
            <w:pPr>
              <w:spacing w:line="200" w:lineRule="exact"/>
              <w:jc w:val="center"/>
              <w:rPr>
                <w:rFonts w:hAnsi="ＭＳ 明朝"/>
                <w:sz w:val="16"/>
              </w:rPr>
            </w:pPr>
            <w:r w:rsidRPr="00D30F75">
              <w:rPr>
                <w:rFonts w:hAnsi="ＭＳ 明朝" w:hint="eastAsia"/>
                <w:sz w:val="16"/>
              </w:rPr>
              <w:t>合　計</w:t>
            </w:r>
          </w:p>
        </w:tc>
        <w:tc>
          <w:tcPr>
            <w:tcW w:w="3996" w:type="dxa"/>
            <w:gridSpan w:val="2"/>
            <w:tcBorders>
              <w:top w:val="single" w:sz="12" w:space="0" w:color="auto"/>
              <w:left w:val="single" w:sz="12" w:space="0" w:color="auto"/>
              <w:right w:val="single" w:sz="12" w:space="0" w:color="auto"/>
            </w:tcBorders>
            <w:shd w:val="clear" w:color="auto" w:fill="D9D9D9"/>
          </w:tcPr>
          <w:p w14:paraId="0A1FBA1F" w14:textId="1348917C" w:rsidR="00001A0C" w:rsidRPr="00D30F75" w:rsidRDefault="0000277F" w:rsidP="00393328">
            <w:pPr>
              <w:spacing w:line="200" w:lineRule="exact"/>
              <w:ind w:firstLineChars="100" w:firstLine="160"/>
              <w:rPr>
                <w:rFonts w:hAnsi="ＭＳ 明朝"/>
                <w:sz w:val="16"/>
              </w:rPr>
            </w:pPr>
            <w:r>
              <w:rPr>
                <w:rFonts w:hAnsi="ＭＳ 明朝" w:hint="eastAsia"/>
                <w:sz w:val="16"/>
              </w:rPr>
              <w:t>１９</w:t>
            </w:r>
            <w:r w:rsidR="00001A0C" w:rsidRPr="00D30F75">
              <w:rPr>
                <w:rFonts w:hAnsi="ＭＳ 明朝" w:hint="eastAsia"/>
                <w:sz w:val="16"/>
              </w:rPr>
              <w:t>単位</w:t>
            </w:r>
          </w:p>
        </w:tc>
      </w:tr>
      <w:tr w:rsidR="00001A0C" w:rsidRPr="00D30F75" w14:paraId="769213A5" w14:textId="77777777" w:rsidTr="00393328">
        <w:trPr>
          <w:cantSplit/>
        </w:trPr>
        <w:tc>
          <w:tcPr>
            <w:tcW w:w="515" w:type="dxa"/>
            <w:vMerge/>
            <w:tcBorders>
              <w:left w:val="single" w:sz="12" w:space="0" w:color="auto"/>
            </w:tcBorders>
            <w:textDirection w:val="tbRlV"/>
            <w:vAlign w:val="center"/>
          </w:tcPr>
          <w:p w14:paraId="28B2C6FB" w14:textId="77777777" w:rsidR="00001A0C" w:rsidRPr="00D30F75" w:rsidRDefault="00001A0C" w:rsidP="00393328">
            <w:pPr>
              <w:spacing w:line="0" w:lineRule="atLeast"/>
              <w:jc w:val="center"/>
              <w:rPr>
                <w:rFonts w:hAnsi="ＭＳ 明朝"/>
                <w:sz w:val="16"/>
              </w:rPr>
            </w:pPr>
          </w:p>
        </w:tc>
        <w:tc>
          <w:tcPr>
            <w:tcW w:w="1276" w:type="dxa"/>
            <w:tcBorders>
              <w:bottom w:val="single" w:sz="4" w:space="0" w:color="auto"/>
              <w:right w:val="single" w:sz="12" w:space="0" w:color="auto"/>
            </w:tcBorders>
          </w:tcPr>
          <w:p w14:paraId="6D8852E3" w14:textId="77777777" w:rsidR="00001A0C" w:rsidRPr="00D30F75" w:rsidRDefault="00001A0C" w:rsidP="00393328">
            <w:pPr>
              <w:spacing w:line="200" w:lineRule="exact"/>
              <w:rPr>
                <w:rFonts w:hAnsi="ＭＳ 明朝"/>
                <w:sz w:val="16"/>
              </w:rPr>
            </w:pPr>
            <w:r w:rsidRPr="00D30F75">
              <w:rPr>
                <w:rFonts w:hAnsi="ＭＳ 明朝" w:hint="eastAsia"/>
                <w:sz w:val="16"/>
              </w:rPr>
              <w:t>教養科目</w:t>
            </w:r>
          </w:p>
        </w:tc>
        <w:tc>
          <w:tcPr>
            <w:tcW w:w="1134" w:type="dxa"/>
            <w:tcBorders>
              <w:left w:val="single" w:sz="12" w:space="0" w:color="auto"/>
              <w:bottom w:val="single" w:sz="4" w:space="0" w:color="auto"/>
              <w:right w:val="dashed" w:sz="4" w:space="0" w:color="auto"/>
            </w:tcBorders>
          </w:tcPr>
          <w:p w14:paraId="21E0C827" w14:textId="77777777" w:rsidR="00001A0C" w:rsidRPr="00D30F75" w:rsidRDefault="00001A0C" w:rsidP="00393328">
            <w:pPr>
              <w:spacing w:line="200" w:lineRule="exact"/>
              <w:ind w:firstLineChars="100" w:firstLine="160"/>
              <w:rPr>
                <w:rFonts w:hAnsi="ＭＳ 明朝"/>
                <w:sz w:val="16"/>
              </w:rPr>
            </w:pPr>
            <w:r w:rsidRPr="00D30F75">
              <w:rPr>
                <w:rFonts w:hAnsi="ＭＳ 明朝" w:hint="eastAsia"/>
                <w:sz w:val="16"/>
              </w:rPr>
              <w:t>１０単位</w:t>
            </w:r>
          </w:p>
        </w:tc>
        <w:tc>
          <w:tcPr>
            <w:tcW w:w="2862" w:type="dxa"/>
            <w:tcBorders>
              <w:left w:val="dashed" w:sz="4" w:space="0" w:color="auto"/>
              <w:bottom w:val="single" w:sz="4" w:space="0" w:color="auto"/>
              <w:right w:val="single" w:sz="12" w:space="0" w:color="auto"/>
            </w:tcBorders>
          </w:tcPr>
          <w:p w14:paraId="476B330B" w14:textId="77777777" w:rsidR="00001A0C" w:rsidRPr="00D30F75" w:rsidRDefault="00001A0C" w:rsidP="00393328">
            <w:pPr>
              <w:spacing w:line="200" w:lineRule="exact"/>
              <w:rPr>
                <w:rFonts w:hAnsi="ＭＳ 明朝"/>
                <w:sz w:val="16"/>
              </w:rPr>
            </w:pPr>
          </w:p>
        </w:tc>
      </w:tr>
      <w:tr w:rsidR="00001A0C" w:rsidRPr="00D30F75" w14:paraId="3AA07254" w14:textId="77777777" w:rsidTr="00393328">
        <w:trPr>
          <w:cantSplit/>
        </w:trPr>
        <w:tc>
          <w:tcPr>
            <w:tcW w:w="515" w:type="dxa"/>
            <w:vMerge/>
            <w:tcBorders>
              <w:left w:val="single" w:sz="12" w:space="0" w:color="auto"/>
            </w:tcBorders>
            <w:textDirection w:val="tbRlV"/>
            <w:vAlign w:val="center"/>
          </w:tcPr>
          <w:p w14:paraId="5D089B4C" w14:textId="77777777" w:rsidR="00001A0C" w:rsidRPr="00D30F75" w:rsidRDefault="00001A0C" w:rsidP="00393328">
            <w:pPr>
              <w:spacing w:line="0" w:lineRule="atLeast"/>
              <w:jc w:val="center"/>
              <w:rPr>
                <w:rFonts w:hAnsi="ＭＳ 明朝"/>
                <w:sz w:val="16"/>
              </w:rPr>
            </w:pPr>
          </w:p>
        </w:tc>
        <w:tc>
          <w:tcPr>
            <w:tcW w:w="1276" w:type="dxa"/>
            <w:tcBorders>
              <w:bottom w:val="nil"/>
              <w:right w:val="single" w:sz="12" w:space="0" w:color="auto"/>
            </w:tcBorders>
          </w:tcPr>
          <w:p w14:paraId="2E3AA447" w14:textId="77777777" w:rsidR="00001A0C" w:rsidRPr="00D30F75" w:rsidRDefault="00001A0C" w:rsidP="00393328">
            <w:pPr>
              <w:spacing w:line="200" w:lineRule="exact"/>
              <w:rPr>
                <w:rFonts w:hAnsi="ＭＳ 明朝"/>
                <w:sz w:val="16"/>
              </w:rPr>
            </w:pPr>
            <w:r>
              <w:rPr>
                <w:rFonts w:hAnsi="ＭＳ 明朝" w:hint="eastAsia"/>
                <w:sz w:val="16"/>
              </w:rPr>
              <w:t>体育科目</w:t>
            </w:r>
          </w:p>
        </w:tc>
        <w:tc>
          <w:tcPr>
            <w:tcW w:w="1134" w:type="dxa"/>
            <w:tcBorders>
              <w:left w:val="single" w:sz="12" w:space="0" w:color="auto"/>
              <w:bottom w:val="nil"/>
              <w:right w:val="dashed" w:sz="4" w:space="0" w:color="auto"/>
            </w:tcBorders>
          </w:tcPr>
          <w:p w14:paraId="1ABD0053" w14:textId="77777777" w:rsidR="00001A0C" w:rsidRPr="00D30F75" w:rsidRDefault="00001A0C" w:rsidP="00393328">
            <w:pPr>
              <w:spacing w:line="200" w:lineRule="exact"/>
              <w:ind w:firstLineChars="200" w:firstLine="320"/>
              <w:rPr>
                <w:rFonts w:hAnsi="ＭＳ 明朝"/>
                <w:sz w:val="16"/>
              </w:rPr>
            </w:pPr>
            <w:r>
              <w:rPr>
                <w:rFonts w:hAnsi="ＭＳ 明朝" w:hint="eastAsia"/>
                <w:sz w:val="16"/>
              </w:rPr>
              <w:t>１単位</w:t>
            </w:r>
          </w:p>
        </w:tc>
        <w:tc>
          <w:tcPr>
            <w:tcW w:w="2862" w:type="dxa"/>
            <w:tcBorders>
              <w:left w:val="dashed" w:sz="4" w:space="0" w:color="auto"/>
              <w:bottom w:val="nil"/>
              <w:right w:val="single" w:sz="12" w:space="0" w:color="auto"/>
            </w:tcBorders>
          </w:tcPr>
          <w:p w14:paraId="5FC24365" w14:textId="77777777" w:rsidR="00001A0C" w:rsidRPr="00D30F75" w:rsidRDefault="00001A0C" w:rsidP="00393328">
            <w:pPr>
              <w:spacing w:line="200" w:lineRule="exact"/>
              <w:rPr>
                <w:rFonts w:hAnsi="ＭＳ 明朝"/>
                <w:sz w:val="16"/>
              </w:rPr>
            </w:pPr>
            <w:r>
              <w:rPr>
                <w:rFonts w:hAnsi="ＭＳ 明朝" w:hint="eastAsia"/>
                <w:sz w:val="16"/>
              </w:rPr>
              <w:t>△選択必修科目</w:t>
            </w:r>
            <w:r>
              <w:rPr>
                <w:rFonts w:hAnsi="ＭＳ 明朝"/>
                <w:sz w:val="16"/>
              </w:rPr>
              <w:tab/>
            </w:r>
            <w:r>
              <w:rPr>
                <w:rFonts w:hAnsi="ＭＳ 明朝" w:hint="eastAsia"/>
                <w:sz w:val="16"/>
              </w:rPr>
              <w:t xml:space="preserve">　　１単位</w:t>
            </w:r>
          </w:p>
        </w:tc>
      </w:tr>
      <w:tr w:rsidR="00001A0C" w:rsidRPr="00D30F75" w14:paraId="09523003" w14:textId="77777777" w:rsidTr="00393328">
        <w:trPr>
          <w:cantSplit/>
        </w:trPr>
        <w:tc>
          <w:tcPr>
            <w:tcW w:w="515" w:type="dxa"/>
            <w:vMerge/>
            <w:tcBorders>
              <w:left w:val="single" w:sz="12" w:space="0" w:color="auto"/>
            </w:tcBorders>
            <w:textDirection w:val="tbRlV"/>
            <w:vAlign w:val="center"/>
          </w:tcPr>
          <w:p w14:paraId="384EC4ED" w14:textId="77777777" w:rsidR="00001A0C" w:rsidRPr="00D30F75" w:rsidRDefault="00001A0C" w:rsidP="00393328">
            <w:pPr>
              <w:spacing w:line="0" w:lineRule="atLeast"/>
              <w:jc w:val="center"/>
              <w:rPr>
                <w:rFonts w:hAnsi="ＭＳ 明朝"/>
                <w:sz w:val="16"/>
              </w:rPr>
            </w:pPr>
          </w:p>
        </w:tc>
        <w:tc>
          <w:tcPr>
            <w:tcW w:w="1276" w:type="dxa"/>
            <w:tcBorders>
              <w:bottom w:val="nil"/>
              <w:right w:val="single" w:sz="12" w:space="0" w:color="auto"/>
            </w:tcBorders>
          </w:tcPr>
          <w:p w14:paraId="40E58BB8" w14:textId="77777777" w:rsidR="00001A0C" w:rsidRPr="00D30F75" w:rsidRDefault="00001A0C" w:rsidP="00393328">
            <w:pPr>
              <w:spacing w:line="200" w:lineRule="exact"/>
              <w:rPr>
                <w:rFonts w:hAnsi="ＭＳ 明朝"/>
                <w:sz w:val="16"/>
              </w:rPr>
            </w:pPr>
            <w:r w:rsidRPr="00D30F75">
              <w:rPr>
                <w:rFonts w:hAnsi="ＭＳ 明朝" w:hint="eastAsia"/>
                <w:sz w:val="16"/>
              </w:rPr>
              <w:t>外国語科目</w:t>
            </w:r>
          </w:p>
        </w:tc>
        <w:tc>
          <w:tcPr>
            <w:tcW w:w="1134" w:type="dxa"/>
            <w:tcBorders>
              <w:left w:val="single" w:sz="12" w:space="0" w:color="auto"/>
              <w:bottom w:val="nil"/>
              <w:right w:val="dashed" w:sz="4" w:space="0" w:color="auto"/>
            </w:tcBorders>
          </w:tcPr>
          <w:p w14:paraId="412DE098" w14:textId="77777777" w:rsidR="00001A0C" w:rsidRPr="00D30F75" w:rsidRDefault="00001A0C" w:rsidP="00393328">
            <w:pPr>
              <w:spacing w:line="200" w:lineRule="exact"/>
              <w:ind w:firstLineChars="200" w:firstLine="320"/>
              <w:rPr>
                <w:rFonts w:hAnsi="ＭＳ 明朝"/>
                <w:sz w:val="16"/>
              </w:rPr>
            </w:pPr>
            <w:r w:rsidRPr="00D30F75">
              <w:rPr>
                <w:rFonts w:hAnsi="ＭＳ 明朝" w:hint="eastAsia"/>
                <w:sz w:val="16"/>
              </w:rPr>
              <w:t>８単位</w:t>
            </w:r>
          </w:p>
        </w:tc>
        <w:tc>
          <w:tcPr>
            <w:tcW w:w="2862" w:type="dxa"/>
            <w:tcBorders>
              <w:left w:val="dashed" w:sz="4" w:space="0" w:color="auto"/>
              <w:bottom w:val="nil"/>
              <w:right w:val="single" w:sz="12" w:space="0" w:color="auto"/>
            </w:tcBorders>
          </w:tcPr>
          <w:p w14:paraId="180DFD64" w14:textId="77777777" w:rsidR="00001A0C" w:rsidRPr="00D30F75" w:rsidRDefault="00001A0C" w:rsidP="00393328">
            <w:pPr>
              <w:spacing w:line="200" w:lineRule="exact"/>
              <w:rPr>
                <w:rFonts w:hAnsi="ＭＳ 明朝"/>
                <w:sz w:val="16"/>
              </w:rPr>
            </w:pPr>
            <w:r w:rsidRPr="00D30F75">
              <w:rPr>
                <w:rFonts w:hAnsi="ＭＳ 明朝" w:hint="eastAsia"/>
                <w:sz w:val="16"/>
              </w:rPr>
              <w:t>以下を含むこと</w:t>
            </w:r>
          </w:p>
          <w:p w14:paraId="6BBE9475" w14:textId="77777777" w:rsidR="00001A0C" w:rsidRPr="00D30F75" w:rsidRDefault="00001A0C" w:rsidP="00393328">
            <w:pPr>
              <w:spacing w:line="200" w:lineRule="exact"/>
              <w:rPr>
                <w:rFonts w:hAnsi="ＭＳ 明朝"/>
                <w:sz w:val="16"/>
              </w:rPr>
            </w:pPr>
            <w:r w:rsidRPr="00D30F75">
              <w:rPr>
                <w:rFonts w:hAnsi="ＭＳ 明朝" w:hint="eastAsia"/>
                <w:sz w:val="16"/>
              </w:rPr>
              <w:t>○必修科目</w:t>
            </w:r>
            <w:r>
              <w:rPr>
                <w:rFonts w:hAnsi="ＭＳ 明朝"/>
                <w:sz w:val="16"/>
              </w:rPr>
              <w:tab/>
            </w:r>
            <w:r>
              <w:rPr>
                <w:rFonts w:hAnsi="ＭＳ 明朝"/>
                <w:sz w:val="16"/>
              </w:rPr>
              <w:tab/>
            </w:r>
            <w:r>
              <w:rPr>
                <w:rFonts w:hAnsi="ＭＳ 明朝" w:hint="eastAsia"/>
                <w:sz w:val="16"/>
              </w:rPr>
              <w:t xml:space="preserve">　　４</w:t>
            </w:r>
            <w:r w:rsidRPr="00D30F75">
              <w:rPr>
                <w:rFonts w:hAnsi="ＭＳ 明朝" w:hint="eastAsia"/>
                <w:sz w:val="16"/>
              </w:rPr>
              <w:t>単位</w:t>
            </w:r>
          </w:p>
        </w:tc>
      </w:tr>
      <w:tr w:rsidR="00001A0C" w:rsidRPr="00D30F75" w14:paraId="138956FA" w14:textId="77777777" w:rsidTr="00393328">
        <w:trPr>
          <w:cantSplit/>
        </w:trPr>
        <w:tc>
          <w:tcPr>
            <w:tcW w:w="515" w:type="dxa"/>
            <w:vMerge w:val="restart"/>
            <w:tcBorders>
              <w:left w:val="single" w:sz="12" w:space="0" w:color="auto"/>
              <w:bottom w:val="single" w:sz="12" w:space="0" w:color="auto"/>
            </w:tcBorders>
            <w:textDirection w:val="tbRlV"/>
            <w:vAlign w:val="center"/>
          </w:tcPr>
          <w:p w14:paraId="652D1AC3" w14:textId="77777777" w:rsidR="00001A0C" w:rsidRPr="00D30F75" w:rsidRDefault="00001A0C" w:rsidP="00393328">
            <w:pPr>
              <w:spacing w:line="0" w:lineRule="atLeast"/>
              <w:jc w:val="center"/>
              <w:rPr>
                <w:rFonts w:hAnsi="ＭＳ 明朝"/>
                <w:sz w:val="16"/>
              </w:rPr>
            </w:pPr>
            <w:r w:rsidRPr="00D30F75">
              <w:rPr>
                <w:rFonts w:hAnsi="ＭＳ 明朝" w:hint="eastAsia"/>
                <w:sz w:val="16"/>
              </w:rPr>
              <w:t>専門分野</w:t>
            </w:r>
          </w:p>
        </w:tc>
        <w:tc>
          <w:tcPr>
            <w:tcW w:w="1276" w:type="dxa"/>
            <w:tcBorders>
              <w:right w:val="single" w:sz="12" w:space="0" w:color="auto"/>
            </w:tcBorders>
            <w:shd w:val="clear" w:color="auto" w:fill="D9D9D9"/>
          </w:tcPr>
          <w:p w14:paraId="0E689DB5" w14:textId="77777777" w:rsidR="00001A0C" w:rsidRPr="00D30F75" w:rsidRDefault="00001A0C" w:rsidP="00393328">
            <w:pPr>
              <w:spacing w:line="200" w:lineRule="exact"/>
              <w:jc w:val="center"/>
              <w:rPr>
                <w:rFonts w:hAnsi="ＭＳ 明朝"/>
                <w:sz w:val="16"/>
              </w:rPr>
            </w:pPr>
            <w:r w:rsidRPr="00D30F75">
              <w:rPr>
                <w:rFonts w:hAnsi="ＭＳ 明朝" w:hint="eastAsia"/>
                <w:sz w:val="16"/>
              </w:rPr>
              <w:t>合　計</w:t>
            </w:r>
          </w:p>
        </w:tc>
        <w:tc>
          <w:tcPr>
            <w:tcW w:w="3996" w:type="dxa"/>
            <w:gridSpan w:val="2"/>
            <w:tcBorders>
              <w:left w:val="single" w:sz="12" w:space="0" w:color="auto"/>
              <w:right w:val="single" w:sz="12" w:space="0" w:color="auto"/>
            </w:tcBorders>
            <w:shd w:val="clear" w:color="auto" w:fill="D9D9D9"/>
          </w:tcPr>
          <w:p w14:paraId="5E76EDB0" w14:textId="5593DC45" w:rsidR="00001A0C" w:rsidRPr="00D30F75" w:rsidRDefault="00001A0C" w:rsidP="00393328">
            <w:pPr>
              <w:spacing w:line="200" w:lineRule="exact"/>
              <w:ind w:firstLineChars="100" w:firstLine="160"/>
              <w:rPr>
                <w:rFonts w:hAnsi="ＭＳ 明朝"/>
                <w:sz w:val="16"/>
              </w:rPr>
            </w:pPr>
            <w:r w:rsidRPr="00D30F75">
              <w:rPr>
                <w:rFonts w:hAnsi="ＭＳ 明朝" w:hint="eastAsia"/>
                <w:sz w:val="16"/>
              </w:rPr>
              <w:t>９</w:t>
            </w:r>
            <w:r w:rsidR="0000277F">
              <w:rPr>
                <w:rFonts w:hAnsi="ＭＳ 明朝" w:hint="eastAsia"/>
                <w:sz w:val="16"/>
              </w:rPr>
              <w:t>１</w:t>
            </w:r>
            <w:r w:rsidRPr="00D30F75">
              <w:rPr>
                <w:rFonts w:hAnsi="ＭＳ 明朝" w:hint="eastAsia"/>
                <w:sz w:val="16"/>
              </w:rPr>
              <w:t>単位</w:t>
            </w:r>
          </w:p>
        </w:tc>
      </w:tr>
      <w:tr w:rsidR="00001A0C" w:rsidRPr="00D30F75" w14:paraId="49C3E020" w14:textId="77777777" w:rsidTr="00393328">
        <w:trPr>
          <w:cantSplit/>
        </w:trPr>
        <w:tc>
          <w:tcPr>
            <w:tcW w:w="515" w:type="dxa"/>
            <w:vMerge/>
            <w:tcBorders>
              <w:left w:val="single" w:sz="12" w:space="0" w:color="auto"/>
              <w:bottom w:val="single" w:sz="12" w:space="0" w:color="auto"/>
            </w:tcBorders>
          </w:tcPr>
          <w:p w14:paraId="16DA66BA" w14:textId="77777777" w:rsidR="00001A0C" w:rsidRPr="00D30F75" w:rsidRDefault="00001A0C" w:rsidP="00393328">
            <w:pPr>
              <w:spacing w:line="0" w:lineRule="atLeast"/>
              <w:rPr>
                <w:rFonts w:hAnsi="ＭＳ 明朝"/>
                <w:sz w:val="16"/>
              </w:rPr>
            </w:pPr>
          </w:p>
        </w:tc>
        <w:tc>
          <w:tcPr>
            <w:tcW w:w="1276" w:type="dxa"/>
            <w:tcBorders>
              <w:bottom w:val="single" w:sz="4" w:space="0" w:color="auto"/>
              <w:right w:val="single" w:sz="12" w:space="0" w:color="auto"/>
            </w:tcBorders>
          </w:tcPr>
          <w:p w14:paraId="53A39FFF" w14:textId="77777777" w:rsidR="00001A0C" w:rsidRDefault="00001A0C" w:rsidP="00393328">
            <w:pPr>
              <w:spacing w:line="200" w:lineRule="exact"/>
              <w:rPr>
                <w:rFonts w:hAnsi="ＭＳ 明朝"/>
                <w:sz w:val="16"/>
              </w:rPr>
            </w:pPr>
            <w:r>
              <w:rPr>
                <w:rFonts w:hAnsi="ＭＳ 明朝" w:hint="eastAsia"/>
                <w:sz w:val="16"/>
              </w:rPr>
              <w:t>理</w:t>
            </w:r>
            <w:r w:rsidRPr="00D30F75">
              <w:rPr>
                <w:rFonts w:hAnsi="ＭＳ 明朝" w:hint="eastAsia"/>
                <w:sz w:val="16"/>
              </w:rPr>
              <w:t>工学</w:t>
            </w:r>
          </w:p>
          <w:p w14:paraId="473DDCD7" w14:textId="77777777" w:rsidR="00001A0C" w:rsidRPr="00D30F75" w:rsidRDefault="00001A0C" w:rsidP="00393328">
            <w:pPr>
              <w:spacing w:line="200" w:lineRule="exact"/>
              <w:rPr>
                <w:rFonts w:hAnsi="ＭＳ 明朝"/>
                <w:sz w:val="16"/>
              </w:rPr>
            </w:pPr>
            <w:r w:rsidRPr="00D30F75">
              <w:rPr>
                <w:rFonts w:hAnsi="ＭＳ 明朝" w:hint="eastAsia"/>
                <w:sz w:val="16"/>
              </w:rPr>
              <w:t>基礎科目</w:t>
            </w:r>
          </w:p>
        </w:tc>
        <w:tc>
          <w:tcPr>
            <w:tcW w:w="1134" w:type="dxa"/>
            <w:tcBorders>
              <w:left w:val="single" w:sz="12" w:space="0" w:color="auto"/>
              <w:bottom w:val="single" w:sz="4" w:space="0" w:color="auto"/>
              <w:right w:val="dashed" w:sz="4" w:space="0" w:color="auto"/>
            </w:tcBorders>
          </w:tcPr>
          <w:p w14:paraId="2B4E10D4" w14:textId="2476199C" w:rsidR="00001A0C" w:rsidRPr="00D30F75" w:rsidRDefault="00001A0C" w:rsidP="00393328">
            <w:pPr>
              <w:spacing w:line="200" w:lineRule="exact"/>
              <w:ind w:firstLineChars="100" w:firstLine="160"/>
              <w:rPr>
                <w:rFonts w:hAnsi="ＭＳ 明朝"/>
                <w:sz w:val="16"/>
              </w:rPr>
            </w:pPr>
            <w:r w:rsidRPr="00D30F75">
              <w:rPr>
                <w:rFonts w:hAnsi="ＭＳ 明朝" w:hint="eastAsia"/>
                <w:sz w:val="16"/>
              </w:rPr>
              <w:t>３</w:t>
            </w:r>
            <w:r w:rsidR="0000277F">
              <w:rPr>
                <w:rFonts w:hAnsi="ＭＳ 明朝" w:hint="eastAsia"/>
                <w:sz w:val="16"/>
              </w:rPr>
              <w:t>１</w:t>
            </w:r>
            <w:r w:rsidRPr="00D30F75">
              <w:rPr>
                <w:rFonts w:hAnsi="ＭＳ 明朝" w:hint="eastAsia"/>
                <w:sz w:val="16"/>
              </w:rPr>
              <w:t>単位</w:t>
            </w:r>
          </w:p>
        </w:tc>
        <w:tc>
          <w:tcPr>
            <w:tcW w:w="2862" w:type="dxa"/>
            <w:tcBorders>
              <w:left w:val="dashed" w:sz="4" w:space="0" w:color="auto"/>
              <w:bottom w:val="single" w:sz="4" w:space="0" w:color="auto"/>
              <w:right w:val="single" w:sz="12" w:space="0" w:color="auto"/>
            </w:tcBorders>
          </w:tcPr>
          <w:p w14:paraId="6CE85DFE" w14:textId="77777777" w:rsidR="00001A0C" w:rsidRPr="00D30F75" w:rsidRDefault="00001A0C" w:rsidP="00393328">
            <w:pPr>
              <w:spacing w:line="200" w:lineRule="exact"/>
              <w:rPr>
                <w:rFonts w:hAnsi="ＭＳ 明朝"/>
                <w:sz w:val="16"/>
              </w:rPr>
            </w:pPr>
            <w:r w:rsidRPr="00D30F75">
              <w:rPr>
                <w:rFonts w:hAnsi="ＭＳ 明朝" w:hint="eastAsia"/>
                <w:sz w:val="16"/>
              </w:rPr>
              <w:t>以下を含むこと</w:t>
            </w:r>
          </w:p>
          <w:p w14:paraId="296AD655" w14:textId="61C147A4" w:rsidR="00001A0C" w:rsidRPr="00D30F75" w:rsidRDefault="00001A0C" w:rsidP="00393328">
            <w:pPr>
              <w:spacing w:line="200" w:lineRule="exact"/>
              <w:rPr>
                <w:rFonts w:hAnsi="ＭＳ 明朝"/>
                <w:sz w:val="16"/>
              </w:rPr>
            </w:pPr>
            <w:r w:rsidRPr="00D30F75">
              <w:rPr>
                <w:rFonts w:hAnsi="ＭＳ 明朝" w:hint="eastAsia"/>
                <w:sz w:val="16"/>
              </w:rPr>
              <w:t xml:space="preserve">○必修科目　　　　　　</w:t>
            </w:r>
            <w:r>
              <w:rPr>
                <w:rFonts w:hAnsi="ＭＳ 明朝" w:hint="eastAsia"/>
                <w:sz w:val="16"/>
              </w:rPr>
              <w:t>１</w:t>
            </w:r>
            <w:r w:rsidR="0000277F">
              <w:rPr>
                <w:rFonts w:hAnsi="ＭＳ 明朝" w:hint="eastAsia"/>
                <w:sz w:val="16"/>
              </w:rPr>
              <w:t>９</w:t>
            </w:r>
            <w:r w:rsidRPr="00D30F75">
              <w:rPr>
                <w:rFonts w:hAnsi="ＭＳ 明朝" w:hint="eastAsia"/>
                <w:sz w:val="16"/>
              </w:rPr>
              <w:t>単位</w:t>
            </w:r>
          </w:p>
          <w:p w14:paraId="02AD3481" w14:textId="5AE746E8" w:rsidR="00001A0C" w:rsidRPr="00D30F75" w:rsidRDefault="00001A0C" w:rsidP="00393328">
            <w:pPr>
              <w:spacing w:line="200" w:lineRule="exact"/>
              <w:rPr>
                <w:rFonts w:hAnsi="ＭＳ 明朝"/>
                <w:sz w:val="16"/>
              </w:rPr>
            </w:pPr>
            <w:r>
              <w:rPr>
                <w:rFonts w:hAnsi="ＭＳ 明朝" w:hint="eastAsia"/>
                <w:sz w:val="16"/>
              </w:rPr>
              <w:t>△選択必修科目　　　　　７</w:t>
            </w:r>
            <w:r w:rsidRPr="00D30F75">
              <w:rPr>
                <w:rFonts w:hAnsi="ＭＳ 明朝" w:hint="eastAsia"/>
                <w:sz w:val="16"/>
              </w:rPr>
              <w:t>単位</w:t>
            </w:r>
          </w:p>
        </w:tc>
      </w:tr>
      <w:tr w:rsidR="00001A0C" w:rsidRPr="00D30F75" w14:paraId="340D306B" w14:textId="77777777" w:rsidTr="00393328">
        <w:trPr>
          <w:cantSplit/>
        </w:trPr>
        <w:tc>
          <w:tcPr>
            <w:tcW w:w="515" w:type="dxa"/>
            <w:vMerge/>
            <w:tcBorders>
              <w:left w:val="single" w:sz="12" w:space="0" w:color="auto"/>
              <w:bottom w:val="single" w:sz="12" w:space="0" w:color="auto"/>
            </w:tcBorders>
          </w:tcPr>
          <w:p w14:paraId="7A7A0C5B" w14:textId="77777777" w:rsidR="00001A0C" w:rsidRPr="00D30F75" w:rsidRDefault="00001A0C" w:rsidP="00393328">
            <w:pPr>
              <w:spacing w:line="0" w:lineRule="atLeast"/>
              <w:rPr>
                <w:rFonts w:hAnsi="ＭＳ 明朝"/>
                <w:sz w:val="16"/>
              </w:rPr>
            </w:pPr>
          </w:p>
        </w:tc>
        <w:tc>
          <w:tcPr>
            <w:tcW w:w="1276" w:type="dxa"/>
            <w:tcBorders>
              <w:bottom w:val="single" w:sz="12" w:space="0" w:color="auto"/>
              <w:right w:val="single" w:sz="12" w:space="0" w:color="auto"/>
            </w:tcBorders>
          </w:tcPr>
          <w:p w14:paraId="37390302" w14:textId="77777777" w:rsidR="00001A0C" w:rsidRPr="00D30F75" w:rsidRDefault="00001A0C" w:rsidP="00393328">
            <w:pPr>
              <w:spacing w:line="200" w:lineRule="exact"/>
              <w:rPr>
                <w:rFonts w:hAnsi="ＭＳ 明朝"/>
                <w:sz w:val="16"/>
              </w:rPr>
            </w:pPr>
            <w:r w:rsidRPr="00D30F75">
              <w:rPr>
                <w:rFonts w:hAnsi="ＭＳ 明朝" w:hint="eastAsia"/>
                <w:sz w:val="16"/>
              </w:rPr>
              <w:t>専門科目</w:t>
            </w:r>
          </w:p>
        </w:tc>
        <w:tc>
          <w:tcPr>
            <w:tcW w:w="1134" w:type="dxa"/>
            <w:tcBorders>
              <w:left w:val="single" w:sz="12" w:space="0" w:color="auto"/>
              <w:bottom w:val="single" w:sz="12" w:space="0" w:color="auto"/>
              <w:right w:val="dashed" w:sz="4" w:space="0" w:color="auto"/>
            </w:tcBorders>
          </w:tcPr>
          <w:p w14:paraId="2135389F" w14:textId="77777777" w:rsidR="00001A0C" w:rsidRPr="00D30F75" w:rsidRDefault="00001A0C" w:rsidP="00393328">
            <w:pPr>
              <w:spacing w:line="200" w:lineRule="exact"/>
              <w:ind w:firstLineChars="100" w:firstLine="160"/>
              <w:rPr>
                <w:rFonts w:hAnsi="ＭＳ 明朝"/>
                <w:sz w:val="16"/>
              </w:rPr>
            </w:pPr>
            <w:r w:rsidRPr="00D30F75">
              <w:rPr>
                <w:rFonts w:hAnsi="ＭＳ 明朝" w:hint="eastAsia"/>
                <w:sz w:val="16"/>
              </w:rPr>
              <w:t>６０単位</w:t>
            </w:r>
          </w:p>
        </w:tc>
        <w:tc>
          <w:tcPr>
            <w:tcW w:w="2862" w:type="dxa"/>
            <w:tcBorders>
              <w:left w:val="dashed" w:sz="4" w:space="0" w:color="auto"/>
              <w:bottom w:val="single" w:sz="12" w:space="0" w:color="auto"/>
              <w:right w:val="single" w:sz="12" w:space="0" w:color="auto"/>
            </w:tcBorders>
          </w:tcPr>
          <w:p w14:paraId="11C9FDE3" w14:textId="77777777" w:rsidR="00001A0C" w:rsidRPr="00DD0D6B" w:rsidRDefault="00001A0C" w:rsidP="00393328">
            <w:pPr>
              <w:spacing w:line="200" w:lineRule="exact"/>
              <w:rPr>
                <w:rFonts w:hAnsi="ＭＳ 明朝"/>
                <w:sz w:val="16"/>
              </w:rPr>
            </w:pPr>
            <w:r w:rsidRPr="00DD0D6B">
              <w:rPr>
                <w:rFonts w:hAnsi="ＭＳ 明朝" w:hint="eastAsia"/>
                <w:sz w:val="16"/>
              </w:rPr>
              <w:t>以下を含むこと</w:t>
            </w:r>
          </w:p>
          <w:p w14:paraId="0D1DA3F1" w14:textId="77777777" w:rsidR="00001A0C" w:rsidRPr="00DD0D6B" w:rsidRDefault="00001A0C" w:rsidP="00393328">
            <w:pPr>
              <w:spacing w:line="200" w:lineRule="exact"/>
              <w:rPr>
                <w:rFonts w:hAnsi="ＭＳ 明朝"/>
                <w:sz w:val="16"/>
              </w:rPr>
            </w:pPr>
            <w:r w:rsidRPr="00DD0D6B">
              <w:rPr>
                <w:rFonts w:hAnsi="ＭＳ 明朝" w:hint="eastAsia"/>
                <w:sz w:val="16"/>
              </w:rPr>
              <w:t>○必修科目</w:t>
            </w:r>
            <w:r w:rsidRPr="00DD0D6B">
              <w:rPr>
                <w:rFonts w:hAnsi="ＭＳ 明朝"/>
                <w:sz w:val="16"/>
              </w:rPr>
              <w:tab/>
            </w:r>
            <w:r w:rsidRPr="00DD0D6B">
              <w:rPr>
                <w:rFonts w:hAnsi="ＭＳ 明朝" w:hint="eastAsia"/>
                <w:sz w:val="16"/>
              </w:rPr>
              <w:t xml:space="preserve">　　　　　３４.５単位</w:t>
            </w:r>
          </w:p>
          <w:p w14:paraId="45270A0D" w14:textId="77777777" w:rsidR="00001A0C" w:rsidRPr="00DD0D6B" w:rsidRDefault="00001A0C" w:rsidP="00393328">
            <w:pPr>
              <w:spacing w:line="200" w:lineRule="exact"/>
              <w:rPr>
                <w:rFonts w:hAnsi="ＭＳ 明朝"/>
                <w:sz w:val="16"/>
              </w:rPr>
            </w:pPr>
            <w:r w:rsidRPr="00DD0D6B">
              <w:rPr>
                <w:rFonts w:hAnsi="ＭＳ 明朝" w:hint="eastAsia"/>
                <w:sz w:val="16"/>
              </w:rPr>
              <w:t xml:space="preserve">△1選択必修科目 </w:t>
            </w:r>
            <w:r w:rsidRPr="00DD0D6B">
              <w:rPr>
                <w:rFonts w:hAnsi="ＭＳ 明朝"/>
                <w:sz w:val="16"/>
              </w:rPr>
              <w:t xml:space="preserve">       </w:t>
            </w:r>
            <w:r w:rsidRPr="00DD0D6B">
              <w:rPr>
                <w:rFonts w:hAnsi="ＭＳ 明朝" w:hint="eastAsia"/>
                <w:sz w:val="16"/>
              </w:rPr>
              <w:t>１０単位</w:t>
            </w:r>
          </w:p>
          <w:p w14:paraId="05B962BA" w14:textId="77777777" w:rsidR="00001A0C" w:rsidRPr="00DD0D6B" w:rsidRDefault="00001A0C" w:rsidP="00393328">
            <w:pPr>
              <w:spacing w:line="200" w:lineRule="exact"/>
              <w:rPr>
                <w:rFonts w:hAnsi="ＭＳ 明朝"/>
                <w:sz w:val="16"/>
              </w:rPr>
            </w:pPr>
            <w:r w:rsidRPr="00DD0D6B">
              <w:rPr>
                <w:rFonts w:hAnsi="ＭＳ 明朝" w:hint="eastAsia"/>
                <w:sz w:val="16"/>
              </w:rPr>
              <w:t>△2</w:t>
            </w:r>
            <w:r w:rsidRPr="00E36475">
              <w:rPr>
                <w:rFonts w:hAnsi="ＭＳ 明朝" w:hint="eastAsia"/>
                <w:sz w:val="16"/>
                <w:szCs w:val="16"/>
              </w:rPr>
              <w:t>選択必修科目</w:t>
            </w:r>
            <w:r w:rsidRPr="00DD0D6B">
              <w:rPr>
                <w:rFonts w:hAnsi="ＭＳ 明朝" w:hint="eastAsia"/>
                <w:sz w:val="16"/>
              </w:rPr>
              <w:t xml:space="preserve">　</w:t>
            </w:r>
            <w:r>
              <w:rPr>
                <w:rFonts w:hAnsi="ＭＳ 明朝" w:hint="eastAsia"/>
                <w:sz w:val="16"/>
              </w:rPr>
              <w:t xml:space="preserve">　 </w:t>
            </w:r>
            <w:r w:rsidRPr="00DD0D6B">
              <w:rPr>
                <w:rFonts w:hAnsi="ＭＳ 明朝" w:hint="eastAsia"/>
                <w:sz w:val="16"/>
              </w:rPr>
              <w:t xml:space="preserve">　１.５単位</w:t>
            </w:r>
          </w:p>
        </w:tc>
      </w:tr>
    </w:tbl>
    <w:p w14:paraId="35EF05CF" w14:textId="60286291" w:rsidR="00001A0C" w:rsidRDefault="00001A0C" w:rsidP="00001A0C">
      <w:pPr>
        <w:spacing w:beforeLines="20" w:before="57" w:line="200" w:lineRule="exact"/>
        <w:ind w:leftChars="200" w:left="425" w:hangingChars="36" w:hanging="65"/>
        <w:rPr>
          <w:u w:val="single"/>
        </w:rPr>
      </w:pPr>
      <w:r w:rsidRPr="00001A0C">
        <w:rPr>
          <w:rFonts w:hint="eastAsia"/>
          <w:u w:val="single"/>
        </w:rPr>
        <w:t>上記のうち数理</w:t>
      </w:r>
      <w:r w:rsidR="00B8003E">
        <w:rPr>
          <w:rFonts w:hint="eastAsia"/>
          <w:u w:val="single"/>
        </w:rPr>
        <w:t>・</w:t>
      </w:r>
      <w:r w:rsidRPr="00001A0C">
        <w:rPr>
          <w:rFonts w:hint="eastAsia"/>
          <w:u w:val="single"/>
        </w:rPr>
        <w:t>データサイエンスプログラムで指定された科目（※ＤＳ及び※ＭＳ）を合計４単位以上修得し</w:t>
      </w:r>
      <w:r w:rsidR="0064069E">
        <w:rPr>
          <w:rFonts w:hint="eastAsia"/>
          <w:u w:val="single"/>
        </w:rPr>
        <w:t>，</w:t>
      </w:r>
    </w:p>
    <w:p w14:paraId="769D2B1F" w14:textId="44095AD9" w:rsidR="00001A0C" w:rsidRPr="00001A0C" w:rsidRDefault="00001A0C" w:rsidP="00001A0C">
      <w:pPr>
        <w:spacing w:beforeLines="20" w:before="57" w:line="200" w:lineRule="exact"/>
        <w:ind w:leftChars="200" w:left="425" w:hangingChars="36" w:hanging="65"/>
        <w:rPr>
          <w:u w:val="single"/>
        </w:rPr>
      </w:pPr>
      <w:r w:rsidRPr="00001A0C">
        <w:rPr>
          <w:rFonts w:hint="eastAsia"/>
          <w:u w:val="single"/>
        </w:rPr>
        <w:t>かつ※ＤＳを１単位以上修得すること。</w:t>
      </w:r>
    </w:p>
    <w:p w14:paraId="14C240B0" w14:textId="3E966DAA" w:rsidR="00532714" w:rsidRDefault="0025605A" w:rsidP="0025605A">
      <w:pPr>
        <w:widowControl/>
        <w:spacing w:line="20" w:lineRule="exact"/>
        <w:jc w:val="left"/>
      </w:pPr>
      <w:r w:rsidRPr="00D30F75">
        <w:br w:type="page"/>
      </w:r>
    </w:p>
    <w:tbl>
      <w:tblPr>
        <w:tblStyle w:val="af0"/>
        <w:tblW w:w="0" w:type="auto"/>
        <w:tblLook w:val="04A0" w:firstRow="1" w:lastRow="0" w:firstColumn="1" w:lastColumn="0" w:noHBand="0" w:noVBand="1"/>
      </w:tblPr>
      <w:tblGrid>
        <w:gridCol w:w="7508"/>
        <w:gridCol w:w="2239"/>
      </w:tblGrid>
      <w:tr w:rsidR="0025605A" w:rsidRPr="00D30F75" w14:paraId="6EB6D348" w14:textId="77777777" w:rsidTr="000851A5">
        <w:tc>
          <w:tcPr>
            <w:tcW w:w="7508" w:type="dxa"/>
            <w:tcBorders>
              <w:top w:val="nil"/>
              <w:left w:val="nil"/>
              <w:bottom w:val="nil"/>
            </w:tcBorders>
            <w:shd w:val="clear" w:color="auto" w:fill="auto"/>
          </w:tcPr>
          <w:p w14:paraId="5F694820" w14:textId="77777777" w:rsidR="0025605A" w:rsidRPr="00D30F75" w:rsidRDefault="0025605A" w:rsidP="000851A5">
            <w:pPr>
              <w:jc w:val="left"/>
              <w:rPr>
                <w:rFonts w:asciiTheme="majorEastAsia" w:eastAsiaTheme="majorEastAsia" w:hAnsiTheme="majorEastAsia"/>
                <w:b/>
                <w:w w:val="75"/>
                <w:szCs w:val="18"/>
              </w:rPr>
            </w:pPr>
          </w:p>
        </w:tc>
        <w:tc>
          <w:tcPr>
            <w:tcW w:w="2239" w:type="dxa"/>
            <w:shd w:val="clear" w:color="auto" w:fill="000000" w:themeFill="text1"/>
          </w:tcPr>
          <w:p w14:paraId="6500E750" w14:textId="77777777" w:rsidR="0025605A" w:rsidRPr="00D30F75" w:rsidRDefault="0025605A" w:rsidP="000851A5">
            <w:pPr>
              <w:jc w:val="center"/>
              <w:rPr>
                <w:rFonts w:asciiTheme="majorEastAsia" w:eastAsiaTheme="majorEastAsia" w:hAnsiTheme="majorEastAsia"/>
                <w:b/>
                <w:szCs w:val="18"/>
              </w:rPr>
            </w:pPr>
            <w:r w:rsidRPr="00D30F75">
              <w:rPr>
                <w:rFonts w:asciiTheme="majorEastAsia" w:eastAsiaTheme="majorEastAsia" w:hAnsiTheme="majorEastAsia" w:hint="eastAsia"/>
                <w:b/>
                <w:szCs w:val="18"/>
              </w:rPr>
              <w:t>機械システム工学科</w:t>
            </w:r>
          </w:p>
        </w:tc>
      </w:tr>
      <w:tr w:rsidR="0025605A" w:rsidRPr="00D30F75" w14:paraId="69CEEBF8" w14:textId="77777777" w:rsidTr="000851A5">
        <w:tc>
          <w:tcPr>
            <w:tcW w:w="9747" w:type="dxa"/>
            <w:gridSpan w:val="2"/>
            <w:tcBorders>
              <w:top w:val="nil"/>
              <w:left w:val="nil"/>
              <w:bottom w:val="single" w:sz="24" w:space="0" w:color="auto"/>
              <w:right w:val="nil"/>
            </w:tcBorders>
            <w:shd w:val="clear" w:color="auto" w:fill="auto"/>
            <w:vAlign w:val="center"/>
          </w:tcPr>
          <w:p w14:paraId="76D46E95" w14:textId="77777777" w:rsidR="0025605A" w:rsidRPr="00D30F75" w:rsidRDefault="0025605A" w:rsidP="000851A5">
            <w:pPr>
              <w:rPr>
                <w:rFonts w:ascii="ＭＳ ゴシック" w:eastAsia="ＭＳ ゴシック" w:hAnsi="ＭＳ 明朝"/>
                <w:b/>
                <w:bCs/>
                <w:szCs w:val="18"/>
              </w:rPr>
            </w:pPr>
          </w:p>
          <w:p w14:paraId="4EA34D07" w14:textId="77777777" w:rsidR="0025605A" w:rsidRPr="00D30F75" w:rsidRDefault="0025605A" w:rsidP="000851A5">
            <w:pPr>
              <w:jc w:val="right"/>
              <w:rPr>
                <w:rFonts w:asciiTheme="majorEastAsia" w:eastAsiaTheme="majorEastAsia" w:hAnsiTheme="majorEastAsia"/>
                <w:b/>
                <w:szCs w:val="18"/>
              </w:rPr>
            </w:pPr>
            <w:r w:rsidRPr="00D30F75">
              <w:rPr>
                <w:rFonts w:ascii="ＭＳ ゴシック" w:eastAsia="ＭＳ ゴシック" w:hAnsi="ＭＳ 明朝" w:hint="eastAsia"/>
                <w:b/>
                <w:bCs/>
                <w:szCs w:val="18"/>
              </w:rPr>
              <w:t>履修上の注意事項</w:t>
            </w:r>
          </w:p>
        </w:tc>
      </w:tr>
    </w:tbl>
    <w:p w14:paraId="423F6E8C" w14:textId="252326F4" w:rsidR="0025605A" w:rsidRPr="00D30F75" w:rsidRDefault="0025605A" w:rsidP="0025605A"/>
    <w:tbl>
      <w:tblPr>
        <w:tblStyle w:val="af0"/>
        <w:tblW w:w="0" w:type="auto"/>
        <w:tblInd w:w="108" w:type="dxa"/>
        <w:tblLook w:val="04A0" w:firstRow="1" w:lastRow="0" w:firstColumn="1" w:lastColumn="0" w:noHBand="0" w:noVBand="1"/>
      </w:tblPr>
      <w:tblGrid>
        <w:gridCol w:w="1730"/>
      </w:tblGrid>
      <w:tr w:rsidR="0025605A" w:rsidRPr="00D30F75" w14:paraId="6596CA94" w14:textId="77777777" w:rsidTr="00050041">
        <w:tc>
          <w:tcPr>
            <w:tcW w:w="1730" w:type="dxa"/>
            <w:shd w:val="clear" w:color="auto" w:fill="000000" w:themeFill="text1"/>
          </w:tcPr>
          <w:p w14:paraId="1680C874" w14:textId="39311B62" w:rsidR="0025605A" w:rsidRPr="00D30F75" w:rsidRDefault="008357D3" w:rsidP="00EB1C38">
            <w:pPr>
              <w:jc w:val="center"/>
              <w:rPr>
                <w:rFonts w:asciiTheme="majorEastAsia" w:eastAsiaTheme="majorEastAsia" w:hAnsiTheme="majorEastAsia"/>
                <w:b/>
              </w:rPr>
            </w:pPr>
            <w:r w:rsidRPr="00050041">
              <w:rPr>
                <w:rFonts w:asciiTheme="majorEastAsia" w:eastAsiaTheme="majorEastAsia" w:hAnsiTheme="majorEastAsia" w:hint="eastAsia"/>
                <w:b/>
              </w:rPr>
              <w:t>科目履修について</w:t>
            </w:r>
          </w:p>
        </w:tc>
      </w:tr>
    </w:tbl>
    <w:p w14:paraId="64E671B2" w14:textId="7E3A0BFD" w:rsidR="0025605A" w:rsidRPr="00D30F75" w:rsidRDefault="0025605A" w:rsidP="00A26996">
      <w:pPr>
        <w:spacing w:beforeLines="50" w:before="143" w:afterLines="100" w:after="286"/>
        <w:ind w:firstLineChars="100" w:firstLine="180"/>
        <w:rPr>
          <w:rFonts w:asciiTheme="minorEastAsia" w:eastAsiaTheme="minorEastAsia" w:hAnsiTheme="minorEastAsia"/>
        </w:rPr>
      </w:pPr>
      <w:r w:rsidRPr="00D30F75">
        <w:rPr>
          <w:rFonts w:asciiTheme="minorEastAsia" w:eastAsiaTheme="minorEastAsia" w:hAnsiTheme="minorEastAsia" w:hint="eastAsia"/>
        </w:rPr>
        <w:t>以下にまとめた履修上の注意事項をよく読み</w:t>
      </w:r>
      <w:r w:rsidR="0064069E">
        <w:rPr>
          <w:rFonts w:asciiTheme="minorEastAsia" w:eastAsiaTheme="minorEastAsia" w:hAnsiTheme="minorEastAsia" w:hint="eastAsia"/>
        </w:rPr>
        <w:t>，</w:t>
      </w:r>
      <w:r>
        <w:rPr>
          <w:rFonts w:hint="eastAsia"/>
        </w:rPr>
        <w:t>学修</w:t>
      </w:r>
      <w:r w:rsidRPr="00D30F75">
        <w:rPr>
          <w:rFonts w:hint="eastAsia"/>
        </w:rPr>
        <w:t>要覧で説明されている</w:t>
      </w:r>
      <w:r w:rsidRPr="00D30F75">
        <w:rPr>
          <w:rFonts w:asciiTheme="minorEastAsia" w:eastAsiaTheme="minorEastAsia" w:hAnsiTheme="minorEastAsia" w:hint="eastAsia"/>
        </w:rPr>
        <w:t>自身の入学年度の教育課程を十分理解した上で</w:t>
      </w:r>
      <w:r w:rsidR="0064069E">
        <w:rPr>
          <w:rFonts w:asciiTheme="minorEastAsia" w:eastAsiaTheme="minorEastAsia" w:hAnsiTheme="minorEastAsia" w:hint="eastAsia"/>
        </w:rPr>
        <w:t>，</w:t>
      </w:r>
      <w:r w:rsidRPr="00D30F75">
        <w:rPr>
          <w:rFonts w:asciiTheme="minorEastAsia" w:eastAsiaTheme="minorEastAsia" w:hAnsiTheme="minorEastAsia" w:hint="eastAsia"/>
        </w:rPr>
        <w:t>この後に示されている</w:t>
      </w:r>
      <w:r w:rsidRPr="00D30F75">
        <w:rPr>
          <w:rFonts w:hint="eastAsia"/>
        </w:rPr>
        <w:t>学習・教育到達目標と授業科目</w:t>
      </w:r>
      <w:r w:rsidR="0064069E">
        <w:rPr>
          <w:rFonts w:hint="eastAsia"/>
        </w:rPr>
        <w:t>，</w:t>
      </w:r>
      <w:r w:rsidRPr="00D30F75">
        <w:rPr>
          <w:rFonts w:hint="eastAsia"/>
        </w:rPr>
        <w:t>履修モデル</w:t>
      </w:r>
      <w:r w:rsidR="0064069E">
        <w:rPr>
          <w:rFonts w:hint="eastAsia"/>
        </w:rPr>
        <w:t>，</w:t>
      </w:r>
      <w:r>
        <w:rPr>
          <w:rFonts w:hint="eastAsia"/>
        </w:rPr>
        <w:t>履修</w:t>
      </w:r>
      <w:r w:rsidRPr="00D30F75">
        <w:rPr>
          <w:rFonts w:hint="eastAsia"/>
        </w:rPr>
        <w:t>系統図と</w:t>
      </w:r>
      <w:r w:rsidR="0064069E">
        <w:rPr>
          <w:rFonts w:hint="eastAsia"/>
        </w:rPr>
        <w:t>，</w:t>
      </w:r>
      <w:r w:rsidRPr="00D30F75">
        <w:rPr>
          <w:rFonts w:asciiTheme="minorEastAsia" w:eastAsiaTheme="minorEastAsia" w:hAnsiTheme="minorEastAsia" w:hint="eastAsia"/>
        </w:rPr>
        <w:t>教授要目（シラバス）</w:t>
      </w:r>
      <w:r w:rsidRPr="00D30F75">
        <w:rPr>
          <w:rFonts w:hint="eastAsia"/>
        </w:rPr>
        <w:t>を参考に</w:t>
      </w:r>
      <w:r w:rsidR="0064069E">
        <w:rPr>
          <w:rFonts w:hint="eastAsia"/>
        </w:rPr>
        <w:t>，</w:t>
      </w:r>
      <w:r w:rsidRPr="00D30F75">
        <w:rPr>
          <w:rFonts w:asciiTheme="minorEastAsia" w:eastAsiaTheme="minorEastAsia" w:hAnsiTheme="minorEastAsia" w:hint="eastAsia"/>
        </w:rPr>
        <w:t>本学科を卒業するまでの履修計画を立てなさい。</w:t>
      </w:r>
    </w:p>
    <w:p w14:paraId="77A4A303" w14:textId="264B42D4" w:rsidR="0025605A" w:rsidRPr="00D30F75" w:rsidRDefault="0025605A" w:rsidP="0025605A">
      <w:pPr>
        <w:rPr>
          <w:rFonts w:asciiTheme="majorEastAsia" w:eastAsiaTheme="majorEastAsia" w:hAnsiTheme="majorEastAsia"/>
          <w:b/>
        </w:rPr>
      </w:pPr>
      <w:r w:rsidRPr="00D30F75">
        <w:rPr>
          <w:rFonts w:asciiTheme="majorEastAsia" w:eastAsiaTheme="majorEastAsia" w:hAnsiTheme="majorEastAsia" w:hint="eastAsia"/>
          <w:b/>
        </w:rPr>
        <w:t>１．専門分野の科目</w:t>
      </w:r>
    </w:p>
    <w:p w14:paraId="020E92C5" w14:textId="3B12E5C0" w:rsidR="0025605A" w:rsidRPr="00D30F75" w:rsidRDefault="0025605A" w:rsidP="0025605A">
      <w:pPr>
        <w:ind w:leftChars="100" w:left="180" w:firstLineChars="100" w:firstLine="180"/>
      </w:pPr>
      <w:r w:rsidRPr="00D30F75">
        <w:rPr>
          <w:rFonts w:hint="eastAsia"/>
        </w:rPr>
        <w:t>専門分野の科目は</w:t>
      </w:r>
      <w:r w:rsidR="0064069E">
        <w:rPr>
          <w:rFonts w:hint="eastAsia"/>
        </w:rPr>
        <w:t>，</w:t>
      </w:r>
      <w:r w:rsidR="00782D08" w:rsidRPr="00050041">
        <w:rPr>
          <w:rFonts w:hint="eastAsia"/>
        </w:rPr>
        <w:t>理</w:t>
      </w:r>
      <w:r w:rsidRPr="00050041">
        <w:rPr>
          <w:rFonts w:hint="eastAsia"/>
        </w:rPr>
        <w:t>工学基礎科目</w:t>
      </w:r>
      <w:r w:rsidRPr="00D30F75">
        <w:rPr>
          <w:rFonts w:hint="eastAsia"/>
        </w:rPr>
        <w:t>と専門科目の二つの科目区分からなり</w:t>
      </w:r>
      <w:r w:rsidR="0064069E">
        <w:rPr>
          <w:rFonts w:hint="eastAsia"/>
        </w:rPr>
        <w:t>，</w:t>
      </w:r>
      <w:r w:rsidRPr="00D30F75">
        <w:rPr>
          <w:rFonts w:hint="eastAsia"/>
        </w:rPr>
        <w:t>二つの科目区分も</w:t>
      </w:r>
      <w:r w:rsidR="009A6DF4" w:rsidRPr="00050041">
        <w:rPr>
          <w:rFonts w:hint="eastAsia"/>
        </w:rPr>
        <w:t>理工学基礎科目</w:t>
      </w:r>
      <w:r w:rsidR="009A6DF4">
        <w:rPr>
          <w:rFonts w:hint="eastAsia"/>
        </w:rPr>
        <w:t>は</w:t>
      </w:r>
      <w:r w:rsidRPr="00D30F75">
        <w:rPr>
          <w:rFonts w:hint="eastAsia"/>
        </w:rPr>
        <w:t>数学系</w:t>
      </w:r>
      <w:r w:rsidR="009A6DF4">
        <w:rPr>
          <w:rFonts w:hint="eastAsia"/>
        </w:rPr>
        <w:t>，</w:t>
      </w:r>
      <w:r w:rsidRPr="00D30F75">
        <w:rPr>
          <w:rFonts w:hint="eastAsia"/>
        </w:rPr>
        <w:t>自然科学系</w:t>
      </w:r>
      <w:r w:rsidR="009A6DF4">
        <w:rPr>
          <w:rFonts w:hint="eastAsia"/>
        </w:rPr>
        <w:t>，</w:t>
      </w:r>
      <w:r w:rsidRPr="00D30F75">
        <w:rPr>
          <w:rFonts w:hint="eastAsia"/>
        </w:rPr>
        <w:t>情報系</w:t>
      </w:r>
      <w:r w:rsidR="009A6DF4">
        <w:rPr>
          <w:rFonts w:hint="eastAsia"/>
        </w:rPr>
        <w:t>，</w:t>
      </w:r>
      <w:r w:rsidR="00544D5A" w:rsidRPr="00050041">
        <w:rPr>
          <w:rFonts w:hint="eastAsia"/>
        </w:rPr>
        <w:t>理</w:t>
      </w:r>
      <w:r w:rsidRPr="00050041">
        <w:rPr>
          <w:rFonts w:hint="eastAsia"/>
        </w:rPr>
        <w:t>工学教養系</w:t>
      </w:r>
      <w:r w:rsidR="009A6DF4">
        <w:rPr>
          <w:rFonts w:hint="eastAsia"/>
        </w:rPr>
        <w:t>，</w:t>
      </w:r>
      <w:r w:rsidR="00544D5A" w:rsidRPr="00050041">
        <w:rPr>
          <w:rFonts w:hint="eastAsia"/>
        </w:rPr>
        <w:t>ことづくりの５</w:t>
      </w:r>
      <w:r w:rsidRPr="00D30F75">
        <w:rPr>
          <w:rFonts w:hint="eastAsia"/>
        </w:rPr>
        <w:t>種類</w:t>
      </w:r>
      <w:r w:rsidR="0064069E">
        <w:rPr>
          <w:rFonts w:hint="eastAsia"/>
        </w:rPr>
        <w:t>，</w:t>
      </w:r>
      <w:r w:rsidR="009A6DF4" w:rsidRPr="00D30F75">
        <w:rPr>
          <w:rFonts w:hint="eastAsia"/>
        </w:rPr>
        <w:t>専門科目</w:t>
      </w:r>
      <w:r w:rsidR="009A6DF4">
        <w:rPr>
          <w:rFonts w:hint="eastAsia"/>
        </w:rPr>
        <w:t>は</w:t>
      </w:r>
      <w:r w:rsidR="00544D5A" w:rsidRPr="00050041">
        <w:rPr>
          <w:rFonts w:hint="eastAsia"/>
        </w:rPr>
        <w:t>専門教養</w:t>
      </w:r>
      <w:r w:rsidR="009A6DF4">
        <w:rPr>
          <w:rFonts w:hint="eastAsia"/>
        </w:rPr>
        <w:t>，</w:t>
      </w:r>
      <w:r w:rsidR="00544D5A" w:rsidRPr="00050041">
        <w:rPr>
          <w:rFonts w:hint="eastAsia"/>
        </w:rPr>
        <w:t>学部</w:t>
      </w:r>
      <w:r w:rsidRPr="00050041">
        <w:rPr>
          <w:rFonts w:hint="eastAsia"/>
        </w:rPr>
        <w:t>共通</w:t>
      </w:r>
      <w:r w:rsidR="009A6DF4">
        <w:rPr>
          <w:rFonts w:hint="eastAsia"/>
        </w:rPr>
        <w:t>，</w:t>
      </w:r>
      <w:r w:rsidR="00544D5A" w:rsidRPr="00050041">
        <w:rPr>
          <w:rFonts w:hint="eastAsia"/>
        </w:rPr>
        <w:t>ひらめきことづくり</w:t>
      </w:r>
      <w:r w:rsidR="009A6DF4">
        <w:rPr>
          <w:rFonts w:hint="eastAsia"/>
        </w:rPr>
        <w:t>，</w:t>
      </w:r>
      <w:r w:rsidR="00544D5A">
        <w:rPr>
          <w:rFonts w:hint="eastAsia"/>
        </w:rPr>
        <w:t>学科共通</w:t>
      </w:r>
      <w:r w:rsidR="009A6DF4">
        <w:rPr>
          <w:rFonts w:hint="eastAsia"/>
        </w:rPr>
        <w:t>，ものづくり，機械工学・力学，電気電子工学，制御工学，システム工学（学際領域），</w:t>
      </w:r>
      <w:r w:rsidR="00544D5A">
        <w:rPr>
          <w:rFonts w:hint="eastAsia"/>
        </w:rPr>
        <w:t>卒業研究関連科目の</w:t>
      </w:r>
      <w:r w:rsidR="00050041" w:rsidRPr="00050041">
        <w:rPr>
          <w:rFonts w:hint="eastAsia"/>
        </w:rPr>
        <w:t>１</w:t>
      </w:r>
      <w:r w:rsidR="009A6DF4">
        <w:rPr>
          <w:rFonts w:hint="eastAsia"/>
        </w:rPr>
        <w:t>０</w:t>
      </w:r>
      <w:r w:rsidRPr="00D30F75">
        <w:rPr>
          <w:rFonts w:hint="eastAsia"/>
        </w:rPr>
        <w:t>種類の科目群から構成されている。</w:t>
      </w:r>
      <w:r w:rsidR="00782D08" w:rsidRPr="00A26996">
        <w:rPr>
          <w:rFonts w:hint="eastAsia"/>
        </w:rPr>
        <w:t>理</w:t>
      </w:r>
      <w:r w:rsidRPr="00A26996">
        <w:rPr>
          <w:rFonts w:hint="eastAsia"/>
        </w:rPr>
        <w:t>工学基礎科目</w:t>
      </w:r>
      <w:r w:rsidRPr="00D30F75">
        <w:rPr>
          <w:rFonts w:hint="eastAsia"/>
        </w:rPr>
        <w:t>は</w:t>
      </w:r>
      <w:r w:rsidR="0064069E">
        <w:rPr>
          <w:rFonts w:hint="eastAsia"/>
        </w:rPr>
        <w:t>，</w:t>
      </w:r>
      <w:r w:rsidR="009A6DF4">
        <w:rPr>
          <w:rFonts w:hint="eastAsia"/>
        </w:rPr>
        <w:t>理</w:t>
      </w:r>
      <w:r w:rsidRPr="00D30F75">
        <w:rPr>
          <w:rFonts w:hint="eastAsia"/>
        </w:rPr>
        <w:t>工学全般の基礎となる科目区分であり</w:t>
      </w:r>
      <w:r w:rsidR="0064069E">
        <w:rPr>
          <w:rFonts w:hint="eastAsia"/>
        </w:rPr>
        <w:t>，</w:t>
      </w:r>
      <w:r w:rsidRPr="00D30F75">
        <w:rPr>
          <w:rFonts w:hint="eastAsia"/>
        </w:rPr>
        <w:t>主に学習・教育到達目標の</w:t>
      </w:r>
      <w:r w:rsidR="00393328">
        <w:rPr>
          <w:rFonts w:hint="eastAsia"/>
        </w:rPr>
        <w:t>２</w:t>
      </w:r>
      <w:r w:rsidRPr="00D30F75">
        <w:rPr>
          <w:rFonts w:hint="eastAsia"/>
        </w:rPr>
        <w:t>のための科目が配置されている。専門科目は</w:t>
      </w:r>
      <w:r w:rsidR="0064069E">
        <w:rPr>
          <w:rFonts w:hint="eastAsia"/>
        </w:rPr>
        <w:t>，</w:t>
      </w:r>
      <w:r w:rsidRPr="00D30F75">
        <w:rPr>
          <w:rFonts w:hint="eastAsia"/>
        </w:rPr>
        <w:t>機械システム工学を構成する各専門分野の知識や技術を学習する科目区分であり</w:t>
      </w:r>
      <w:r w:rsidR="0064069E">
        <w:rPr>
          <w:rFonts w:hint="eastAsia"/>
        </w:rPr>
        <w:t>，</w:t>
      </w:r>
      <w:r w:rsidRPr="00D30F75">
        <w:rPr>
          <w:rFonts w:hint="eastAsia"/>
        </w:rPr>
        <w:t>主に学習・教育目標の</w:t>
      </w:r>
      <w:r w:rsidR="00AE2861">
        <w:rPr>
          <w:rFonts w:hint="eastAsia"/>
        </w:rPr>
        <w:t>３</w:t>
      </w:r>
      <w:r w:rsidRPr="00D30F75">
        <w:rPr>
          <w:rFonts w:hint="eastAsia"/>
        </w:rPr>
        <w:t>～</w:t>
      </w:r>
      <w:r w:rsidR="00E06B48">
        <w:rPr>
          <w:rFonts w:hint="eastAsia"/>
        </w:rPr>
        <w:t>７</w:t>
      </w:r>
      <w:r w:rsidRPr="00D30F75">
        <w:rPr>
          <w:rFonts w:hint="eastAsia"/>
        </w:rPr>
        <w:t>のための科目が配置されている。</w:t>
      </w:r>
    </w:p>
    <w:p w14:paraId="0421399B" w14:textId="622E2340" w:rsidR="0025605A" w:rsidRPr="00D30F75" w:rsidRDefault="0025605A" w:rsidP="0025605A">
      <w:pPr>
        <w:ind w:leftChars="100" w:left="180" w:firstLineChars="100" w:firstLine="180"/>
      </w:pPr>
      <w:r w:rsidRPr="00D30F75">
        <w:rPr>
          <w:rFonts w:hint="eastAsia"/>
        </w:rPr>
        <w:t>本学科の学生は</w:t>
      </w:r>
      <w:r w:rsidR="0064069E">
        <w:rPr>
          <w:rFonts w:hint="eastAsia"/>
        </w:rPr>
        <w:t>，</w:t>
      </w:r>
      <w:r w:rsidRPr="00D30F75">
        <w:rPr>
          <w:rFonts w:hint="eastAsia"/>
        </w:rPr>
        <w:t>各自が希望する専門分野に関連する科目を中心に</w:t>
      </w:r>
      <w:r w:rsidR="0064069E">
        <w:rPr>
          <w:rFonts w:hint="eastAsia"/>
        </w:rPr>
        <w:t>，</w:t>
      </w:r>
      <w:r w:rsidRPr="00D30F75">
        <w:rPr>
          <w:rFonts w:hint="eastAsia"/>
        </w:rPr>
        <w:t>卒業要件および卒業研究着手条件に定められた単位数以上の必修科目と選択必修科目を履修する必要がある。必修科目（○）は</w:t>
      </w:r>
      <w:r w:rsidR="0064069E">
        <w:rPr>
          <w:rFonts w:hint="eastAsia"/>
        </w:rPr>
        <w:t>，</w:t>
      </w:r>
      <w:r w:rsidRPr="00D30F75">
        <w:rPr>
          <w:rFonts w:hint="eastAsia"/>
        </w:rPr>
        <w:t>すべて必ず修得しなければならない科目であり</w:t>
      </w:r>
      <w:r w:rsidR="0064069E">
        <w:rPr>
          <w:rFonts w:hint="eastAsia"/>
        </w:rPr>
        <w:t>，</w:t>
      </w:r>
      <w:r w:rsidRPr="00D30F75">
        <w:rPr>
          <w:rFonts w:hint="eastAsia"/>
        </w:rPr>
        <w:t>選択必修科目（△</w:t>
      </w:r>
      <w:r w:rsidR="00F065F6">
        <w:rPr>
          <w:rFonts w:hint="eastAsia"/>
        </w:rPr>
        <w:t>1</w:t>
      </w:r>
      <w:r w:rsidR="00D07B43">
        <w:rPr>
          <w:rFonts w:hint="eastAsia"/>
        </w:rPr>
        <w:t>および△2</w:t>
      </w:r>
      <w:r w:rsidRPr="00D30F75">
        <w:rPr>
          <w:rFonts w:hint="eastAsia"/>
        </w:rPr>
        <w:t>）は</w:t>
      </w:r>
      <w:r w:rsidR="0064069E">
        <w:rPr>
          <w:rFonts w:hint="eastAsia"/>
        </w:rPr>
        <w:t>，</w:t>
      </w:r>
      <w:r w:rsidRPr="00D30F75">
        <w:rPr>
          <w:rFonts w:hint="eastAsia"/>
        </w:rPr>
        <w:t>定められた単位数以上を修得しなければならない科目である。</w:t>
      </w:r>
    </w:p>
    <w:p w14:paraId="09AB9EF8" w14:textId="1CF3EF15" w:rsidR="0025605A" w:rsidRPr="00D30F75" w:rsidRDefault="0025605A" w:rsidP="005500F3">
      <w:pPr>
        <w:ind w:leftChars="100" w:left="180" w:firstLineChars="100" w:firstLine="180"/>
      </w:pPr>
      <w:r w:rsidRPr="00205B9B">
        <w:rPr>
          <w:rFonts w:hint="eastAsia"/>
        </w:rPr>
        <w:t>実験</w:t>
      </w:r>
      <w:r w:rsidR="00D07B43">
        <w:rPr>
          <w:rFonts w:hint="eastAsia"/>
        </w:rPr>
        <w:t>または</w:t>
      </w:r>
      <w:r w:rsidRPr="00205B9B">
        <w:rPr>
          <w:rFonts w:hint="eastAsia"/>
        </w:rPr>
        <w:t>実習</w:t>
      </w:r>
      <w:r w:rsidR="00D07B43">
        <w:rPr>
          <w:rFonts w:hint="eastAsia"/>
        </w:rPr>
        <w:t>による科目</w:t>
      </w:r>
      <w:r w:rsidRPr="00D30F75">
        <w:rPr>
          <w:rFonts w:hint="eastAsia"/>
        </w:rPr>
        <w:t>は</w:t>
      </w:r>
      <w:r w:rsidR="00F065F6">
        <w:rPr>
          <w:rFonts w:hint="eastAsia"/>
        </w:rPr>
        <w:t>全て</w:t>
      </w:r>
      <w:r w:rsidR="00F065F6" w:rsidRPr="00544D5A">
        <w:rPr>
          <w:rFonts w:hint="eastAsia"/>
        </w:rPr>
        <w:t>必修になっており</w:t>
      </w:r>
      <w:r w:rsidR="0064069E">
        <w:rPr>
          <w:rFonts w:hint="eastAsia"/>
        </w:rPr>
        <w:t>，</w:t>
      </w:r>
      <w:r w:rsidRPr="00D30F75">
        <w:rPr>
          <w:rFonts w:hint="eastAsia"/>
        </w:rPr>
        <w:t>低学年では</w:t>
      </w:r>
      <w:r w:rsidR="0064069E">
        <w:rPr>
          <w:rFonts w:hint="eastAsia"/>
        </w:rPr>
        <w:t>，</w:t>
      </w:r>
      <w:r w:rsidRPr="00D30F75">
        <w:rPr>
          <w:rFonts w:hint="eastAsia"/>
        </w:rPr>
        <w:t>専門科目の学習で得られる知識を体験に基づいて実際の工学的な技術や技能と確実に結び付けるために</w:t>
      </w:r>
      <w:r w:rsidR="0064069E">
        <w:rPr>
          <w:rFonts w:hint="eastAsia"/>
        </w:rPr>
        <w:t>，</w:t>
      </w:r>
      <w:r w:rsidRPr="00D30F75">
        <w:rPr>
          <w:rFonts w:hint="eastAsia"/>
        </w:rPr>
        <w:t>高学年では</w:t>
      </w:r>
      <w:r w:rsidR="0064069E">
        <w:rPr>
          <w:rFonts w:hint="eastAsia"/>
        </w:rPr>
        <w:t>，</w:t>
      </w:r>
      <w:r w:rsidRPr="00D30F75">
        <w:rPr>
          <w:rFonts w:hint="eastAsia"/>
        </w:rPr>
        <w:t>機械システム全体にまたがる問題を解決する経験を通して</w:t>
      </w:r>
      <w:r w:rsidR="0064069E">
        <w:rPr>
          <w:rFonts w:hint="eastAsia"/>
        </w:rPr>
        <w:t>，</w:t>
      </w:r>
      <w:r w:rsidRPr="00D30F75">
        <w:rPr>
          <w:rFonts w:hint="eastAsia"/>
        </w:rPr>
        <w:t>現実の機械システムの設計や統合のための実践的な能力を養うために配置された発展的な内容を含む</w:t>
      </w:r>
      <w:r w:rsidR="00D07B43">
        <w:rPr>
          <w:rFonts w:hint="eastAsia"/>
        </w:rPr>
        <w:t>授業</w:t>
      </w:r>
      <w:r w:rsidRPr="00D30F75">
        <w:rPr>
          <w:rFonts w:hint="eastAsia"/>
        </w:rPr>
        <w:t>科目である。</w:t>
      </w:r>
      <w:r w:rsidR="00AE2861">
        <w:rPr>
          <w:rFonts w:hint="eastAsia"/>
        </w:rPr>
        <w:t>3年後期に配置されている専門科目は</w:t>
      </w:r>
      <w:r w:rsidR="0064069E">
        <w:rPr>
          <w:rFonts w:hint="eastAsia"/>
        </w:rPr>
        <w:t>，</w:t>
      </w:r>
      <w:r w:rsidR="003E0272" w:rsidRPr="001A7322">
        <w:rPr>
          <w:rFonts w:hint="eastAsia"/>
        </w:rPr>
        <w:t>必修・選択必修</w:t>
      </w:r>
      <w:r w:rsidR="00AE2861" w:rsidRPr="001A7322">
        <w:rPr>
          <w:rFonts w:hint="eastAsia"/>
        </w:rPr>
        <w:t>科目で</w:t>
      </w:r>
      <w:r w:rsidR="00A31D5C" w:rsidRPr="001A7322">
        <w:rPr>
          <w:rFonts w:hint="eastAsia"/>
        </w:rPr>
        <w:t>なくとも</w:t>
      </w:r>
      <w:r w:rsidR="006B2E2C" w:rsidRPr="00B37D52">
        <w:rPr>
          <w:rFonts w:hint="eastAsia"/>
        </w:rPr>
        <w:t>専門性を磨くため</w:t>
      </w:r>
      <w:r w:rsidR="0064069E">
        <w:rPr>
          <w:rFonts w:hint="eastAsia"/>
        </w:rPr>
        <w:t>，</w:t>
      </w:r>
      <w:r w:rsidR="006B2E2C" w:rsidRPr="00B37D52">
        <w:rPr>
          <w:rFonts w:hint="eastAsia"/>
        </w:rPr>
        <w:t>また</w:t>
      </w:r>
      <w:r w:rsidRPr="00B37D52">
        <w:rPr>
          <w:rFonts w:hint="eastAsia"/>
        </w:rPr>
        <w:t>配属研究室における卒業研究</w:t>
      </w:r>
      <w:r w:rsidR="00591A9D" w:rsidRPr="00B37D52">
        <w:rPr>
          <w:rFonts w:hint="eastAsia"/>
        </w:rPr>
        <w:t>とも結びつきの強い</w:t>
      </w:r>
      <w:r w:rsidR="00A31D5C" w:rsidRPr="00B37D52">
        <w:rPr>
          <w:rFonts w:hint="eastAsia"/>
        </w:rPr>
        <w:t>科目</w:t>
      </w:r>
      <w:r w:rsidR="00A31D5C" w:rsidRPr="001A7322">
        <w:rPr>
          <w:rFonts w:hint="eastAsia"/>
        </w:rPr>
        <w:t>でもあるため</w:t>
      </w:r>
      <w:r w:rsidR="0064069E">
        <w:rPr>
          <w:rFonts w:hint="eastAsia"/>
        </w:rPr>
        <w:t>，</w:t>
      </w:r>
      <w:r w:rsidR="00AE2861">
        <w:rPr>
          <w:rFonts w:hint="eastAsia"/>
        </w:rPr>
        <w:t>配属</w:t>
      </w:r>
      <w:r w:rsidR="002A70B9">
        <w:rPr>
          <w:rFonts w:hint="eastAsia"/>
        </w:rPr>
        <w:t>先の</w:t>
      </w:r>
      <w:r w:rsidR="00775018">
        <w:rPr>
          <w:rFonts w:hint="eastAsia"/>
        </w:rPr>
        <w:t>関連科目を中心に</w:t>
      </w:r>
      <w:r w:rsidRPr="00877E2D">
        <w:rPr>
          <w:rFonts w:hint="eastAsia"/>
        </w:rPr>
        <w:t>履修</w:t>
      </w:r>
      <w:r w:rsidR="003E0272" w:rsidRPr="00877E2D">
        <w:rPr>
          <w:rFonts w:hint="eastAsia"/>
        </w:rPr>
        <w:t>する</w:t>
      </w:r>
      <w:r w:rsidR="00775018">
        <w:rPr>
          <w:rFonts w:hint="eastAsia"/>
        </w:rPr>
        <w:t>ことを強く推奨する</w:t>
      </w:r>
      <w:r w:rsidR="003E0272" w:rsidRPr="00877E2D">
        <w:rPr>
          <w:rFonts w:hint="eastAsia"/>
        </w:rPr>
        <w:t>。</w:t>
      </w:r>
    </w:p>
    <w:p w14:paraId="17FE4849" w14:textId="2476FD4A" w:rsidR="0025605A" w:rsidRPr="00D30F75" w:rsidRDefault="0025605A" w:rsidP="0025605A"/>
    <w:p w14:paraId="1127C595" w14:textId="77777777" w:rsidR="0025605A" w:rsidRPr="00D30F75" w:rsidRDefault="0025605A" w:rsidP="0025605A">
      <w:pPr>
        <w:rPr>
          <w:rFonts w:asciiTheme="majorEastAsia" w:eastAsiaTheme="majorEastAsia" w:hAnsiTheme="majorEastAsia"/>
          <w:b/>
        </w:rPr>
      </w:pPr>
      <w:r w:rsidRPr="00D30F75">
        <w:rPr>
          <w:rFonts w:asciiTheme="majorEastAsia" w:eastAsiaTheme="majorEastAsia" w:hAnsiTheme="majorEastAsia" w:hint="eastAsia"/>
          <w:b/>
        </w:rPr>
        <w:t>２．科目履修の心構えとクラス担任</w:t>
      </w:r>
    </w:p>
    <w:p w14:paraId="3DD3A664" w14:textId="5A392BB1" w:rsidR="0025605A" w:rsidRPr="00D30F75" w:rsidRDefault="0025605A" w:rsidP="0025605A">
      <w:pPr>
        <w:ind w:leftChars="100" w:left="180" w:firstLineChars="100" w:firstLine="180"/>
      </w:pPr>
      <w:r w:rsidRPr="00D30F75">
        <w:rPr>
          <w:rFonts w:hint="eastAsia"/>
        </w:rPr>
        <w:t>“科目履修における責任は学生自身にある。”という心構えを持たなければならない</w:t>
      </w:r>
      <w:r w:rsidR="008E06FE">
        <w:rPr>
          <w:rFonts w:hint="eastAsia"/>
        </w:rPr>
        <w:t>。</w:t>
      </w:r>
      <w:r w:rsidRPr="00D30F75">
        <w:rPr>
          <w:rFonts w:hint="eastAsia"/>
        </w:rPr>
        <w:t>これは大学生活全般に当てはまることで</w:t>
      </w:r>
      <w:r w:rsidR="008E06FE">
        <w:rPr>
          <w:rFonts w:hint="eastAsia"/>
        </w:rPr>
        <w:t>も</w:t>
      </w:r>
      <w:r w:rsidRPr="00D30F75">
        <w:rPr>
          <w:rFonts w:hint="eastAsia"/>
        </w:rPr>
        <w:t>ある。何らかの問題が起こった場合</w:t>
      </w:r>
      <w:r w:rsidR="0064069E">
        <w:rPr>
          <w:rFonts w:hint="eastAsia"/>
        </w:rPr>
        <w:t>，</w:t>
      </w:r>
      <w:r w:rsidRPr="00D30F75">
        <w:rPr>
          <w:rFonts w:hint="eastAsia"/>
        </w:rPr>
        <w:t>教職員はできる限りの支援をいとわないが</w:t>
      </w:r>
      <w:r w:rsidR="0064069E">
        <w:rPr>
          <w:rFonts w:hint="eastAsia"/>
        </w:rPr>
        <w:t>，</w:t>
      </w:r>
      <w:r w:rsidRPr="00D30F75">
        <w:rPr>
          <w:rFonts w:hint="eastAsia"/>
        </w:rPr>
        <w:t>その支援は学則に定められた範囲に限られる。無責任で不確定な情報に惑わされることなく</w:t>
      </w:r>
      <w:r w:rsidR="0064069E">
        <w:rPr>
          <w:rFonts w:hint="eastAsia"/>
        </w:rPr>
        <w:t>，</w:t>
      </w:r>
      <w:r w:rsidRPr="00D30F75">
        <w:rPr>
          <w:rFonts w:hint="eastAsia"/>
        </w:rPr>
        <w:t>学修要覧のルールに従って確実な対応を取ることを忘れずに行動しなさい。科目履修などを含めて学習や大学生活において不安な点や不明な点がある場合には</w:t>
      </w:r>
      <w:r w:rsidR="0064069E">
        <w:rPr>
          <w:rFonts w:hint="eastAsia"/>
        </w:rPr>
        <w:t>，</w:t>
      </w:r>
      <w:r w:rsidR="008E06FE">
        <w:rPr>
          <w:rFonts w:hint="eastAsia"/>
        </w:rPr>
        <w:t>授業科目担当教員や</w:t>
      </w:r>
      <w:r w:rsidRPr="00D30F75">
        <w:rPr>
          <w:rFonts w:hint="eastAsia"/>
        </w:rPr>
        <w:t>自身のクラス担任</w:t>
      </w:r>
      <w:r w:rsidR="008E06FE">
        <w:rPr>
          <w:rFonts w:hint="eastAsia"/>
        </w:rPr>
        <w:t>など</w:t>
      </w:r>
      <w:r w:rsidRPr="00D30F75">
        <w:rPr>
          <w:rFonts w:hint="eastAsia"/>
        </w:rPr>
        <w:t>に</w:t>
      </w:r>
      <w:r w:rsidR="008E06FE">
        <w:rPr>
          <w:rFonts w:hint="eastAsia"/>
        </w:rPr>
        <w:t>早めに</w:t>
      </w:r>
      <w:r w:rsidRPr="00D30F75">
        <w:rPr>
          <w:rFonts w:hint="eastAsia"/>
        </w:rPr>
        <w:t>相談することを勧める。</w:t>
      </w:r>
    </w:p>
    <w:p w14:paraId="7BA32C2E" w14:textId="77777777" w:rsidR="0025605A" w:rsidRPr="00D30F75" w:rsidRDefault="0025605A" w:rsidP="0025605A"/>
    <w:p w14:paraId="3DE2E975" w14:textId="77777777" w:rsidR="0025605A" w:rsidRPr="00D30F75" w:rsidRDefault="0025605A" w:rsidP="0025605A">
      <w:pPr>
        <w:rPr>
          <w:rFonts w:asciiTheme="majorEastAsia" w:eastAsiaTheme="majorEastAsia" w:hAnsiTheme="majorEastAsia"/>
          <w:b/>
        </w:rPr>
      </w:pPr>
      <w:r w:rsidRPr="00D30F75">
        <w:rPr>
          <w:rFonts w:asciiTheme="majorEastAsia" w:eastAsiaTheme="majorEastAsia" w:hAnsiTheme="majorEastAsia" w:hint="eastAsia"/>
          <w:b/>
        </w:rPr>
        <w:t>３．科目履修の原則と単位修得の年次配分</w:t>
      </w:r>
    </w:p>
    <w:p w14:paraId="4522F403" w14:textId="6FAE79ED" w:rsidR="0025605A" w:rsidRPr="00D30F75" w:rsidRDefault="0025605A" w:rsidP="0025605A">
      <w:pPr>
        <w:ind w:leftChars="100" w:left="180" w:firstLineChars="100" w:firstLine="180"/>
      </w:pPr>
      <w:r w:rsidRPr="00D30F75">
        <w:rPr>
          <w:rFonts w:hint="eastAsia"/>
        </w:rPr>
        <w:t>科目履修の原則は</w:t>
      </w:r>
      <w:r w:rsidR="0064069E">
        <w:rPr>
          <w:rFonts w:hint="eastAsia"/>
        </w:rPr>
        <w:t>，</w:t>
      </w:r>
      <w:r w:rsidRPr="00D30F75">
        <w:rPr>
          <w:rFonts w:hint="eastAsia"/>
        </w:rPr>
        <w:t>配当された学年において科目を修得することである。よって</w:t>
      </w:r>
      <w:r w:rsidR="0064069E">
        <w:rPr>
          <w:rFonts w:hint="eastAsia"/>
        </w:rPr>
        <w:t>，</w:t>
      </w:r>
      <w:r w:rsidRPr="00D30F75">
        <w:rPr>
          <w:rFonts w:hint="eastAsia"/>
        </w:rPr>
        <w:t>履修計画は</w:t>
      </w:r>
      <w:r w:rsidR="0064069E">
        <w:rPr>
          <w:rFonts w:hint="eastAsia"/>
        </w:rPr>
        <w:t>，</w:t>
      </w:r>
      <w:r w:rsidRPr="00D30F75">
        <w:rPr>
          <w:rFonts w:hint="eastAsia"/>
        </w:rPr>
        <w:t>配当されている必修科目</w:t>
      </w:r>
      <w:r w:rsidR="0064069E">
        <w:rPr>
          <w:rFonts w:hint="eastAsia"/>
        </w:rPr>
        <w:t>，</w:t>
      </w:r>
      <w:r w:rsidRPr="00D30F75">
        <w:rPr>
          <w:rFonts w:hint="eastAsia"/>
        </w:rPr>
        <w:t>選択必修科目などの主要な科目をすべて履修することから検討を始める。このため</w:t>
      </w:r>
      <w:r w:rsidR="0064069E">
        <w:rPr>
          <w:rFonts w:hint="eastAsia"/>
        </w:rPr>
        <w:t>，</w:t>
      </w:r>
      <w:r w:rsidRPr="00D30F75">
        <w:rPr>
          <w:rFonts w:hint="eastAsia"/>
        </w:rPr>
        <w:t>共通分野の教養科目は１</w:t>
      </w:r>
      <w:r w:rsidR="0064069E">
        <w:rPr>
          <w:rFonts w:hint="eastAsia"/>
        </w:rPr>
        <w:t>，</w:t>
      </w:r>
      <w:r w:rsidRPr="00D30F75">
        <w:rPr>
          <w:rFonts w:hint="eastAsia"/>
        </w:rPr>
        <w:t>２年次では半期１科目程度とし</w:t>
      </w:r>
      <w:r w:rsidR="0064069E">
        <w:rPr>
          <w:rFonts w:hint="eastAsia"/>
        </w:rPr>
        <w:t>，</w:t>
      </w:r>
      <w:r w:rsidRPr="00EB1C38">
        <w:rPr>
          <w:rFonts w:hint="eastAsia"/>
        </w:rPr>
        <w:t>主に３年次</w:t>
      </w:r>
      <w:r w:rsidR="00F065F6" w:rsidRPr="00EB1C38">
        <w:rPr>
          <w:rFonts w:hint="eastAsia"/>
        </w:rPr>
        <w:t>を中心として</w:t>
      </w:r>
      <w:r w:rsidR="00DD1896" w:rsidRPr="00EB1C38">
        <w:rPr>
          <w:rFonts w:hint="eastAsia"/>
        </w:rPr>
        <w:t>４</w:t>
      </w:r>
      <w:r w:rsidR="00F065F6" w:rsidRPr="00EB1C38">
        <w:rPr>
          <w:rFonts w:hint="eastAsia"/>
        </w:rPr>
        <w:t>年前期までに</w:t>
      </w:r>
      <w:r w:rsidRPr="00EB1C38">
        <w:rPr>
          <w:rFonts w:hint="eastAsia"/>
        </w:rPr>
        <w:t>集中的に履修することが望ましい</w:t>
      </w:r>
      <w:r w:rsidRPr="00D30F75">
        <w:rPr>
          <w:rFonts w:hint="eastAsia"/>
        </w:rPr>
        <w:t>（ＴＡＰ参加学生には当てはまらないため</w:t>
      </w:r>
      <w:r w:rsidR="0064069E">
        <w:rPr>
          <w:rFonts w:hint="eastAsia"/>
        </w:rPr>
        <w:t>，</w:t>
      </w:r>
      <w:r w:rsidRPr="00D30F75">
        <w:rPr>
          <w:rFonts w:hint="eastAsia"/>
        </w:rPr>
        <w:t>別途</w:t>
      </w:r>
      <w:r w:rsidR="0064069E">
        <w:rPr>
          <w:rFonts w:hint="eastAsia"/>
        </w:rPr>
        <w:t>，</w:t>
      </w:r>
      <w:r w:rsidRPr="00D30F75">
        <w:rPr>
          <w:rFonts w:hint="eastAsia"/>
        </w:rPr>
        <w:t>ＴＡＰ担当教員へ確認しなさい）。</w:t>
      </w:r>
    </w:p>
    <w:p w14:paraId="68F7EE01" w14:textId="79A836AB" w:rsidR="0025605A" w:rsidRPr="00D30F75" w:rsidRDefault="0025605A" w:rsidP="0025605A">
      <w:pPr>
        <w:ind w:leftChars="100" w:left="180" w:firstLineChars="100" w:firstLine="180"/>
      </w:pPr>
      <w:r w:rsidRPr="00D30F75">
        <w:rPr>
          <w:rFonts w:hint="eastAsia"/>
        </w:rPr>
        <w:t>また</w:t>
      </w:r>
      <w:r w:rsidR="0064069E">
        <w:rPr>
          <w:rFonts w:hint="eastAsia"/>
        </w:rPr>
        <w:t>，</w:t>
      </w:r>
      <w:r w:rsidRPr="00D30F75">
        <w:rPr>
          <w:rFonts w:hint="eastAsia"/>
        </w:rPr>
        <w:t>３年次終了時に卒業研究</w:t>
      </w:r>
      <w:r w:rsidR="00350B7D">
        <w:rPr>
          <w:rFonts w:hint="eastAsia"/>
        </w:rPr>
        <w:t>(1)</w:t>
      </w:r>
      <w:r w:rsidRPr="00D30F75">
        <w:rPr>
          <w:rFonts w:hint="eastAsia"/>
        </w:rPr>
        <w:t>着手条件を最低限満たしていれば４年次に進級できるが</w:t>
      </w:r>
      <w:r w:rsidR="0064069E">
        <w:rPr>
          <w:rFonts w:hint="eastAsia"/>
        </w:rPr>
        <w:t>，</w:t>
      </w:r>
      <w:r w:rsidR="001551D3" w:rsidRPr="00D30F75">
        <w:rPr>
          <w:rFonts w:hint="eastAsia"/>
        </w:rPr>
        <w:t>最低限満たしていれば</w:t>
      </w:r>
      <w:r w:rsidR="001551D3">
        <w:rPr>
          <w:rFonts w:hint="eastAsia"/>
        </w:rPr>
        <w:t>いいという</w:t>
      </w:r>
      <w:r w:rsidRPr="00D30F75">
        <w:rPr>
          <w:rFonts w:hint="eastAsia"/>
        </w:rPr>
        <w:t>考え方は勧められない。４年次には１週間のうち少なくとも４日を卒業研究に当てる必要があり</w:t>
      </w:r>
      <w:r w:rsidR="0064069E">
        <w:rPr>
          <w:rFonts w:hint="eastAsia"/>
        </w:rPr>
        <w:t>，</w:t>
      </w:r>
      <w:r w:rsidRPr="00D30F75">
        <w:rPr>
          <w:rFonts w:hint="eastAsia"/>
        </w:rPr>
        <w:t>科目履修が残っている場合は就職活動との両立が困難である。したがって</w:t>
      </w:r>
      <w:r w:rsidR="0064069E">
        <w:rPr>
          <w:rFonts w:hint="eastAsia"/>
        </w:rPr>
        <w:t>，</w:t>
      </w:r>
      <w:r w:rsidRPr="00D30F75">
        <w:rPr>
          <w:rFonts w:hint="eastAsia"/>
        </w:rPr>
        <w:t>１～３年次において１学年ごとに</w:t>
      </w:r>
      <w:r w:rsidR="008357D3" w:rsidRPr="00EB1C38">
        <w:rPr>
          <w:rFonts w:hint="eastAsia"/>
        </w:rPr>
        <w:t>理想</w:t>
      </w:r>
      <w:r w:rsidR="00EB1C38">
        <w:rPr>
          <w:rFonts w:hint="eastAsia"/>
        </w:rPr>
        <w:t>として</w:t>
      </w:r>
      <w:r w:rsidR="008357D3" w:rsidRPr="00EB1C38">
        <w:rPr>
          <w:rFonts w:hint="eastAsia"/>
        </w:rPr>
        <w:t>は</w:t>
      </w:r>
      <w:r w:rsidR="00E06B48">
        <w:rPr>
          <w:rFonts w:hint="eastAsia"/>
        </w:rPr>
        <w:t>４０</w:t>
      </w:r>
      <w:r w:rsidRPr="00EB1C38">
        <w:rPr>
          <w:rFonts w:hint="eastAsia"/>
        </w:rPr>
        <w:t>単位</w:t>
      </w:r>
      <w:r w:rsidRPr="00D30F75">
        <w:rPr>
          <w:rFonts w:hint="eastAsia"/>
        </w:rPr>
        <w:t>を修得し</w:t>
      </w:r>
      <w:r w:rsidR="0064069E">
        <w:rPr>
          <w:rFonts w:hint="eastAsia"/>
        </w:rPr>
        <w:t>，</w:t>
      </w:r>
      <w:r w:rsidRPr="00D30F75">
        <w:rPr>
          <w:rFonts w:hint="eastAsia"/>
        </w:rPr>
        <w:t>３年次終了時までに卒業研究</w:t>
      </w:r>
      <w:r w:rsidR="005E68F2">
        <w:rPr>
          <w:rFonts w:hint="eastAsia"/>
          <w:szCs w:val="18"/>
        </w:rPr>
        <w:t>(1)(2)</w:t>
      </w:r>
      <w:r w:rsidRPr="00D30F75">
        <w:rPr>
          <w:rFonts w:hint="eastAsia"/>
        </w:rPr>
        <w:t>以外の卒業要件を</w:t>
      </w:r>
      <w:r w:rsidR="008357D3" w:rsidRPr="00EB1C38">
        <w:rPr>
          <w:rFonts w:hint="eastAsia"/>
        </w:rPr>
        <w:t>極力</w:t>
      </w:r>
      <w:r w:rsidRPr="00EB1C38">
        <w:rPr>
          <w:rFonts w:hint="eastAsia"/>
        </w:rPr>
        <w:t>満たす</w:t>
      </w:r>
      <w:r w:rsidR="008357D3" w:rsidRPr="00EB1C38">
        <w:rPr>
          <w:rFonts w:hint="eastAsia"/>
        </w:rPr>
        <w:t>よう努力する</w:t>
      </w:r>
      <w:r w:rsidRPr="00D30F75">
        <w:rPr>
          <w:rFonts w:hint="eastAsia"/>
        </w:rPr>
        <w:t>ことを勧める。さらに</w:t>
      </w:r>
      <w:r w:rsidR="0064069E">
        <w:rPr>
          <w:rFonts w:hint="eastAsia"/>
        </w:rPr>
        <w:t>，</w:t>
      </w:r>
      <w:r w:rsidRPr="00D30F75">
        <w:rPr>
          <w:rFonts w:hint="eastAsia"/>
        </w:rPr>
        <w:t>ＣＡＰ制による履修科目数の制限</w:t>
      </w:r>
      <w:r w:rsidR="0064069E">
        <w:rPr>
          <w:rFonts w:hint="eastAsia"/>
        </w:rPr>
        <w:t>，</w:t>
      </w:r>
      <w:r w:rsidRPr="00D30F75">
        <w:rPr>
          <w:rFonts w:hint="eastAsia"/>
        </w:rPr>
        <w:t>科目の修得には多くの自学自習時間が必要であることも忘れずに</w:t>
      </w:r>
      <w:r w:rsidR="0064069E">
        <w:rPr>
          <w:rFonts w:hint="eastAsia"/>
        </w:rPr>
        <w:t>，</w:t>
      </w:r>
      <w:r w:rsidRPr="00D30F75">
        <w:rPr>
          <w:rFonts w:hint="eastAsia"/>
        </w:rPr>
        <w:t>適正な</w:t>
      </w:r>
      <w:r w:rsidR="008E06FE">
        <w:rPr>
          <w:rFonts w:hint="eastAsia"/>
        </w:rPr>
        <w:t>計画を立て</w:t>
      </w:r>
      <w:r w:rsidRPr="00D30F75">
        <w:rPr>
          <w:rFonts w:hint="eastAsia"/>
        </w:rPr>
        <w:t>なさい。なお</w:t>
      </w:r>
      <w:r w:rsidR="0064069E">
        <w:rPr>
          <w:rFonts w:hint="eastAsia"/>
        </w:rPr>
        <w:t>，</w:t>
      </w:r>
      <w:r w:rsidRPr="00D30F75">
        <w:rPr>
          <w:rFonts w:hint="eastAsia"/>
        </w:rPr>
        <w:t>再履修は留年の可能性を非常に高くする。一度履修を決めた</w:t>
      </w:r>
      <w:r w:rsidR="00181BAA">
        <w:rPr>
          <w:rFonts w:hint="eastAsia"/>
        </w:rPr>
        <w:t>授業</w:t>
      </w:r>
      <w:r w:rsidRPr="00D30F75">
        <w:rPr>
          <w:rFonts w:hint="eastAsia"/>
        </w:rPr>
        <w:t>科目は最後まであきらめずに</w:t>
      </w:r>
      <w:r w:rsidR="00181BAA">
        <w:rPr>
          <w:rFonts w:hint="eastAsia"/>
        </w:rPr>
        <w:t>学習をし、</w:t>
      </w:r>
      <w:r w:rsidRPr="00D30F75">
        <w:rPr>
          <w:rFonts w:hint="eastAsia"/>
        </w:rPr>
        <w:t>必ず</w:t>
      </w:r>
      <w:r>
        <w:rPr>
          <w:rFonts w:hint="eastAsia"/>
        </w:rPr>
        <w:t>修得</w:t>
      </w:r>
      <w:r w:rsidRPr="00D30F75">
        <w:rPr>
          <w:rFonts w:hint="eastAsia"/>
        </w:rPr>
        <w:t>することが大切である。</w:t>
      </w:r>
    </w:p>
    <w:p w14:paraId="52C8A857" w14:textId="12C4BB1F" w:rsidR="0025605A" w:rsidRPr="00D30F75" w:rsidRDefault="002A70B9" w:rsidP="002A70B9">
      <w:pPr>
        <w:widowControl/>
        <w:jc w:val="left"/>
      </w:pPr>
      <w:r>
        <w:br w:type="page"/>
      </w:r>
    </w:p>
    <w:tbl>
      <w:tblPr>
        <w:tblStyle w:val="af0"/>
        <w:tblW w:w="0" w:type="auto"/>
        <w:tblLook w:val="04A0" w:firstRow="1" w:lastRow="0" w:firstColumn="1" w:lastColumn="0" w:noHBand="0" w:noVBand="1"/>
      </w:tblPr>
      <w:tblGrid>
        <w:gridCol w:w="7508"/>
        <w:gridCol w:w="2239"/>
      </w:tblGrid>
      <w:tr w:rsidR="0025605A" w:rsidRPr="00D30F75" w14:paraId="7347A989" w14:textId="77777777" w:rsidTr="000851A5">
        <w:tc>
          <w:tcPr>
            <w:tcW w:w="7508" w:type="dxa"/>
            <w:tcBorders>
              <w:top w:val="nil"/>
              <w:left w:val="nil"/>
              <w:bottom w:val="nil"/>
            </w:tcBorders>
            <w:shd w:val="clear" w:color="auto" w:fill="auto"/>
          </w:tcPr>
          <w:p w14:paraId="76EEF39C" w14:textId="77777777" w:rsidR="0025605A" w:rsidRPr="00D30F75" w:rsidRDefault="0025605A" w:rsidP="000851A5">
            <w:pPr>
              <w:jc w:val="left"/>
              <w:rPr>
                <w:rFonts w:asciiTheme="majorEastAsia" w:eastAsiaTheme="majorEastAsia" w:hAnsiTheme="majorEastAsia"/>
                <w:b/>
                <w:w w:val="75"/>
                <w:szCs w:val="18"/>
              </w:rPr>
            </w:pPr>
          </w:p>
        </w:tc>
        <w:tc>
          <w:tcPr>
            <w:tcW w:w="2239" w:type="dxa"/>
            <w:shd w:val="clear" w:color="auto" w:fill="000000" w:themeFill="text1"/>
          </w:tcPr>
          <w:p w14:paraId="480497FD" w14:textId="77777777" w:rsidR="0025605A" w:rsidRPr="00D30F75" w:rsidRDefault="0025605A" w:rsidP="000851A5">
            <w:pPr>
              <w:jc w:val="center"/>
              <w:rPr>
                <w:rFonts w:asciiTheme="majorEastAsia" w:eastAsiaTheme="majorEastAsia" w:hAnsiTheme="majorEastAsia"/>
                <w:b/>
                <w:szCs w:val="18"/>
              </w:rPr>
            </w:pPr>
            <w:r w:rsidRPr="00D30F75">
              <w:rPr>
                <w:rFonts w:asciiTheme="majorEastAsia" w:eastAsiaTheme="majorEastAsia" w:hAnsiTheme="majorEastAsia" w:hint="eastAsia"/>
                <w:b/>
                <w:szCs w:val="18"/>
              </w:rPr>
              <w:t>機械システム工学科</w:t>
            </w:r>
          </w:p>
        </w:tc>
      </w:tr>
      <w:tr w:rsidR="0025605A" w:rsidRPr="00D30F75" w14:paraId="3DCC324A" w14:textId="77777777" w:rsidTr="000851A5">
        <w:tc>
          <w:tcPr>
            <w:tcW w:w="9747" w:type="dxa"/>
            <w:gridSpan w:val="2"/>
            <w:tcBorders>
              <w:top w:val="nil"/>
              <w:left w:val="nil"/>
              <w:bottom w:val="single" w:sz="24" w:space="0" w:color="auto"/>
              <w:right w:val="nil"/>
            </w:tcBorders>
            <w:shd w:val="clear" w:color="auto" w:fill="auto"/>
            <w:vAlign w:val="center"/>
          </w:tcPr>
          <w:p w14:paraId="1F3FEACD" w14:textId="77777777" w:rsidR="0025605A" w:rsidRPr="00D30F75" w:rsidRDefault="0025605A" w:rsidP="000851A5">
            <w:pPr>
              <w:rPr>
                <w:rFonts w:ascii="ＭＳ ゴシック" w:eastAsia="ＭＳ ゴシック" w:hAnsi="ＭＳ 明朝"/>
                <w:b/>
                <w:bCs/>
                <w:szCs w:val="18"/>
              </w:rPr>
            </w:pPr>
          </w:p>
          <w:p w14:paraId="721F8207" w14:textId="77777777" w:rsidR="0025605A" w:rsidRPr="00D30F75" w:rsidRDefault="0025605A" w:rsidP="000851A5">
            <w:pPr>
              <w:jc w:val="right"/>
              <w:rPr>
                <w:rFonts w:asciiTheme="majorEastAsia" w:eastAsiaTheme="majorEastAsia" w:hAnsiTheme="majorEastAsia"/>
                <w:b/>
                <w:szCs w:val="18"/>
              </w:rPr>
            </w:pPr>
            <w:r w:rsidRPr="00D30F75">
              <w:rPr>
                <w:rFonts w:ascii="ＭＳ ゴシック" w:eastAsia="ＭＳ ゴシック" w:hAnsi="ＭＳ 明朝" w:hint="eastAsia"/>
                <w:b/>
                <w:bCs/>
                <w:szCs w:val="18"/>
              </w:rPr>
              <w:t>履修上の注意事項</w:t>
            </w:r>
          </w:p>
        </w:tc>
      </w:tr>
    </w:tbl>
    <w:p w14:paraId="3FB31561" w14:textId="77777777" w:rsidR="00DD1896" w:rsidRDefault="00DD1896" w:rsidP="00DF79B5">
      <w:pPr>
        <w:rPr>
          <w:rFonts w:asciiTheme="majorEastAsia" w:eastAsiaTheme="majorEastAsia" w:hAnsiTheme="majorEastAsia"/>
          <w:b/>
        </w:rPr>
      </w:pPr>
    </w:p>
    <w:p w14:paraId="0B59A858" w14:textId="781CFD89" w:rsidR="00DF79B5" w:rsidRPr="00D30F75" w:rsidRDefault="00DF79B5" w:rsidP="00DF79B5">
      <w:pPr>
        <w:rPr>
          <w:rFonts w:asciiTheme="majorEastAsia" w:eastAsiaTheme="majorEastAsia" w:hAnsiTheme="majorEastAsia"/>
          <w:b/>
        </w:rPr>
      </w:pPr>
      <w:r w:rsidRPr="00D30F75">
        <w:rPr>
          <w:rFonts w:asciiTheme="majorEastAsia" w:eastAsiaTheme="majorEastAsia" w:hAnsiTheme="majorEastAsia" w:hint="eastAsia"/>
          <w:b/>
        </w:rPr>
        <w:t>４．</w:t>
      </w:r>
      <w:r w:rsidR="00782D08">
        <w:rPr>
          <w:rFonts w:asciiTheme="majorEastAsia" w:eastAsiaTheme="majorEastAsia" w:hAnsiTheme="majorEastAsia" w:hint="eastAsia"/>
          <w:b/>
        </w:rPr>
        <w:t>理</w:t>
      </w:r>
      <w:r w:rsidRPr="00D30F75">
        <w:rPr>
          <w:rFonts w:asciiTheme="majorEastAsia" w:eastAsiaTheme="majorEastAsia" w:hAnsiTheme="majorEastAsia" w:hint="eastAsia"/>
          <w:b/>
        </w:rPr>
        <w:t>工学基礎科目</w:t>
      </w:r>
      <w:r w:rsidR="00BD52DE">
        <w:rPr>
          <w:rFonts w:asciiTheme="majorEastAsia" w:eastAsiaTheme="majorEastAsia" w:hAnsiTheme="majorEastAsia" w:hint="eastAsia"/>
          <w:b/>
        </w:rPr>
        <w:t>区分</w:t>
      </w:r>
      <w:r w:rsidRPr="00D30F75">
        <w:rPr>
          <w:rFonts w:asciiTheme="majorEastAsia" w:eastAsiaTheme="majorEastAsia" w:hAnsiTheme="majorEastAsia" w:hint="eastAsia"/>
          <w:b/>
        </w:rPr>
        <w:t>および専門科目</w:t>
      </w:r>
      <w:r w:rsidR="00BD52DE">
        <w:rPr>
          <w:rFonts w:asciiTheme="majorEastAsia" w:eastAsiaTheme="majorEastAsia" w:hAnsiTheme="majorEastAsia" w:hint="eastAsia"/>
          <w:b/>
        </w:rPr>
        <w:t>区分</w:t>
      </w:r>
      <w:r w:rsidRPr="00D30F75">
        <w:rPr>
          <w:rFonts w:asciiTheme="majorEastAsia" w:eastAsiaTheme="majorEastAsia" w:hAnsiTheme="majorEastAsia" w:hint="eastAsia"/>
          <w:b/>
        </w:rPr>
        <w:t>の必修科目と選択必修科目</w:t>
      </w:r>
    </w:p>
    <w:p w14:paraId="15E2EF6F" w14:textId="45464810" w:rsidR="0025605A" w:rsidRPr="00D30F75" w:rsidRDefault="00782D08" w:rsidP="00DD1896">
      <w:pPr>
        <w:ind w:leftChars="100" w:left="180" w:firstLineChars="100" w:firstLine="180"/>
      </w:pPr>
      <w:r>
        <w:rPr>
          <w:rFonts w:hint="eastAsia"/>
        </w:rPr>
        <w:t>理</w:t>
      </w:r>
      <w:r w:rsidR="00DF79B5" w:rsidRPr="00D30F75">
        <w:rPr>
          <w:rFonts w:hint="eastAsia"/>
        </w:rPr>
        <w:t>工学基礎科目は</w:t>
      </w:r>
      <w:r w:rsidR="0064069E">
        <w:rPr>
          <w:rFonts w:hint="eastAsia"/>
        </w:rPr>
        <w:t>，</w:t>
      </w:r>
      <w:r w:rsidR="00DF79B5" w:rsidRPr="00D30F75">
        <w:rPr>
          <w:rFonts w:hint="eastAsia"/>
        </w:rPr>
        <w:t>機械システム工学のみならず工学全般に必要な基礎科目として</w:t>
      </w:r>
      <w:r w:rsidR="0064069E">
        <w:rPr>
          <w:rFonts w:hint="eastAsia"/>
        </w:rPr>
        <w:t>，</w:t>
      </w:r>
      <w:r w:rsidR="00DF79B5" w:rsidRPr="00D30F75">
        <w:rPr>
          <w:rFonts w:hint="eastAsia"/>
        </w:rPr>
        <w:t>１年次より学習するように配当さ</w:t>
      </w:r>
      <w:r w:rsidR="0025605A" w:rsidRPr="00D30F75">
        <w:rPr>
          <w:rFonts w:hint="eastAsia"/>
        </w:rPr>
        <w:t>れている。</w:t>
      </w:r>
      <w:r w:rsidR="0025605A" w:rsidRPr="00EB1C38">
        <w:rPr>
          <w:rFonts w:hint="eastAsia"/>
        </w:rPr>
        <w:t>卒業研究</w:t>
      </w:r>
      <w:r w:rsidR="00350B7D" w:rsidRPr="00EB1C38">
        <w:t>(1)</w:t>
      </w:r>
      <w:r w:rsidR="0025605A" w:rsidRPr="00EB1C38">
        <w:rPr>
          <w:rFonts w:hint="eastAsia"/>
        </w:rPr>
        <w:t>着手条件</w:t>
      </w:r>
      <w:r w:rsidR="003E0272" w:rsidRPr="00EB1C38">
        <w:rPr>
          <w:rFonts w:hint="eastAsia"/>
        </w:rPr>
        <w:t>では</w:t>
      </w:r>
      <w:r w:rsidR="0064069E">
        <w:rPr>
          <w:rFonts w:hint="eastAsia"/>
        </w:rPr>
        <w:t>，</w:t>
      </w:r>
      <w:r w:rsidRPr="00EB1C38">
        <w:rPr>
          <w:rFonts w:hint="eastAsia"/>
        </w:rPr>
        <w:t>理</w:t>
      </w:r>
      <w:r w:rsidR="0025605A" w:rsidRPr="00EB1C38">
        <w:rPr>
          <w:rFonts w:hint="eastAsia"/>
        </w:rPr>
        <w:t>工学基礎科目区分において</w:t>
      </w:r>
      <w:r w:rsidR="00E06B48">
        <w:rPr>
          <w:rFonts w:hint="eastAsia"/>
        </w:rPr>
        <w:t>３</w:t>
      </w:r>
      <w:r w:rsidR="00886970">
        <w:rPr>
          <w:rFonts w:hint="eastAsia"/>
        </w:rPr>
        <w:t>１</w:t>
      </w:r>
      <w:r w:rsidR="0025605A" w:rsidRPr="00EB1C38">
        <w:rPr>
          <w:rFonts w:hint="eastAsia"/>
        </w:rPr>
        <w:t>単位</w:t>
      </w:r>
      <w:r w:rsidR="0025605A" w:rsidRPr="00D30F75">
        <w:rPr>
          <w:rFonts w:hint="eastAsia"/>
        </w:rPr>
        <w:t>以上を修得していることを求めており</w:t>
      </w:r>
      <w:r w:rsidR="0064069E">
        <w:rPr>
          <w:rFonts w:hint="eastAsia"/>
        </w:rPr>
        <w:t>，</w:t>
      </w:r>
      <w:r w:rsidR="0025605A" w:rsidRPr="00D30F75">
        <w:rPr>
          <w:rFonts w:hint="eastAsia"/>
        </w:rPr>
        <w:t>どの科目も高学年次における専門的な学問の学習に必要となるため</w:t>
      </w:r>
      <w:r w:rsidR="0064069E">
        <w:rPr>
          <w:rFonts w:hint="eastAsia"/>
        </w:rPr>
        <w:t>，</w:t>
      </w:r>
      <w:r w:rsidR="0025605A" w:rsidRPr="00D30F75">
        <w:rPr>
          <w:rFonts w:hint="eastAsia"/>
        </w:rPr>
        <w:t>これらの大部分の科目について</w:t>
      </w:r>
      <w:r w:rsidR="0064069E">
        <w:rPr>
          <w:rFonts w:hint="eastAsia"/>
        </w:rPr>
        <w:t>，</w:t>
      </w:r>
      <w:r w:rsidR="0025605A" w:rsidRPr="00D30F75">
        <w:rPr>
          <w:rFonts w:hint="eastAsia"/>
        </w:rPr>
        <w:t>特に</w:t>
      </w:r>
      <w:r w:rsidR="0064069E">
        <w:rPr>
          <w:rFonts w:hint="eastAsia"/>
        </w:rPr>
        <w:t>，</w:t>
      </w:r>
      <w:r w:rsidR="0025605A" w:rsidRPr="00D30F75">
        <w:rPr>
          <w:rFonts w:hint="eastAsia"/>
        </w:rPr>
        <w:t>必修科目（○）と選択必修科目（△）については低学年次に習得する。</w:t>
      </w:r>
    </w:p>
    <w:p w14:paraId="3E0821C2" w14:textId="63E34AB8" w:rsidR="0025605A" w:rsidRPr="005A1B8D" w:rsidRDefault="00886970" w:rsidP="0025605A">
      <w:pPr>
        <w:ind w:leftChars="100" w:left="180" w:firstLineChars="100" w:firstLine="180"/>
      </w:pPr>
      <w:r>
        <w:rPr>
          <w:rFonts w:hint="eastAsia"/>
        </w:rPr>
        <w:t>専門科目の</w:t>
      </w:r>
      <w:r w:rsidR="009430CB">
        <w:rPr>
          <w:rFonts w:hint="eastAsia"/>
        </w:rPr>
        <w:t>学科共通科目群</w:t>
      </w:r>
      <w:r>
        <w:rPr>
          <w:rFonts w:hint="eastAsia"/>
        </w:rPr>
        <w:t>や</w:t>
      </w:r>
      <w:r w:rsidR="009430CB">
        <w:rPr>
          <w:rFonts w:hint="eastAsia"/>
        </w:rPr>
        <w:t>各専門分野科目群の必修科目と</w:t>
      </w:r>
      <w:r w:rsidR="009430CB" w:rsidRPr="00E744A0">
        <w:rPr>
          <w:rFonts w:hint="eastAsia"/>
        </w:rPr>
        <w:t>選択必修科目（</w:t>
      </w:r>
      <w:r>
        <w:rPr>
          <w:rFonts w:hint="eastAsia"/>
        </w:rPr>
        <w:t>△１および</w:t>
      </w:r>
      <w:r w:rsidR="009430CB" w:rsidRPr="00E744A0">
        <w:rPr>
          <w:rFonts w:hint="eastAsia"/>
        </w:rPr>
        <w:t>△2）</w:t>
      </w:r>
      <w:r w:rsidR="0025605A" w:rsidRPr="00D30F75">
        <w:rPr>
          <w:rFonts w:hint="eastAsia"/>
        </w:rPr>
        <w:t>である</w:t>
      </w:r>
      <w:r>
        <w:rPr>
          <w:rFonts w:hint="eastAsia"/>
        </w:rPr>
        <w:t>機械設計製図，</w:t>
      </w:r>
      <w:r w:rsidR="0025605A" w:rsidRPr="00D30F75">
        <w:rPr>
          <w:rFonts w:hint="eastAsia"/>
        </w:rPr>
        <w:t>機械工作概論</w:t>
      </w:r>
      <w:r w:rsidR="002235D2">
        <w:rPr>
          <w:rFonts w:hint="eastAsia"/>
        </w:rPr>
        <w:t>及び実習</w:t>
      </w:r>
      <w:r w:rsidR="00DD1896" w:rsidRPr="00EB1C38">
        <w:rPr>
          <w:rFonts w:hint="eastAsia"/>
        </w:rPr>
        <w:t>(a)(b)</w:t>
      </w:r>
      <w:r w:rsidR="0064069E">
        <w:rPr>
          <w:rFonts w:hint="eastAsia"/>
        </w:rPr>
        <w:t>，</w:t>
      </w:r>
      <w:r>
        <w:rPr>
          <w:rFonts w:hint="eastAsia"/>
        </w:rPr>
        <w:t>機械材料</w:t>
      </w:r>
      <w:r w:rsidR="0000096F">
        <w:rPr>
          <w:rFonts w:hint="eastAsia"/>
        </w:rPr>
        <w:t>，</w:t>
      </w:r>
      <w:r>
        <w:rPr>
          <w:rFonts w:hint="eastAsia"/>
        </w:rPr>
        <w:t>機械要素，</w:t>
      </w:r>
      <w:r w:rsidRPr="005A1B8D">
        <w:rPr>
          <w:rFonts w:hint="eastAsia"/>
        </w:rPr>
        <w:t>機械システム設計演習</w:t>
      </w:r>
      <w:r w:rsidR="00207925" w:rsidRPr="005A1B8D">
        <w:rPr>
          <w:rFonts w:hint="eastAsia"/>
        </w:rPr>
        <w:t>(</w:t>
      </w:r>
      <w:r w:rsidRPr="005A1B8D">
        <w:t>1</w:t>
      </w:r>
      <w:r w:rsidR="00365B5F" w:rsidRPr="005A1B8D">
        <w:t>a</w:t>
      </w:r>
      <w:r w:rsidR="00207925" w:rsidRPr="005A1B8D">
        <w:rPr>
          <w:rFonts w:hint="eastAsia"/>
        </w:rPr>
        <w:t>)(</w:t>
      </w:r>
      <w:r w:rsidR="00365B5F" w:rsidRPr="005A1B8D">
        <w:t>1b)</w:t>
      </w:r>
      <w:r w:rsidR="001D1483" w:rsidRPr="005A1B8D">
        <w:rPr>
          <w:rFonts w:hint="eastAsia"/>
        </w:rPr>
        <w:t>，機械システム設計演習</w:t>
      </w:r>
      <w:r w:rsidRPr="005A1B8D">
        <w:t>(2</w:t>
      </w:r>
      <w:r w:rsidR="00423CAC" w:rsidRPr="005A1B8D">
        <w:t>a</w:t>
      </w:r>
      <w:r w:rsidR="00207925" w:rsidRPr="005A1B8D">
        <w:rPr>
          <w:rFonts w:hint="eastAsia"/>
        </w:rPr>
        <w:t>)(</w:t>
      </w:r>
      <w:r w:rsidR="00423CAC" w:rsidRPr="005A1B8D">
        <w:t>2b)</w:t>
      </w:r>
      <w:r w:rsidRPr="005A1B8D">
        <w:rPr>
          <w:rFonts w:hint="eastAsia"/>
        </w:rPr>
        <w:t>，</w:t>
      </w:r>
      <w:r w:rsidR="00DD1896" w:rsidRPr="005A1B8D">
        <w:rPr>
          <w:rFonts w:hint="eastAsia"/>
        </w:rPr>
        <w:t>工業力学及び演習</w:t>
      </w:r>
      <w:r w:rsidR="0064069E" w:rsidRPr="005A1B8D">
        <w:rPr>
          <w:rFonts w:hint="eastAsia"/>
        </w:rPr>
        <w:t>，</w:t>
      </w:r>
      <w:r w:rsidR="0025605A" w:rsidRPr="005A1B8D">
        <w:rPr>
          <w:rFonts w:hint="eastAsia"/>
        </w:rPr>
        <w:t>電気物理及び演習</w:t>
      </w:r>
      <w:r w:rsidR="002235D2" w:rsidRPr="005A1B8D">
        <w:rPr>
          <w:rFonts w:hint="eastAsia"/>
        </w:rPr>
        <w:t>(a)(b)</w:t>
      </w:r>
      <w:r w:rsidR="0064069E" w:rsidRPr="005A1B8D">
        <w:rPr>
          <w:rFonts w:hint="eastAsia"/>
        </w:rPr>
        <w:t>，</w:t>
      </w:r>
      <w:r w:rsidR="0025605A" w:rsidRPr="005A1B8D">
        <w:rPr>
          <w:rFonts w:hint="eastAsia"/>
        </w:rPr>
        <w:t>材料力学(1)</w:t>
      </w:r>
      <w:r w:rsidR="002235D2" w:rsidRPr="005A1B8D">
        <w:rPr>
          <w:rFonts w:hint="eastAsia"/>
        </w:rPr>
        <w:t>及び演習</w:t>
      </w:r>
      <w:r w:rsidR="0064069E" w:rsidRPr="005A1B8D">
        <w:rPr>
          <w:rFonts w:hint="eastAsia"/>
        </w:rPr>
        <w:t>，</w:t>
      </w:r>
      <w:r w:rsidR="0025605A" w:rsidRPr="005A1B8D">
        <w:rPr>
          <w:rFonts w:hint="eastAsia"/>
        </w:rPr>
        <w:t>熱力学(1)</w:t>
      </w:r>
      <w:r w:rsidR="002235D2" w:rsidRPr="005A1B8D">
        <w:rPr>
          <w:rFonts w:hint="eastAsia"/>
        </w:rPr>
        <w:t>及び演習</w:t>
      </w:r>
      <w:r w:rsidR="0064069E" w:rsidRPr="005A1B8D">
        <w:rPr>
          <w:rFonts w:hint="eastAsia"/>
        </w:rPr>
        <w:t>，</w:t>
      </w:r>
      <w:r w:rsidR="0025605A" w:rsidRPr="005A1B8D">
        <w:rPr>
          <w:rFonts w:hint="eastAsia"/>
        </w:rPr>
        <w:t>流れ学(1)</w:t>
      </w:r>
      <w:r w:rsidR="002235D2" w:rsidRPr="005A1B8D">
        <w:rPr>
          <w:rFonts w:hint="eastAsia"/>
        </w:rPr>
        <w:t>及び演習</w:t>
      </w:r>
      <w:r w:rsidR="0064069E" w:rsidRPr="005A1B8D">
        <w:rPr>
          <w:rFonts w:hint="eastAsia"/>
        </w:rPr>
        <w:t>，</w:t>
      </w:r>
      <w:r w:rsidR="0025605A" w:rsidRPr="005A1B8D">
        <w:rPr>
          <w:rFonts w:hint="eastAsia"/>
        </w:rPr>
        <w:t>電気</w:t>
      </w:r>
      <w:r w:rsidR="002235D2" w:rsidRPr="005A1B8D">
        <w:rPr>
          <w:rFonts w:hint="eastAsia"/>
        </w:rPr>
        <w:t>電子</w:t>
      </w:r>
      <w:r w:rsidR="0025605A" w:rsidRPr="005A1B8D">
        <w:rPr>
          <w:rFonts w:hint="eastAsia"/>
        </w:rPr>
        <w:t>回路及び演習</w:t>
      </w:r>
      <w:r w:rsidR="00DD1896" w:rsidRPr="005A1B8D">
        <w:rPr>
          <w:rFonts w:hint="eastAsia"/>
        </w:rPr>
        <w:t>(a)(b)</w:t>
      </w:r>
      <w:r w:rsidR="0064069E" w:rsidRPr="005A1B8D">
        <w:rPr>
          <w:rFonts w:hint="eastAsia"/>
        </w:rPr>
        <w:t>，</w:t>
      </w:r>
      <w:r w:rsidR="0025605A" w:rsidRPr="005A1B8D">
        <w:rPr>
          <w:rFonts w:hint="eastAsia"/>
        </w:rPr>
        <w:t>システムダイナミックス及び演習</w:t>
      </w:r>
      <w:r w:rsidR="00DD1896" w:rsidRPr="005A1B8D">
        <w:rPr>
          <w:rFonts w:hint="eastAsia"/>
        </w:rPr>
        <w:t>(a)(b)</w:t>
      </w:r>
      <w:r w:rsidR="0064069E" w:rsidRPr="005A1B8D">
        <w:rPr>
          <w:rFonts w:hint="eastAsia"/>
        </w:rPr>
        <w:t>，</w:t>
      </w:r>
      <w:r w:rsidR="0025605A" w:rsidRPr="005A1B8D">
        <w:rPr>
          <w:rFonts w:hint="eastAsia"/>
        </w:rPr>
        <w:t>プログラミング及び演習</w:t>
      </w:r>
      <w:r w:rsidR="00DD1896" w:rsidRPr="005A1B8D">
        <w:rPr>
          <w:rFonts w:hint="eastAsia"/>
        </w:rPr>
        <w:t>(a)(b)</w:t>
      </w:r>
      <w:r w:rsidR="0025605A" w:rsidRPr="005A1B8D">
        <w:rPr>
          <w:rFonts w:hint="eastAsia"/>
        </w:rPr>
        <w:t>の</w:t>
      </w:r>
      <w:r w:rsidR="00DD1896" w:rsidRPr="005A1B8D">
        <w:rPr>
          <w:rFonts w:hint="eastAsia"/>
        </w:rPr>
        <w:t>１４</w:t>
      </w:r>
      <w:r w:rsidR="0025605A" w:rsidRPr="005A1B8D">
        <w:rPr>
          <w:rFonts w:hint="eastAsia"/>
        </w:rPr>
        <w:t>科目は</w:t>
      </w:r>
      <w:r w:rsidR="0064069E" w:rsidRPr="005A1B8D">
        <w:rPr>
          <w:rFonts w:hint="eastAsia"/>
        </w:rPr>
        <w:t>，</w:t>
      </w:r>
      <w:r w:rsidR="0025605A" w:rsidRPr="005A1B8D">
        <w:rPr>
          <w:rFonts w:hint="eastAsia"/>
        </w:rPr>
        <w:t>機械システム工学の基礎を構成する科目であり</w:t>
      </w:r>
      <w:r w:rsidR="0064069E" w:rsidRPr="005A1B8D">
        <w:rPr>
          <w:rFonts w:hint="eastAsia"/>
        </w:rPr>
        <w:t>，</w:t>
      </w:r>
      <w:r w:rsidR="0025605A" w:rsidRPr="005A1B8D">
        <w:rPr>
          <w:rFonts w:hint="eastAsia"/>
        </w:rPr>
        <w:t>系統的な学習ができるよう１年</w:t>
      </w:r>
      <w:r w:rsidR="002975F0" w:rsidRPr="005A1B8D">
        <w:rPr>
          <w:rFonts w:hint="eastAsia"/>
        </w:rPr>
        <w:t>～２年</w:t>
      </w:r>
      <w:r w:rsidR="0025605A" w:rsidRPr="005A1B8D">
        <w:rPr>
          <w:rFonts w:hint="eastAsia"/>
        </w:rPr>
        <w:t>次より配当している。各科目群を学ぶために深く理解し</w:t>
      </w:r>
      <w:r w:rsidR="0064069E" w:rsidRPr="005A1B8D">
        <w:rPr>
          <w:rFonts w:hint="eastAsia"/>
        </w:rPr>
        <w:t>，</w:t>
      </w:r>
      <w:r w:rsidR="0025605A" w:rsidRPr="005A1B8D">
        <w:rPr>
          <w:rFonts w:hint="eastAsia"/>
        </w:rPr>
        <w:t>基礎力としてしっかり身に付けること。</w:t>
      </w:r>
    </w:p>
    <w:p w14:paraId="7327BC8B" w14:textId="24478A1A" w:rsidR="0025605A" w:rsidRPr="00D30F75" w:rsidRDefault="0025605A" w:rsidP="0025605A">
      <w:pPr>
        <w:ind w:leftChars="100" w:left="180" w:firstLineChars="100" w:firstLine="180"/>
      </w:pPr>
      <w:r w:rsidRPr="005A1B8D">
        <w:rPr>
          <w:rFonts w:hint="eastAsia"/>
        </w:rPr>
        <w:t>機械システム工学科では</w:t>
      </w:r>
      <w:r w:rsidR="0064069E" w:rsidRPr="005A1B8D">
        <w:rPr>
          <w:rFonts w:hint="eastAsia"/>
        </w:rPr>
        <w:t>，</w:t>
      </w:r>
      <w:r w:rsidRPr="005A1B8D">
        <w:rPr>
          <w:rFonts w:hint="eastAsia"/>
        </w:rPr>
        <w:t>講義形式で学習する専門科目の理解を一層確かなものとするために</w:t>
      </w:r>
      <w:r w:rsidR="0064069E" w:rsidRPr="005A1B8D">
        <w:rPr>
          <w:rFonts w:hint="eastAsia"/>
        </w:rPr>
        <w:t>，</w:t>
      </w:r>
      <w:r w:rsidRPr="005A1B8D">
        <w:rPr>
          <w:rFonts w:hint="eastAsia"/>
        </w:rPr>
        <w:t>体験学習である多くの実験実習科目を設け</w:t>
      </w:r>
      <w:r w:rsidR="0064069E" w:rsidRPr="005A1B8D">
        <w:rPr>
          <w:rFonts w:hint="eastAsia"/>
        </w:rPr>
        <w:t>，</w:t>
      </w:r>
      <w:r w:rsidRPr="005A1B8D">
        <w:rPr>
          <w:rFonts w:hint="eastAsia"/>
        </w:rPr>
        <w:t>そのすべてを必修科目</w:t>
      </w:r>
      <w:r w:rsidR="0071312E" w:rsidRPr="005A1B8D">
        <w:rPr>
          <w:rFonts w:hint="eastAsia"/>
        </w:rPr>
        <w:t>として</w:t>
      </w:r>
      <w:r w:rsidRPr="005A1B8D">
        <w:rPr>
          <w:rFonts w:hint="eastAsia"/>
        </w:rPr>
        <w:t>指定している。したがって</w:t>
      </w:r>
      <w:r w:rsidR="0064069E" w:rsidRPr="005A1B8D">
        <w:rPr>
          <w:rFonts w:hint="eastAsia"/>
        </w:rPr>
        <w:t>，</w:t>
      </w:r>
      <w:r w:rsidRPr="005A1B8D">
        <w:rPr>
          <w:rFonts w:hint="eastAsia"/>
        </w:rPr>
        <w:t>基礎設計製図</w:t>
      </w:r>
      <w:r w:rsidR="0064069E" w:rsidRPr="005A1B8D">
        <w:rPr>
          <w:rFonts w:hint="eastAsia"/>
        </w:rPr>
        <w:t>，</w:t>
      </w:r>
      <w:r w:rsidR="00A17B88" w:rsidRPr="005A1B8D">
        <w:rPr>
          <w:rFonts w:hint="eastAsia"/>
        </w:rPr>
        <w:t>機械工作概論及び実習</w:t>
      </w:r>
      <w:r w:rsidR="00DD1896" w:rsidRPr="005A1B8D">
        <w:rPr>
          <w:rFonts w:hint="eastAsia"/>
        </w:rPr>
        <w:t>(a)(b)</w:t>
      </w:r>
      <w:r w:rsidR="0064069E" w:rsidRPr="005A1B8D">
        <w:rPr>
          <w:rFonts w:hint="eastAsia"/>
        </w:rPr>
        <w:t>，</w:t>
      </w:r>
      <w:r w:rsidR="00A17B88" w:rsidRPr="005A1B8D">
        <w:t xml:space="preserve"> </w:t>
      </w:r>
      <w:r w:rsidRPr="005A1B8D">
        <w:rPr>
          <w:rFonts w:hint="eastAsia"/>
        </w:rPr>
        <w:t>機械システム基礎実験</w:t>
      </w:r>
      <w:r w:rsidR="0064069E" w:rsidRPr="005A1B8D">
        <w:rPr>
          <w:rFonts w:hint="eastAsia"/>
        </w:rPr>
        <w:t>，</w:t>
      </w:r>
      <w:r w:rsidRPr="005A1B8D">
        <w:rPr>
          <w:rFonts w:hint="eastAsia"/>
        </w:rPr>
        <w:t>電気基礎実験</w:t>
      </w:r>
      <w:r w:rsidR="0064069E" w:rsidRPr="005A1B8D">
        <w:rPr>
          <w:rFonts w:hint="eastAsia"/>
        </w:rPr>
        <w:t>，</w:t>
      </w:r>
      <w:r w:rsidRPr="005A1B8D">
        <w:rPr>
          <w:rFonts w:hint="eastAsia"/>
        </w:rPr>
        <w:t>機械システム設計演習</w:t>
      </w:r>
      <w:r w:rsidR="00774D15" w:rsidRPr="005A1B8D">
        <w:rPr>
          <w:rFonts w:hint="eastAsia"/>
        </w:rPr>
        <w:t>(</w:t>
      </w:r>
      <w:r w:rsidR="00774D15" w:rsidRPr="005A1B8D">
        <w:t>1a</w:t>
      </w:r>
      <w:r w:rsidR="00774D15" w:rsidRPr="005A1B8D">
        <w:rPr>
          <w:rFonts w:hint="eastAsia"/>
        </w:rPr>
        <w:t>)(</w:t>
      </w:r>
      <w:r w:rsidR="00774D15" w:rsidRPr="005A1B8D">
        <w:t>1b)</w:t>
      </w:r>
      <w:r w:rsidR="00774D15" w:rsidRPr="005A1B8D" w:rsidDel="00774D15">
        <w:rPr>
          <w:rFonts w:hint="eastAsia"/>
        </w:rPr>
        <w:t xml:space="preserve"> </w:t>
      </w:r>
      <w:r w:rsidR="0064069E" w:rsidRPr="005A1B8D">
        <w:rPr>
          <w:rFonts w:hint="eastAsia"/>
        </w:rPr>
        <w:t>，</w:t>
      </w:r>
      <w:r w:rsidRPr="005A1B8D">
        <w:rPr>
          <w:rFonts w:hint="eastAsia"/>
        </w:rPr>
        <w:t>機械システム設計演習</w:t>
      </w:r>
      <w:r w:rsidR="00774D15" w:rsidRPr="005A1B8D">
        <w:t>(2a</w:t>
      </w:r>
      <w:r w:rsidR="00774D15" w:rsidRPr="005A1B8D">
        <w:rPr>
          <w:rFonts w:hint="eastAsia"/>
        </w:rPr>
        <w:t>)(</w:t>
      </w:r>
      <w:r w:rsidR="00774D15" w:rsidRPr="005A1B8D">
        <w:t>2b)</w:t>
      </w:r>
      <w:r w:rsidR="00774D15" w:rsidRPr="005A1B8D" w:rsidDel="00774D15">
        <w:rPr>
          <w:rFonts w:hint="eastAsia"/>
        </w:rPr>
        <w:t xml:space="preserve"> </w:t>
      </w:r>
      <w:r w:rsidRPr="005A1B8D">
        <w:rPr>
          <w:rFonts w:hint="eastAsia"/>
        </w:rPr>
        <w:t>の</w:t>
      </w:r>
      <w:r w:rsidR="00B37D52" w:rsidRPr="005A1B8D">
        <w:rPr>
          <w:rFonts w:hint="eastAsia"/>
        </w:rPr>
        <w:t>６</w:t>
      </w:r>
      <w:r w:rsidRPr="005A1B8D">
        <w:rPr>
          <w:rFonts w:hint="eastAsia"/>
        </w:rPr>
        <w:t>科目</w:t>
      </w:r>
      <w:r w:rsidR="000E65F6" w:rsidRPr="005A1B8D">
        <w:rPr>
          <w:rFonts w:hint="eastAsia"/>
        </w:rPr>
        <w:t>を全て履修する必要がある。</w:t>
      </w:r>
    </w:p>
    <w:p w14:paraId="56790460" w14:textId="2B80EFA7" w:rsidR="0025605A" w:rsidRPr="00D30F75" w:rsidRDefault="0025605A" w:rsidP="0025605A">
      <w:pPr>
        <w:ind w:leftChars="100" w:left="180" w:firstLineChars="100" w:firstLine="180"/>
      </w:pPr>
      <w:r w:rsidRPr="00D30F75">
        <w:rPr>
          <w:rFonts w:hint="eastAsia"/>
        </w:rPr>
        <w:t>理論は実践することによって初めて本物の知識や技術となる。実験実習科目を豊富に取り入れた履修計画を立て</w:t>
      </w:r>
      <w:r w:rsidR="0064069E">
        <w:rPr>
          <w:rFonts w:hint="eastAsia"/>
        </w:rPr>
        <w:t>，</w:t>
      </w:r>
      <w:r w:rsidRPr="00D30F75">
        <w:rPr>
          <w:rFonts w:hint="eastAsia"/>
        </w:rPr>
        <w:t>より積極的な態度で実験実習を学習すること。</w:t>
      </w:r>
    </w:p>
    <w:p w14:paraId="7BA9B5A8" w14:textId="77777777" w:rsidR="0025605A" w:rsidRPr="00D30F75" w:rsidRDefault="0025605A" w:rsidP="0025605A"/>
    <w:p w14:paraId="38AAE59E" w14:textId="20064B28" w:rsidR="0025605A" w:rsidRPr="00D30F75" w:rsidRDefault="00886970" w:rsidP="0025605A">
      <w:pPr>
        <w:rPr>
          <w:rFonts w:asciiTheme="majorEastAsia" w:eastAsiaTheme="majorEastAsia" w:hAnsiTheme="majorEastAsia"/>
          <w:b/>
        </w:rPr>
      </w:pPr>
      <w:r>
        <w:rPr>
          <w:rFonts w:asciiTheme="majorEastAsia" w:eastAsiaTheme="majorEastAsia" w:hAnsiTheme="majorEastAsia" w:hint="eastAsia"/>
          <w:b/>
        </w:rPr>
        <w:t>５</w:t>
      </w:r>
      <w:r w:rsidR="0025605A" w:rsidRPr="00D30F75">
        <w:rPr>
          <w:rFonts w:asciiTheme="majorEastAsia" w:eastAsiaTheme="majorEastAsia" w:hAnsiTheme="majorEastAsia" w:hint="eastAsia"/>
          <w:b/>
        </w:rPr>
        <w:t>．他学科専門科目の履修上の制限</w:t>
      </w:r>
    </w:p>
    <w:p w14:paraId="0F37B458" w14:textId="320AC2A2" w:rsidR="0025605A" w:rsidRPr="00D30F75" w:rsidRDefault="008858E5" w:rsidP="000177F4">
      <w:pPr>
        <w:ind w:leftChars="78" w:left="140" w:firstLineChars="100" w:firstLine="180"/>
      </w:pPr>
      <w:r w:rsidRPr="00205B9B">
        <w:rPr>
          <w:rFonts w:hint="eastAsia"/>
        </w:rPr>
        <w:t>他学科・他学部・他大学の科目を履修したい場合は</w:t>
      </w:r>
      <w:r w:rsidR="0064069E">
        <w:rPr>
          <w:rFonts w:hint="eastAsia"/>
        </w:rPr>
        <w:t>，</w:t>
      </w:r>
      <w:r w:rsidRPr="00205B9B">
        <w:rPr>
          <w:rFonts w:hint="eastAsia"/>
        </w:rPr>
        <w:t>「履修要綱」の「1</w:t>
      </w:r>
      <w:r w:rsidR="00205B9B" w:rsidRPr="00205B9B">
        <w:rPr>
          <w:rFonts w:hint="eastAsia"/>
        </w:rPr>
        <w:t>6</w:t>
      </w:r>
      <w:r w:rsidRPr="00205B9B">
        <w:rPr>
          <w:rFonts w:hint="eastAsia"/>
        </w:rPr>
        <w:t>．他学科・他学部・他大学の科目の履修」を参照し</w:t>
      </w:r>
      <w:r w:rsidR="0064069E">
        <w:rPr>
          <w:rFonts w:hint="eastAsia"/>
        </w:rPr>
        <w:t>，</w:t>
      </w:r>
      <w:r w:rsidRPr="00205B9B">
        <w:rPr>
          <w:rFonts w:hint="eastAsia"/>
        </w:rPr>
        <w:t>機械システム工学科における履修科目とのバランスを考えながら効果的に履修する必要がある。</w:t>
      </w:r>
      <w:r w:rsidR="00C568B8">
        <w:rPr>
          <w:rFonts w:hint="eastAsia"/>
        </w:rPr>
        <w:t>別に指示のある場合を除き,他学科・他学部・他大学の特別履修を希望する場合は事前にクラス担任に相談することを推奨する。</w:t>
      </w:r>
    </w:p>
    <w:tbl>
      <w:tblPr>
        <w:tblStyle w:val="af0"/>
        <w:tblW w:w="9333" w:type="dxa"/>
        <w:tblInd w:w="279" w:type="dxa"/>
        <w:tblLook w:val="04A0" w:firstRow="1" w:lastRow="0" w:firstColumn="1" w:lastColumn="0" w:noHBand="0" w:noVBand="1"/>
      </w:tblPr>
      <w:tblGrid>
        <w:gridCol w:w="9333"/>
      </w:tblGrid>
      <w:tr w:rsidR="0025605A" w:rsidRPr="00D30F75" w14:paraId="1D099A39" w14:textId="77777777" w:rsidTr="000851A5">
        <w:trPr>
          <w:trHeight w:val="3089"/>
        </w:trPr>
        <w:tc>
          <w:tcPr>
            <w:tcW w:w="9333" w:type="dxa"/>
            <w:vAlign w:val="center"/>
          </w:tcPr>
          <w:p w14:paraId="670E548E" w14:textId="61D994D8" w:rsidR="0025605A" w:rsidRPr="00D30F75" w:rsidRDefault="0025605A" w:rsidP="000851A5">
            <w:r w:rsidRPr="00D30F75">
              <w:rPr>
                <w:rFonts w:hint="eastAsia"/>
              </w:rPr>
              <w:t>機械システム工学科では</w:t>
            </w:r>
            <w:r w:rsidR="0064069E">
              <w:rPr>
                <w:rFonts w:hint="eastAsia"/>
              </w:rPr>
              <w:t>，</w:t>
            </w:r>
            <w:r w:rsidRPr="00D30F75">
              <w:rPr>
                <w:rFonts w:hint="eastAsia"/>
              </w:rPr>
              <w:t>次のいずれかの制限事項に触れる場合は</w:t>
            </w:r>
            <w:r w:rsidR="0064069E">
              <w:rPr>
                <w:rFonts w:hint="eastAsia"/>
              </w:rPr>
              <w:t>，</w:t>
            </w:r>
            <w:r w:rsidRPr="00D30F75">
              <w:rPr>
                <w:rFonts w:hint="eastAsia"/>
              </w:rPr>
              <w:t>卒業要件および卒業研究</w:t>
            </w:r>
            <w:r w:rsidR="00350B7D">
              <w:rPr>
                <w:rFonts w:hint="eastAsia"/>
              </w:rPr>
              <w:t>(1)</w:t>
            </w:r>
            <w:r w:rsidRPr="00D30F75">
              <w:rPr>
                <w:rFonts w:hint="eastAsia"/>
              </w:rPr>
              <w:t>着手条件の単位として加算することを認めない。</w:t>
            </w:r>
          </w:p>
          <w:p w14:paraId="2BCEBB75" w14:textId="4E4D76DD" w:rsidR="0025605A" w:rsidRPr="00D30F75" w:rsidRDefault="0025605A" w:rsidP="000851A5">
            <w:pPr>
              <w:spacing w:beforeLines="25" w:before="71"/>
              <w:ind w:firstLineChars="100" w:firstLine="180"/>
            </w:pPr>
            <w:r w:rsidRPr="00D30F75">
              <w:rPr>
                <w:rFonts w:hint="eastAsia"/>
              </w:rPr>
              <w:t>① 他学科の科目名が</w:t>
            </w:r>
            <w:r w:rsidR="0064069E">
              <w:rPr>
                <w:rFonts w:hint="eastAsia"/>
              </w:rPr>
              <w:t>，</w:t>
            </w:r>
            <w:r w:rsidRPr="00D30F75">
              <w:rPr>
                <w:rFonts w:hint="eastAsia"/>
              </w:rPr>
              <w:t>機械システム工学科の科目名と同一名称である場合</w:t>
            </w:r>
          </w:p>
          <w:p w14:paraId="34FA3240" w14:textId="0CD5DCF2" w:rsidR="0025605A" w:rsidRPr="00D30F75" w:rsidRDefault="0025605A" w:rsidP="000851A5">
            <w:pPr>
              <w:ind w:firstLineChars="300" w:firstLine="540"/>
            </w:pPr>
            <w:r w:rsidRPr="00D30F75">
              <w:rPr>
                <w:rFonts w:hint="eastAsia"/>
              </w:rPr>
              <w:t>ただし</w:t>
            </w:r>
            <w:r w:rsidR="0064069E">
              <w:rPr>
                <w:rFonts w:hint="eastAsia"/>
              </w:rPr>
              <w:t>，</w:t>
            </w:r>
            <w:r w:rsidRPr="00D30F75">
              <w:rPr>
                <w:rFonts w:hint="eastAsia"/>
              </w:rPr>
              <w:t>同一名称の科目には次のものを含む。</w:t>
            </w:r>
          </w:p>
          <w:p w14:paraId="7D66844F" w14:textId="0389EF88" w:rsidR="0025605A" w:rsidRPr="00D30F75" w:rsidRDefault="0025605A" w:rsidP="000851A5">
            <w:pPr>
              <w:ind w:firstLineChars="300" w:firstLine="540"/>
            </w:pPr>
            <w:r w:rsidRPr="00D30F75">
              <w:t xml:space="preserve">(a) </w:t>
            </w:r>
            <w:r w:rsidRPr="00D30F75">
              <w:rPr>
                <w:rFonts w:hint="eastAsia"/>
              </w:rPr>
              <w:t>番号付きの科目で</w:t>
            </w:r>
            <w:r w:rsidR="0064069E">
              <w:rPr>
                <w:rFonts w:hint="eastAsia"/>
              </w:rPr>
              <w:t>，</w:t>
            </w:r>
            <w:r w:rsidRPr="00D30F75">
              <w:rPr>
                <w:rFonts w:hint="eastAsia"/>
              </w:rPr>
              <w:t>番号を除いた科目名が同一である。</w:t>
            </w:r>
          </w:p>
          <w:p w14:paraId="60EEBA57" w14:textId="4E23ECAD" w:rsidR="0025605A" w:rsidRPr="00D30F75" w:rsidRDefault="0025605A" w:rsidP="000851A5">
            <w:pPr>
              <w:ind w:firstLineChars="300" w:firstLine="540"/>
            </w:pPr>
            <w:r w:rsidRPr="00D30F75">
              <w:t xml:space="preserve">(b) </w:t>
            </w:r>
            <w:r w:rsidRPr="00D30F75">
              <w:rPr>
                <w:rFonts w:hint="eastAsia"/>
              </w:rPr>
              <w:t>汎論</w:t>
            </w:r>
            <w:r w:rsidR="0064069E">
              <w:rPr>
                <w:rFonts w:hint="eastAsia"/>
              </w:rPr>
              <w:t>，</w:t>
            </w:r>
            <w:r w:rsidRPr="00D30F75">
              <w:rPr>
                <w:rFonts w:hint="eastAsia"/>
              </w:rPr>
              <w:t>概論などの表記が付いた科目で</w:t>
            </w:r>
            <w:r w:rsidR="0064069E">
              <w:rPr>
                <w:rFonts w:hint="eastAsia"/>
              </w:rPr>
              <w:t>，</w:t>
            </w:r>
            <w:r w:rsidRPr="00D30F75">
              <w:rPr>
                <w:rFonts w:hint="eastAsia"/>
              </w:rPr>
              <w:t>それらの表記を除いた科目名が同一である。</w:t>
            </w:r>
          </w:p>
          <w:p w14:paraId="416F8E52" w14:textId="533B8D67" w:rsidR="0025605A" w:rsidRPr="00D30F75" w:rsidRDefault="0025605A" w:rsidP="000851A5">
            <w:pPr>
              <w:spacing w:beforeLines="25" w:before="71"/>
              <w:ind w:firstLineChars="100" w:firstLine="180"/>
            </w:pPr>
            <w:r w:rsidRPr="00D30F75">
              <w:rPr>
                <w:rFonts w:hint="eastAsia"/>
              </w:rPr>
              <w:t>② 同一名称ではない機械工学科の専門科目において</w:t>
            </w:r>
            <w:r w:rsidR="0064069E">
              <w:rPr>
                <w:rFonts w:hint="eastAsia"/>
              </w:rPr>
              <w:t>，</w:t>
            </w:r>
            <w:r w:rsidRPr="00D30F75">
              <w:rPr>
                <w:rFonts w:hint="eastAsia"/>
              </w:rPr>
              <w:t>その講義内容が本学科の専門科目の内容と類似する場合</w:t>
            </w:r>
          </w:p>
          <w:p w14:paraId="6FB3BD26" w14:textId="2EAC791E" w:rsidR="0025605A" w:rsidRPr="00D30F75" w:rsidRDefault="0025605A" w:rsidP="000851A5">
            <w:pPr>
              <w:spacing w:beforeLines="25" w:before="71"/>
              <w:ind w:firstLineChars="100" w:firstLine="180"/>
            </w:pPr>
            <w:r w:rsidRPr="00D30F75">
              <w:rPr>
                <w:rFonts w:hint="eastAsia"/>
              </w:rPr>
              <w:t>③ 教職課程に配当された次の２科目：機械工作実習</w:t>
            </w:r>
            <w:r w:rsidR="0064069E">
              <w:rPr>
                <w:rFonts w:hint="eastAsia"/>
              </w:rPr>
              <w:t>，</w:t>
            </w:r>
            <w:r w:rsidRPr="00D30F75">
              <w:rPr>
                <w:rFonts w:hint="eastAsia"/>
              </w:rPr>
              <w:t>金属加工</w:t>
            </w:r>
          </w:p>
          <w:p w14:paraId="5D6C4115" w14:textId="43211609" w:rsidR="0025605A" w:rsidRPr="00D30F75" w:rsidRDefault="0025605A" w:rsidP="000851A5">
            <w:pPr>
              <w:spacing w:beforeLines="25" w:before="71"/>
              <w:ind w:firstLineChars="100" w:firstLine="180"/>
            </w:pPr>
            <w:r w:rsidRPr="00D30F75">
              <w:rPr>
                <w:rFonts w:hint="eastAsia"/>
              </w:rPr>
              <w:t>④ 他学科において開講される製図</w:t>
            </w:r>
            <w:r w:rsidR="0064069E">
              <w:rPr>
                <w:rFonts w:hint="eastAsia"/>
              </w:rPr>
              <w:t>，</w:t>
            </w:r>
            <w:r w:rsidRPr="00D30F75">
              <w:rPr>
                <w:rFonts w:hint="eastAsia"/>
              </w:rPr>
              <w:t>実験実習</w:t>
            </w:r>
            <w:r w:rsidR="0064069E">
              <w:rPr>
                <w:rFonts w:hint="eastAsia"/>
              </w:rPr>
              <w:t>，</w:t>
            </w:r>
            <w:r w:rsidRPr="00D30F75">
              <w:rPr>
                <w:rFonts w:hint="eastAsia"/>
              </w:rPr>
              <w:t>演習に関する科目</w:t>
            </w:r>
          </w:p>
        </w:tc>
      </w:tr>
    </w:tbl>
    <w:p w14:paraId="146E3D26" w14:textId="77777777" w:rsidR="0025605A" w:rsidRPr="00D30F75" w:rsidRDefault="0025605A" w:rsidP="0025605A"/>
    <w:p w14:paraId="642C965F" w14:textId="2C7DFDAC" w:rsidR="0025605A" w:rsidRPr="00D30F75" w:rsidRDefault="00886970" w:rsidP="0025605A">
      <w:pPr>
        <w:rPr>
          <w:rFonts w:asciiTheme="majorEastAsia" w:eastAsiaTheme="majorEastAsia" w:hAnsiTheme="majorEastAsia"/>
          <w:b/>
        </w:rPr>
      </w:pPr>
      <w:r>
        <w:rPr>
          <w:rFonts w:asciiTheme="majorEastAsia" w:eastAsiaTheme="majorEastAsia" w:hAnsiTheme="majorEastAsia" w:hint="eastAsia"/>
          <w:b/>
        </w:rPr>
        <w:t>６</w:t>
      </w:r>
      <w:r w:rsidR="0025605A" w:rsidRPr="00D30F75">
        <w:rPr>
          <w:rFonts w:asciiTheme="majorEastAsia" w:eastAsiaTheme="majorEastAsia" w:hAnsiTheme="majorEastAsia" w:hint="eastAsia"/>
          <w:b/>
        </w:rPr>
        <w:t>．研究室配属と卒業研究関連科目（事例研究</w:t>
      </w:r>
      <w:r w:rsidR="0064069E">
        <w:rPr>
          <w:rFonts w:asciiTheme="majorEastAsia" w:eastAsiaTheme="majorEastAsia" w:hAnsiTheme="majorEastAsia" w:hint="eastAsia"/>
          <w:b/>
        </w:rPr>
        <w:t>，</w:t>
      </w:r>
      <w:r w:rsidR="0025605A" w:rsidRPr="00D30F75">
        <w:rPr>
          <w:rFonts w:asciiTheme="majorEastAsia" w:eastAsiaTheme="majorEastAsia" w:hAnsiTheme="majorEastAsia" w:hint="eastAsia"/>
          <w:b/>
        </w:rPr>
        <w:t>卒業研究</w:t>
      </w:r>
      <w:r w:rsidR="009158E3">
        <w:rPr>
          <w:rFonts w:asciiTheme="majorEastAsia" w:eastAsiaTheme="majorEastAsia" w:hAnsiTheme="majorEastAsia" w:hint="eastAsia"/>
          <w:b/>
        </w:rPr>
        <w:t>(1)(2)</w:t>
      </w:r>
      <w:r w:rsidR="0025605A" w:rsidRPr="00D30F75">
        <w:rPr>
          <w:rFonts w:asciiTheme="majorEastAsia" w:eastAsiaTheme="majorEastAsia" w:hAnsiTheme="majorEastAsia" w:hint="eastAsia"/>
          <w:b/>
        </w:rPr>
        <w:t>）</w:t>
      </w:r>
    </w:p>
    <w:p w14:paraId="1D91A3DD" w14:textId="57D0D233" w:rsidR="0025605A" w:rsidRPr="00D30F75" w:rsidRDefault="0025605A" w:rsidP="0025605A">
      <w:pPr>
        <w:ind w:leftChars="100" w:left="180" w:firstLineChars="100" w:firstLine="180"/>
      </w:pPr>
      <w:r w:rsidRPr="002842BD">
        <w:rPr>
          <w:rFonts w:hint="eastAsia"/>
        </w:rPr>
        <w:t>３年次前期終了時点における単位修得状況から</w:t>
      </w:r>
      <w:r w:rsidR="0064069E">
        <w:rPr>
          <w:rFonts w:hint="eastAsia"/>
        </w:rPr>
        <w:t>，</w:t>
      </w:r>
      <w:r>
        <w:rPr>
          <w:rFonts w:hint="eastAsia"/>
        </w:rPr>
        <w:t>４年次への進級</w:t>
      </w:r>
      <w:r w:rsidRPr="002842BD">
        <w:rPr>
          <w:rFonts w:hint="eastAsia"/>
        </w:rPr>
        <w:t>が見込まれる学生には</w:t>
      </w:r>
      <w:r w:rsidR="0064069E">
        <w:rPr>
          <w:rFonts w:hint="eastAsia"/>
        </w:rPr>
        <w:t>，</w:t>
      </w:r>
      <w:r w:rsidRPr="002842BD">
        <w:rPr>
          <w:rFonts w:hint="eastAsia"/>
        </w:rPr>
        <w:t>３年次後期開始時に卒業研究</w:t>
      </w:r>
      <w:r w:rsidR="00FA493B">
        <w:rPr>
          <w:rFonts w:hint="eastAsia"/>
        </w:rPr>
        <w:t>(</w:t>
      </w:r>
      <w:r w:rsidR="00FA493B">
        <w:t>1</w:t>
      </w:r>
      <w:r w:rsidR="00FA493B">
        <w:rPr>
          <w:rFonts w:hint="eastAsia"/>
        </w:rPr>
        <w:t>)</w:t>
      </w:r>
      <w:r w:rsidR="00FA493B">
        <w:t>(2)</w:t>
      </w:r>
      <w:r w:rsidRPr="002842BD">
        <w:rPr>
          <w:rFonts w:hint="eastAsia"/>
        </w:rPr>
        <w:t>を行う研究室への配属が実施される。</w:t>
      </w:r>
      <w:r w:rsidRPr="00205B9B">
        <w:rPr>
          <w:rFonts w:hint="eastAsia"/>
        </w:rPr>
        <w:t>配属研究室が決定した学生は</w:t>
      </w:r>
      <w:r w:rsidR="0064069E">
        <w:rPr>
          <w:rFonts w:hint="eastAsia"/>
        </w:rPr>
        <w:t>，</w:t>
      </w:r>
      <w:r w:rsidRPr="00205B9B">
        <w:rPr>
          <w:rFonts w:hint="eastAsia"/>
        </w:rPr>
        <w:t>卒業研究</w:t>
      </w:r>
      <w:r w:rsidR="00FA493B" w:rsidRPr="00205B9B">
        <w:t>(1)(2)</w:t>
      </w:r>
      <w:r w:rsidRPr="00205B9B">
        <w:rPr>
          <w:rFonts w:hint="eastAsia"/>
        </w:rPr>
        <w:t>への準備教育である卒業研究関連科目群の事例研究（必修科目</w:t>
      </w:r>
      <w:r w:rsidR="0064069E">
        <w:rPr>
          <w:rFonts w:hint="eastAsia"/>
        </w:rPr>
        <w:t>，</w:t>
      </w:r>
      <w:r w:rsidRPr="00205B9B">
        <w:rPr>
          <w:rFonts w:hint="eastAsia"/>
        </w:rPr>
        <w:t>２単位）を履修することができる。この時点で研究室未配属の学生は事例研究を履修できない。</w:t>
      </w:r>
    </w:p>
    <w:p w14:paraId="77481798" w14:textId="2028964F" w:rsidR="0025605A" w:rsidRPr="00D30F75" w:rsidRDefault="0025605A" w:rsidP="0025605A">
      <w:pPr>
        <w:ind w:leftChars="100" w:left="180" w:firstLineChars="100" w:firstLine="180"/>
      </w:pPr>
      <w:r w:rsidRPr="00D30F75">
        <w:rPr>
          <w:rFonts w:hint="eastAsia"/>
        </w:rPr>
        <w:t>研究室に配属された学生は</w:t>
      </w:r>
      <w:r w:rsidR="0064069E">
        <w:rPr>
          <w:rFonts w:hint="eastAsia"/>
        </w:rPr>
        <w:t>，</w:t>
      </w:r>
      <w:r w:rsidR="00C728BA">
        <w:rPr>
          <w:rFonts w:hint="eastAsia"/>
        </w:rPr>
        <w:t>3年後期に配置されている配属先の関連科目を履修することを強く推奨する</w:t>
      </w:r>
      <w:r w:rsidRPr="00D30F75">
        <w:rPr>
          <w:rFonts w:hint="eastAsia"/>
        </w:rPr>
        <w:t>。こ</w:t>
      </w:r>
      <w:r w:rsidR="00C728BA">
        <w:rPr>
          <w:rFonts w:hint="eastAsia"/>
        </w:rPr>
        <w:t>れら</w:t>
      </w:r>
      <w:r w:rsidRPr="00D30F75">
        <w:rPr>
          <w:rFonts w:hint="eastAsia"/>
        </w:rPr>
        <w:t>の科目には</w:t>
      </w:r>
      <w:r w:rsidR="0064069E">
        <w:rPr>
          <w:rFonts w:hint="eastAsia"/>
        </w:rPr>
        <w:t>，</w:t>
      </w:r>
      <w:r w:rsidRPr="00D30F75">
        <w:rPr>
          <w:rFonts w:hint="eastAsia"/>
        </w:rPr>
        <w:t>配属研究室において卒業研究</w:t>
      </w:r>
      <w:r w:rsidR="00FA493B">
        <w:rPr>
          <w:rFonts w:hint="eastAsia"/>
        </w:rPr>
        <w:t>(</w:t>
      </w:r>
      <w:r w:rsidR="00FA493B">
        <w:t>1</w:t>
      </w:r>
      <w:r w:rsidR="00FA493B">
        <w:rPr>
          <w:rFonts w:hint="eastAsia"/>
        </w:rPr>
        <w:t>)</w:t>
      </w:r>
      <w:r w:rsidR="00FA493B">
        <w:t>(2)</w:t>
      </w:r>
      <w:r w:rsidRPr="00D30F75">
        <w:rPr>
          <w:rFonts w:hint="eastAsia"/>
        </w:rPr>
        <w:t>に取り組む際に必要</w:t>
      </w:r>
      <w:r w:rsidR="00C728BA">
        <w:rPr>
          <w:rFonts w:hint="eastAsia"/>
        </w:rPr>
        <w:t>となる内容を含むと同時に</w:t>
      </w:r>
      <w:r w:rsidR="0064069E">
        <w:rPr>
          <w:rFonts w:hint="eastAsia"/>
        </w:rPr>
        <w:t>，</w:t>
      </w:r>
      <w:r w:rsidR="00C728BA">
        <w:rPr>
          <w:rFonts w:hint="eastAsia"/>
        </w:rPr>
        <w:t>専門性を高めるために有効である。</w:t>
      </w:r>
      <w:r w:rsidRPr="00D30F75">
        <w:rPr>
          <w:rFonts w:hint="eastAsia"/>
        </w:rPr>
        <w:t>高学年次に配当する科目は</w:t>
      </w:r>
      <w:r w:rsidR="0064069E">
        <w:rPr>
          <w:rFonts w:hint="eastAsia"/>
        </w:rPr>
        <w:t>，</w:t>
      </w:r>
      <w:r w:rsidRPr="00D30F75">
        <w:rPr>
          <w:rFonts w:hint="eastAsia"/>
        </w:rPr>
        <w:t>各研究室の専門分野の必要性に応じて選択することが望ましいため</w:t>
      </w:r>
      <w:r w:rsidR="0064069E">
        <w:rPr>
          <w:rFonts w:hint="eastAsia"/>
        </w:rPr>
        <w:t>，</w:t>
      </w:r>
      <w:r w:rsidRPr="00D30F75">
        <w:rPr>
          <w:rFonts w:hint="eastAsia"/>
        </w:rPr>
        <w:t>指導教員と相談の上で適切な科目を履修することを勧める。</w:t>
      </w:r>
    </w:p>
    <w:p w14:paraId="23BE18E8" w14:textId="3165BE24" w:rsidR="002E47F1" w:rsidRDefault="0025605A" w:rsidP="0025605A">
      <w:pPr>
        <w:ind w:leftChars="100" w:left="180" w:firstLineChars="100" w:firstLine="180"/>
      </w:pPr>
      <w:r w:rsidRPr="00D30F75">
        <w:rPr>
          <w:rFonts w:hint="eastAsia"/>
        </w:rPr>
        <w:t>卒業研究</w:t>
      </w:r>
      <w:r w:rsidR="00074F9C">
        <w:rPr>
          <w:rFonts w:hint="eastAsia"/>
        </w:rPr>
        <w:t>(1)(2)</w:t>
      </w:r>
      <w:r w:rsidRPr="00D30F75">
        <w:rPr>
          <w:rFonts w:hint="eastAsia"/>
        </w:rPr>
        <w:t>は</w:t>
      </w:r>
      <w:r w:rsidR="0064069E">
        <w:rPr>
          <w:rFonts w:hint="eastAsia"/>
        </w:rPr>
        <w:t>，</w:t>
      </w:r>
      <w:r w:rsidRPr="00D30F75">
        <w:rPr>
          <w:rFonts w:hint="eastAsia"/>
        </w:rPr>
        <w:t>３年次後期開始時に研究室配属された学生が</w:t>
      </w:r>
      <w:r w:rsidR="0064069E">
        <w:rPr>
          <w:rFonts w:hint="eastAsia"/>
        </w:rPr>
        <w:t>，</w:t>
      </w:r>
      <w:r w:rsidRPr="00D30F75">
        <w:rPr>
          <w:rFonts w:hint="eastAsia"/>
        </w:rPr>
        <w:t>その年度末に卒業研究</w:t>
      </w:r>
      <w:r w:rsidR="00350B7D">
        <w:rPr>
          <w:rFonts w:hint="eastAsia"/>
        </w:rPr>
        <w:t>(1)</w:t>
      </w:r>
      <w:r w:rsidRPr="00D30F75">
        <w:rPr>
          <w:rFonts w:hint="eastAsia"/>
        </w:rPr>
        <w:t>着手条件を満たして４年次に進級した場合</w:t>
      </w:r>
      <w:r w:rsidR="0064069E">
        <w:rPr>
          <w:rFonts w:hint="eastAsia"/>
        </w:rPr>
        <w:t>，</w:t>
      </w:r>
      <w:r w:rsidRPr="00D30F75">
        <w:rPr>
          <w:rFonts w:hint="eastAsia"/>
        </w:rPr>
        <w:t>配属研究室において履修する</w:t>
      </w:r>
      <w:r w:rsidR="00074F9C">
        <w:rPr>
          <w:rFonts w:hint="eastAsia"/>
        </w:rPr>
        <w:t>各３</w:t>
      </w:r>
      <w:r w:rsidRPr="00D30F75">
        <w:rPr>
          <w:rFonts w:hint="eastAsia"/>
        </w:rPr>
        <w:t>単位の必修科目（</w:t>
      </w:r>
      <w:r w:rsidR="009158E3">
        <w:rPr>
          <w:rFonts w:hint="eastAsia"/>
        </w:rPr>
        <w:t>○</w:t>
      </w:r>
      <w:r w:rsidRPr="00D30F75">
        <w:rPr>
          <w:rFonts w:hint="eastAsia"/>
        </w:rPr>
        <w:t>）である。３年次後期開始時に研究室未配属の学生が</w:t>
      </w:r>
      <w:r w:rsidR="0064069E">
        <w:rPr>
          <w:rFonts w:hint="eastAsia"/>
        </w:rPr>
        <w:t>，</w:t>
      </w:r>
      <w:r w:rsidRPr="00D30F75">
        <w:rPr>
          <w:rFonts w:hint="eastAsia"/>
        </w:rPr>
        <w:t>その年度末に卒業研究</w:t>
      </w:r>
      <w:r w:rsidR="00350B7D">
        <w:rPr>
          <w:rFonts w:hint="eastAsia"/>
        </w:rPr>
        <w:t>(1)</w:t>
      </w:r>
      <w:r w:rsidRPr="00D30F75">
        <w:rPr>
          <w:rFonts w:hint="eastAsia"/>
        </w:rPr>
        <w:t>着手条件を満たした場合も</w:t>
      </w:r>
      <w:r w:rsidR="0064069E">
        <w:rPr>
          <w:rFonts w:hint="eastAsia"/>
        </w:rPr>
        <w:t>，</w:t>
      </w:r>
      <w:r w:rsidRPr="00D30F75">
        <w:rPr>
          <w:rFonts w:hint="eastAsia"/>
        </w:rPr>
        <w:t>別途配属研究室を決定し履修することができるが</w:t>
      </w:r>
      <w:r w:rsidR="0064069E">
        <w:rPr>
          <w:rFonts w:hint="eastAsia"/>
        </w:rPr>
        <w:t>，</w:t>
      </w:r>
      <w:r w:rsidRPr="00D30F75">
        <w:rPr>
          <w:rFonts w:hint="eastAsia"/>
        </w:rPr>
        <w:t>すでに研究室配属された学生であっても</w:t>
      </w:r>
      <w:r w:rsidR="0064069E">
        <w:rPr>
          <w:rFonts w:hint="eastAsia"/>
        </w:rPr>
        <w:t>，</w:t>
      </w:r>
      <w:r w:rsidRPr="00D30F75">
        <w:rPr>
          <w:rFonts w:hint="eastAsia"/>
        </w:rPr>
        <w:t>卒業研究</w:t>
      </w:r>
      <w:r w:rsidR="009158E3">
        <w:rPr>
          <w:rFonts w:hint="eastAsia"/>
        </w:rPr>
        <w:t>(1)</w:t>
      </w:r>
      <w:r w:rsidRPr="00D30F75">
        <w:rPr>
          <w:rFonts w:hint="eastAsia"/>
        </w:rPr>
        <w:t>着手条件を満たせない場合は４年次に進級できないため</w:t>
      </w:r>
      <w:r w:rsidR="0064069E">
        <w:rPr>
          <w:rFonts w:hint="eastAsia"/>
        </w:rPr>
        <w:t>，</w:t>
      </w:r>
      <w:r w:rsidRPr="00D30F75">
        <w:rPr>
          <w:rFonts w:hint="eastAsia"/>
        </w:rPr>
        <w:t>次年度</w:t>
      </w:r>
      <w:r w:rsidR="0064069E">
        <w:rPr>
          <w:rFonts w:hint="eastAsia"/>
        </w:rPr>
        <w:t>，</w:t>
      </w:r>
      <w:r w:rsidRPr="00D30F75">
        <w:rPr>
          <w:rFonts w:hint="eastAsia"/>
        </w:rPr>
        <w:t>改めて研究室配属を受ける段階からやり直さなければならない。</w:t>
      </w:r>
    </w:p>
    <w:p w14:paraId="273C4751" w14:textId="77777777" w:rsidR="002E47F1" w:rsidRDefault="002E47F1">
      <w:pPr>
        <w:widowControl/>
        <w:jc w:val="left"/>
      </w:pPr>
      <w:r>
        <w:br w:type="page"/>
      </w:r>
    </w:p>
    <w:tbl>
      <w:tblPr>
        <w:tblStyle w:val="af0"/>
        <w:tblW w:w="0" w:type="auto"/>
        <w:tblLook w:val="04A0" w:firstRow="1" w:lastRow="0" w:firstColumn="1" w:lastColumn="0" w:noHBand="0" w:noVBand="1"/>
      </w:tblPr>
      <w:tblGrid>
        <w:gridCol w:w="7508"/>
        <w:gridCol w:w="2239"/>
      </w:tblGrid>
      <w:tr w:rsidR="0025605A" w:rsidRPr="00D30F75" w14:paraId="281D0502" w14:textId="77777777" w:rsidTr="000851A5">
        <w:tc>
          <w:tcPr>
            <w:tcW w:w="7508" w:type="dxa"/>
            <w:tcBorders>
              <w:top w:val="nil"/>
              <w:left w:val="nil"/>
              <w:bottom w:val="nil"/>
            </w:tcBorders>
            <w:shd w:val="clear" w:color="auto" w:fill="auto"/>
          </w:tcPr>
          <w:p w14:paraId="5B2CC78E" w14:textId="77777777" w:rsidR="0025605A" w:rsidRPr="00D30F75" w:rsidRDefault="0025605A" w:rsidP="000851A5">
            <w:pPr>
              <w:jc w:val="left"/>
              <w:rPr>
                <w:rFonts w:asciiTheme="majorEastAsia" w:eastAsiaTheme="majorEastAsia" w:hAnsiTheme="majorEastAsia"/>
                <w:b/>
                <w:w w:val="75"/>
                <w:szCs w:val="18"/>
              </w:rPr>
            </w:pPr>
          </w:p>
        </w:tc>
        <w:tc>
          <w:tcPr>
            <w:tcW w:w="2239" w:type="dxa"/>
            <w:shd w:val="clear" w:color="auto" w:fill="000000" w:themeFill="text1"/>
          </w:tcPr>
          <w:p w14:paraId="5FF07DF5" w14:textId="77777777" w:rsidR="0025605A" w:rsidRPr="00D30F75" w:rsidRDefault="0025605A" w:rsidP="000851A5">
            <w:pPr>
              <w:jc w:val="center"/>
              <w:rPr>
                <w:rFonts w:asciiTheme="majorEastAsia" w:eastAsiaTheme="majorEastAsia" w:hAnsiTheme="majorEastAsia"/>
                <w:b/>
                <w:szCs w:val="18"/>
              </w:rPr>
            </w:pPr>
            <w:r w:rsidRPr="00D30F75">
              <w:rPr>
                <w:rFonts w:asciiTheme="majorEastAsia" w:eastAsiaTheme="majorEastAsia" w:hAnsiTheme="majorEastAsia" w:hint="eastAsia"/>
                <w:b/>
                <w:szCs w:val="18"/>
              </w:rPr>
              <w:t>機械システム工学科</w:t>
            </w:r>
          </w:p>
        </w:tc>
      </w:tr>
      <w:tr w:rsidR="0025605A" w:rsidRPr="00D30F75" w14:paraId="082CD12E" w14:textId="77777777" w:rsidTr="000851A5">
        <w:tc>
          <w:tcPr>
            <w:tcW w:w="9747" w:type="dxa"/>
            <w:gridSpan w:val="2"/>
            <w:tcBorders>
              <w:top w:val="nil"/>
              <w:left w:val="nil"/>
              <w:bottom w:val="single" w:sz="24" w:space="0" w:color="auto"/>
              <w:right w:val="nil"/>
            </w:tcBorders>
            <w:shd w:val="clear" w:color="auto" w:fill="auto"/>
            <w:vAlign w:val="center"/>
          </w:tcPr>
          <w:p w14:paraId="7C55F1DE" w14:textId="77777777" w:rsidR="0025605A" w:rsidRPr="00D30F75" w:rsidRDefault="0025605A" w:rsidP="000851A5">
            <w:pPr>
              <w:rPr>
                <w:rFonts w:asciiTheme="majorEastAsia" w:eastAsiaTheme="majorEastAsia" w:hAnsiTheme="majorEastAsia"/>
                <w:b/>
                <w:sz w:val="28"/>
                <w:szCs w:val="28"/>
              </w:rPr>
            </w:pPr>
            <w:r w:rsidRPr="00D30F75">
              <w:rPr>
                <w:rFonts w:ascii="ＭＳ ゴシック" w:eastAsia="ＭＳ ゴシック" w:hAnsi="ＭＳ 明朝" w:hint="eastAsia"/>
                <w:b/>
                <w:bCs/>
                <w:sz w:val="28"/>
                <w:szCs w:val="28"/>
              </w:rPr>
              <w:t>学習・教育到達目標と授業科目</w:t>
            </w:r>
          </w:p>
        </w:tc>
      </w:tr>
    </w:tbl>
    <w:p w14:paraId="3A618B2E" w14:textId="7879758A" w:rsidR="0025605A" w:rsidRPr="00D30F75" w:rsidRDefault="0025605A" w:rsidP="0025605A">
      <w:pPr>
        <w:spacing w:beforeLines="100" w:before="286" w:afterLines="100" w:after="286"/>
        <w:ind w:firstLineChars="100" w:firstLine="180"/>
        <w:rPr>
          <w:szCs w:val="18"/>
        </w:rPr>
      </w:pPr>
      <w:r w:rsidRPr="00D30F75">
        <w:rPr>
          <w:rFonts w:hint="eastAsia"/>
          <w:szCs w:val="18"/>
        </w:rPr>
        <w:t>本学科では</w:t>
      </w:r>
      <w:r w:rsidR="0064069E">
        <w:rPr>
          <w:rFonts w:hint="eastAsia"/>
          <w:szCs w:val="18"/>
        </w:rPr>
        <w:t>，</w:t>
      </w:r>
      <w:r w:rsidRPr="00D30F75">
        <w:rPr>
          <w:rFonts w:hint="eastAsia"/>
          <w:szCs w:val="18"/>
        </w:rPr>
        <w:t>次代の要請に応じた機械システムの中核を担うことのできる技術者を育成するため</w:t>
      </w:r>
      <w:r w:rsidR="0064069E">
        <w:rPr>
          <w:rFonts w:hint="eastAsia"/>
          <w:szCs w:val="18"/>
        </w:rPr>
        <w:t>，</w:t>
      </w:r>
      <w:r w:rsidRPr="00D30F75">
        <w:rPr>
          <w:rFonts w:hint="eastAsia"/>
          <w:szCs w:val="18"/>
        </w:rPr>
        <w:t>次の</w:t>
      </w:r>
      <w:r w:rsidR="002E47F1">
        <w:rPr>
          <w:rFonts w:hint="eastAsia"/>
          <w:szCs w:val="18"/>
        </w:rPr>
        <w:t>７</w:t>
      </w:r>
      <w:r w:rsidRPr="00D30F75">
        <w:rPr>
          <w:rFonts w:hint="eastAsia"/>
          <w:szCs w:val="18"/>
        </w:rPr>
        <w:t>つの学習・教育到達目標を定め</w:t>
      </w:r>
      <w:r w:rsidR="0064069E">
        <w:rPr>
          <w:rFonts w:hint="eastAsia"/>
          <w:szCs w:val="18"/>
        </w:rPr>
        <w:t>，</w:t>
      </w:r>
      <w:r w:rsidRPr="00D30F75">
        <w:rPr>
          <w:rFonts w:hint="eastAsia"/>
          <w:szCs w:val="18"/>
        </w:rPr>
        <w:t>専門知識と実践的経験を双輪とした教育課程（カリキュラム）を体系的に編成している。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1"/>
        <w:gridCol w:w="9201"/>
      </w:tblGrid>
      <w:tr w:rsidR="0025605A" w:rsidRPr="00D30F75" w14:paraId="388B65C2" w14:textId="77777777" w:rsidTr="000851A5">
        <w:trPr>
          <w:trHeight w:val="340"/>
          <w:jc w:val="center"/>
        </w:trPr>
        <w:tc>
          <w:tcPr>
            <w:tcW w:w="268" w:type="pct"/>
            <w:tcBorders>
              <w:top w:val="single" w:sz="12" w:space="0" w:color="auto"/>
              <w:left w:val="single" w:sz="12" w:space="0" w:color="auto"/>
              <w:bottom w:val="single" w:sz="12" w:space="0" w:color="auto"/>
              <w:right w:val="single" w:sz="12" w:space="0" w:color="auto"/>
            </w:tcBorders>
            <w:shd w:val="clear" w:color="auto" w:fill="auto"/>
            <w:vAlign w:val="center"/>
          </w:tcPr>
          <w:p w14:paraId="4B2549C3" w14:textId="77777777" w:rsidR="0025605A" w:rsidRPr="00D30F75" w:rsidRDefault="0025605A" w:rsidP="000851A5">
            <w:pPr>
              <w:ind w:left="360" w:hangingChars="200" w:hanging="360"/>
              <w:jc w:val="center"/>
              <w:rPr>
                <w:kern w:val="0"/>
                <w:szCs w:val="18"/>
              </w:rPr>
            </w:pPr>
            <w:r w:rsidRPr="00D30F75">
              <w:rPr>
                <w:rFonts w:hint="eastAsia"/>
                <w:kern w:val="0"/>
                <w:szCs w:val="18"/>
              </w:rPr>
              <w:t>１</w:t>
            </w:r>
          </w:p>
        </w:tc>
        <w:tc>
          <w:tcPr>
            <w:tcW w:w="4732" w:type="pct"/>
            <w:tcBorders>
              <w:top w:val="single" w:sz="12" w:space="0" w:color="auto"/>
              <w:bottom w:val="single" w:sz="12" w:space="0" w:color="auto"/>
              <w:right w:val="single" w:sz="12" w:space="0" w:color="auto"/>
            </w:tcBorders>
            <w:vAlign w:val="center"/>
          </w:tcPr>
          <w:p w14:paraId="708BA6D0" w14:textId="6D46C2F3" w:rsidR="0025605A" w:rsidRPr="00D30F75" w:rsidRDefault="002E47F1" w:rsidP="000851A5">
            <w:pPr>
              <w:rPr>
                <w:rFonts w:hAnsi="ＭＳ 明朝"/>
                <w:kern w:val="0"/>
                <w:szCs w:val="18"/>
              </w:rPr>
            </w:pPr>
            <w:r w:rsidRPr="002E47F1">
              <w:rPr>
                <w:rFonts w:hint="eastAsia"/>
              </w:rPr>
              <w:t>社会人として必要な教養，語学力，国際的思考の習得や技術者としての心構えや倫理観を学び、加えて心身の鍛錬を行う。</w:t>
            </w:r>
          </w:p>
        </w:tc>
      </w:tr>
      <w:tr w:rsidR="0025605A" w:rsidRPr="00D30F75" w14:paraId="03FC164B" w14:textId="77777777" w:rsidTr="000851A5">
        <w:trPr>
          <w:trHeight w:val="340"/>
          <w:jc w:val="center"/>
        </w:trPr>
        <w:tc>
          <w:tcPr>
            <w:tcW w:w="268" w:type="pct"/>
            <w:tcBorders>
              <w:top w:val="single" w:sz="12" w:space="0" w:color="auto"/>
              <w:left w:val="single" w:sz="12" w:space="0" w:color="auto"/>
              <w:bottom w:val="single" w:sz="12" w:space="0" w:color="auto"/>
              <w:right w:val="single" w:sz="12" w:space="0" w:color="auto"/>
            </w:tcBorders>
            <w:shd w:val="clear" w:color="auto" w:fill="auto"/>
            <w:vAlign w:val="center"/>
          </w:tcPr>
          <w:p w14:paraId="56CBA867" w14:textId="77777777" w:rsidR="0025605A" w:rsidRPr="00D30F75" w:rsidRDefault="0025605A" w:rsidP="000851A5">
            <w:pPr>
              <w:jc w:val="center"/>
              <w:rPr>
                <w:kern w:val="0"/>
                <w:szCs w:val="18"/>
              </w:rPr>
            </w:pPr>
            <w:r w:rsidRPr="00D30F75">
              <w:rPr>
                <w:rFonts w:hint="eastAsia"/>
                <w:kern w:val="0"/>
                <w:szCs w:val="18"/>
              </w:rPr>
              <w:t>２</w:t>
            </w:r>
          </w:p>
        </w:tc>
        <w:tc>
          <w:tcPr>
            <w:tcW w:w="4732" w:type="pct"/>
            <w:tcBorders>
              <w:top w:val="single" w:sz="12" w:space="0" w:color="auto"/>
              <w:bottom w:val="single" w:sz="12" w:space="0" w:color="auto"/>
              <w:right w:val="single" w:sz="12" w:space="0" w:color="auto"/>
            </w:tcBorders>
            <w:vAlign w:val="center"/>
          </w:tcPr>
          <w:p w14:paraId="5E086AF5" w14:textId="1F1F458A" w:rsidR="0025605A" w:rsidRPr="00D30F75" w:rsidRDefault="002E47F1" w:rsidP="000851A5">
            <w:pPr>
              <w:rPr>
                <w:rFonts w:hAnsi="ＭＳ 明朝"/>
                <w:kern w:val="0"/>
                <w:szCs w:val="18"/>
              </w:rPr>
            </w:pPr>
            <w:r w:rsidRPr="002E47F1">
              <w:rPr>
                <w:rFonts w:hint="eastAsia"/>
              </w:rPr>
              <w:t>理工学全般の基礎となる科目の学習と共に，機械システム工学の専門分野への橋渡しとなる基礎力を習得する。</w:t>
            </w:r>
          </w:p>
        </w:tc>
      </w:tr>
      <w:tr w:rsidR="0025605A" w:rsidRPr="00D30F75" w14:paraId="1890C339" w14:textId="77777777" w:rsidTr="000851A5">
        <w:trPr>
          <w:trHeight w:val="340"/>
          <w:jc w:val="center"/>
        </w:trPr>
        <w:tc>
          <w:tcPr>
            <w:tcW w:w="268" w:type="pct"/>
            <w:tcBorders>
              <w:top w:val="single" w:sz="12" w:space="0" w:color="auto"/>
              <w:left w:val="single" w:sz="12" w:space="0" w:color="auto"/>
              <w:bottom w:val="single" w:sz="12" w:space="0" w:color="auto"/>
              <w:right w:val="single" w:sz="12" w:space="0" w:color="auto"/>
            </w:tcBorders>
            <w:shd w:val="clear" w:color="auto" w:fill="auto"/>
            <w:vAlign w:val="center"/>
          </w:tcPr>
          <w:p w14:paraId="78EFF430" w14:textId="77777777" w:rsidR="0025605A" w:rsidRPr="00D30F75" w:rsidRDefault="0025605A" w:rsidP="000851A5">
            <w:pPr>
              <w:ind w:left="360" w:hangingChars="200" w:hanging="360"/>
              <w:jc w:val="center"/>
              <w:rPr>
                <w:kern w:val="0"/>
                <w:szCs w:val="18"/>
              </w:rPr>
            </w:pPr>
            <w:r w:rsidRPr="00D30F75">
              <w:rPr>
                <w:rFonts w:hint="eastAsia"/>
                <w:kern w:val="0"/>
                <w:szCs w:val="18"/>
              </w:rPr>
              <w:t>３</w:t>
            </w:r>
          </w:p>
        </w:tc>
        <w:tc>
          <w:tcPr>
            <w:tcW w:w="4732" w:type="pct"/>
            <w:tcBorders>
              <w:top w:val="single" w:sz="12" w:space="0" w:color="auto"/>
              <w:bottom w:val="single" w:sz="12" w:space="0" w:color="auto"/>
              <w:right w:val="single" w:sz="12" w:space="0" w:color="auto"/>
            </w:tcBorders>
            <w:vAlign w:val="center"/>
          </w:tcPr>
          <w:p w14:paraId="2877D771" w14:textId="0BB878CE" w:rsidR="0025605A" w:rsidRPr="00D30F75" w:rsidRDefault="002E47F1" w:rsidP="000851A5">
            <w:pPr>
              <w:rPr>
                <w:rFonts w:hAnsi="ＭＳ 明朝"/>
                <w:kern w:val="0"/>
                <w:szCs w:val="18"/>
              </w:rPr>
            </w:pPr>
            <w:r w:rsidRPr="002E47F1">
              <w:rPr>
                <w:rFonts w:hint="eastAsia"/>
              </w:rPr>
              <w:t>機械システム工学に関する主要な学問群である機械工学、電気電子工学、制御工学に関する専門知識を修得する</w:t>
            </w:r>
          </w:p>
        </w:tc>
      </w:tr>
      <w:tr w:rsidR="0025605A" w:rsidRPr="00D30F75" w14:paraId="69FF36A5" w14:textId="77777777" w:rsidTr="000851A5">
        <w:trPr>
          <w:trHeight w:val="340"/>
          <w:jc w:val="center"/>
        </w:trPr>
        <w:tc>
          <w:tcPr>
            <w:tcW w:w="268" w:type="pct"/>
            <w:tcBorders>
              <w:top w:val="single" w:sz="12" w:space="0" w:color="auto"/>
              <w:left w:val="single" w:sz="12" w:space="0" w:color="auto"/>
              <w:bottom w:val="single" w:sz="12" w:space="0" w:color="auto"/>
              <w:right w:val="single" w:sz="12" w:space="0" w:color="auto"/>
            </w:tcBorders>
            <w:shd w:val="clear" w:color="auto" w:fill="auto"/>
            <w:vAlign w:val="center"/>
          </w:tcPr>
          <w:p w14:paraId="049E2BE4" w14:textId="77777777" w:rsidR="0025605A" w:rsidRPr="00D30F75" w:rsidRDefault="0025605A" w:rsidP="000851A5">
            <w:pPr>
              <w:ind w:left="360" w:hangingChars="200" w:hanging="360"/>
              <w:jc w:val="center"/>
              <w:rPr>
                <w:kern w:val="0"/>
                <w:szCs w:val="18"/>
              </w:rPr>
            </w:pPr>
            <w:r w:rsidRPr="00D30F75">
              <w:rPr>
                <w:rFonts w:hint="eastAsia"/>
                <w:kern w:val="0"/>
                <w:szCs w:val="18"/>
              </w:rPr>
              <w:t>４</w:t>
            </w:r>
          </w:p>
        </w:tc>
        <w:tc>
          <w:tcPr>
            <w:tcW w:w="4732" w:type="pct"/>
            <w:tcBorders>
              <w:top w:val="single" w:sz="12" w:space="0" w:color="auto"/>
              <w:bottom w:val="single" w:sz="12" w:space="0" w:color="auto"/>
              <w:right w:val="single" w:sz="12" w:space="0" w:color="auto"/>
            </w:tcBorders>
            <w:vAlign w:val="center"/>
          </w:tcPr>
          <w:p w14:paraId="4306768F" w14:textId="57772BBA" w:rsidR="0025605A" w:rsidRPr="00D30F75" w:rsidRDefault="002E47F1" w:rsidP="000851A5">
            <w:pPr>
              <w:rPr>
                <w:rFonts w:hAnsi="ＭＳ 明朝"/>
                <w:kern w:val="0"/>
                <w:szCs w:val="18"/>
              </w:rPr>
            </w:pPr>
            <w:r w:rsidRPr="002E47F1">
              <w:rPr>
                <w:rFonts w:hint="eastAsia"/>
              </w:rPr>
              <w:t>機械システムを実現するためのものづくり、および要素技術の統合、ロボット工学や宇宙システム学を通して機械システムについて学ぶ</w:t>
            </w:r>
            <w:r w:rsidR="0025605A" w:rsidRPr="00D30F75">
              <w:rPr>
                <w:rFonts w:hint="eastAsia"/>
              </w:rPr>
              <w:t>。</w:t>
            </w:r>
          </w:p>
        </w:tc>
      </w:tr>
      <w:tr w:rsidR="0025605A" w:rsidRPr="00D30F75" w14:paraId="413F4651" w14:textId="77777777" w:rsidTr="000851A5">
        <w:trPr>
          <w:trHeight w:val="340"/>
          <w:jc w:val="center"/>
        </w:trPr>
        <w:tc>
          <w:tcPr>
            <w:tcW w:w="268" w:type="pct"/>
            <w:tcBorders>
              <w:top w:val="single" w:sz="12" w:space="0" w:color="auto"/>
              <w:left w:val="single" w:sz="12" w:space="0" w:color="auto"/>
              <w:bottom w:val="single" w:sz="12" w:space="0" w:color="auto"/>
              <w:right w:val="single" w:sz="12" w:space="0" w:color="auto"/>
            </w:tcBorders>
            <w:shd w:val="clear" w:color="auto" w:fill="auto"/>
            <w:vAlign w:val="center"/>
          </w:tcPr>
          <w:p w14:paraId="7EE04AF4" w14:textId="77777777" w:rsidR="0025605A" w:rsidRPr="00D30F75" w:rsidRDefault="0025605A" w:rsidP="000851A5">
            <w:pPr>
              <w:ind w:left="360" w:hangingChars="200" w:hanging="360"/>
              <w:jc w:val="center"/>
              <w:rPr>
                <w:kern w:val="0"/>
                <w:szCs w:val="18"/>
              </w:rPr>
            </w:pPr>
            <w:r w:rsidRPr="00D30F75">
              <w:rPr>
                <w:rFonts w:hint="eastAsia"/>
                <w:kern w:val="0"/>
                <w:szCs w:val="18"/>
              </w:rPr>
              <w:t>５</w:t>
            </w:r>
          </w:p>
        </w:tc>
        <w:tc>
          <w:tcPr>
            <w:tcW w:w="4732" w:type="pct"/>
            <w:tcBorders>
              <w:top w:val="single" w:sz="12" w:space="0" w:color="auto"/>
              <w:bottom w:val="single" w:sz="12" w:space="0" w:color="auto"/>
              <w:right w:val="single" w:sz="12" w:space="0" w:color="auto"/>
            </w:tcBorders>
            <w:vAlign w:val="center"/>
          </w:tcPr>
          <w:p w14:paraId="7DA86BDF" w14:textId="227C7D6F" w:rsidR="0025605A" w:rsidRPr="00D30F75" w:rsidRDefault="002E47F1" w:rsidP="000851A5">
            <w:pPr>
              <w:rPr>
                <w:rFonts w:hAnsi="ＭＳ 明朝"/>
                <w:kern w:val="0"/>
                <w:szCs w:val="18"/>
              </w:rPr>
            </w:pPr>
            <w:r w:rsidRPr="002E47F1">
              <w:rPr>
                <w:rFonts w:hint="eastAsia"/>
              </w:rPr>
              <w:t>主体的に計画性を持って行動し，自主的かつ継続的に学習する力を習得する。</w:t>
            </w:r>
          </w:p>
        </w:tc>
      </w:tr>
      <w:tr w:rsidR="0025605A" w:rsidRPr="00D30F75" w14:paraId="107FC606" w14:textId="77777777" w:rsidTr="000851A5">
        <w:trPr>
          <w:trHeight w:val="340"/>
          <w:jc w:val="center"/>
        </w:trPr>
        <w:tc>
          <w:tcPr>
            <w:tcW w:w="268" w:type="pct"/>
            <w:tcBorders>
              <w:top w:val="single" w:sz="12" w:space="0" w:color="auto"/>
              <w:left w:val="single" w:sz="12" w:space="0" w:color="auto"/>
              <w:bottom w:val="single" w:sz="12" w:space="0" w:color="auto"/>
              <w:right w:val="single" w:sz="12" w:space="0" w:color="auto"/>
            </w:tcBorders>
            <w:shd w:val="clear" w:color="auto" w:fill="auto"/>
            <w:vAlign w:val="center"/>
          </w:tcPr>
          <w:p w14:paraId="33797874" w14:textId="77777777" w:rsidR="0025605A" w:rsidRPr="00D30F75" w:rsidRDefault="0025605A" w:rsidP="000851A5">
            <w:pPr>
              <w:ind w:left="360" w:hangingChars="200" w:hanging="360"/>
              <w:jc w:val="center"/>
              <w:rPr>
                <w:kern w:val="0"/>
                <w:szCs w:val="18"/>
              </w:rPr>
            </w:pPr>
            <w:r w:rsidRPr="00D30F75">
              <w:rPr>
                <w:rFonts w:hint="eastAsia"/>
                <w:kern w:val="0"/>
                <w:szCs w:val="18"/>
              </w:rPr>
              <w:t>６</w:t>
            </w:r>
          </w:p>
        </w:tc>
        <w:tc>
          <w:tcPr>
            <w:tcW w:w="4732" w:type="pct"/>
            <w:tcBorders>
              <w:top w:val="single" w:sz="12" w:space="0" w:color="auto"/>
              <w:bottom w:val="single" w:sz="12" w:space="0" w:color="auto"/>
              <w:right w:val="single" w:sz="12" w:space="0" w:color="auto"/>
            </w:tcBorders>
            <w:vAlign w:val="center"/>
          </w:tcPr>
          <w:p w14:paraId="560ECA9D" w14:textId="5175D557" w:rsidR="0025605A" w:rsidRPr="00D30F75" w:rsidRDefault="002E47F1" w:rsidP="000851A5">
            <w:pPr>
              <w:rPr>
                <w:rFonts w:hAnsi="ＭＳ 明朝"/>
                <w:kern w:val="0"/>
                <w:szCs w:val="18"/>
              </w:rPr>
            </w:pPr>
            <w:r w:rsidRPr="002E47F1">
              <w:rPr>
                <w:rFonts w:hint="eastAsia"/>
              </w:rPr>
              <w:t>理論的な裏付けのある発想と論理的な思考に基づいて，現実を想定した問題を解決する能力を身に付ける。</w:t>
            </w:r>
          </w:p>
        </w:tc>
      </w:tr>
      <w:tr w:rsidR="0025605A" w:rsidRPr="00D30F75" w14:paraId="2210327E" w14:textId="77777777" w:rsidTr="000851A5">
        <w:trPr>
          <w:trHeight w:val="340"/>
          <w:jc w:val="center"/>
        </w:trPr>
        <w:tc>
          <w:tcPr>
            <w:tcW w:w="268" w:type="pct"/>
            <w:tcBorders>
              <w:top w:val="single" w:sz="12" w:space="0" w:color="auto"/>
              <w:left w:val="single" w:sz="12" w:space="0" w:color="auto"/>
              <w:bottom w:val="single" w:sz="12" w:space="0" w:color="auto"/>
              <w:right w:val="single" w:sz="12" w:space="0" w:color="auto"/>
            </w:tcBorders>
            <w:shd w:val="clear" w:color="auto" w:fill="auto"/>
            <w:vAlign w:val="center"/>
          </w:tcPr>
          <w:p w14:paraId="10DC979E" w14:textId="77777777" w:rsidR="0025605A" w:rsidRPr="00D30F75" w:rsidRDefault="0025605A" w:rsidP="000851A5">
            <w:pPr>
              <w:ind w:left="360" w:hangingChars="200" w:hanging="360"/>
              <w:jc w:val="center"/>
              <w:rPr>
                <w:kern w:val="0"/>
                <w:szCs w:val="18"/>
              </w:rPr>
            </w:pPr>
            <w:r w:rsidRPr="00D30F75">
              <w:rPr>
                <w:rFonts w:hint="eastAsia"/>
                <w:kern w:val="0"/>
                <w:szCs w:val="18"/>
              </w:rPr>
              <w:t>７</w:t>
            </w:r>
          </w:p>
        </w:tc>
        <w:tc>
          <w:tcPr>
            <w:tcW w:w="4732" w:type="pct"/>
            <w:tcBorders>
              <w:top w:val="single" w:sz="12" w:space="0" w:color="auto"/>
              <w:bottom w:val="single" w:sz="12" w:space="0" w:color="auto"/>
              <w:right w:val="single" w:sz="12" w:space="0" w:color="auto"/>
            </w:tcBorders>
            <w:vAlign w:val="center"/>
          </w:tcPr>
          <w:p w14:paraId="79B14E27" w14:textId="48A069D8" w:rsidR="0025605A" w:rsidRPr="00D30F75" w:rsidRDefault="002E47F1" w:rsidP="000851A5">
            <w:pPr>
              <w:rPr>
                <w:rFonts w:hAnsi="ＭＳ 明朝"/>
                <w:kern w:val="0"/>
                <w:szCs w:val="18"/>
              </w:rPr>
            </w:pPr>
            <w:r w:rsidRPr="002E47F1">
              <w:rPr>
                <w:rFonts w:hint="eastAsia"/>
              </w:rPr>
              <w:t>技術者として社会を担うため，協働により目標を達成する力を習得する。</w:t>
            </w:r>
          </w:p>
        </w:tc>
      </w:tr>
    </w:tbl>
    <w:p w14:paraId="209AF348" w14:textId="77777777" w:rsidR="0025605A" w:rsidRPr="00D30F75" w:rsidRDefault="0025605A" w:rsidP="0025605A">
      <w:pPr>
        <w:widowControl/>
        <w:spacing w:beforeLines="50" w:before="143"/>
        <w:jc w:val="left"/>
        <w:rPr>
          <w:szCs w:val="18"/>
        </w:rPr>
      </w:pPr>
    </w:p>
    <w:tbl>
      <w:tblPr>
        <w:tblStyle w:val="af0"/>
        <w:tblW w:w="0" w:type="auto"/>
        <w:tblInd w:w="108" w:type="dxa"/>
        <w:shd w:val="clear" w:color="auto" w:fill="000000" w:themeFill="text1"/>
        <w:tblLook w:val="04A0" w:firstRow="1" w:lastRow="0" w:firstColumn="1" w:lastColumn="0" w:noHBand="0" w:noVBand="1"/>
      </w:tblPr>
      <w:tblGrid>
        <w:gridCol w:w="3969"/>
      </w:tblGrid>
      <w:tr w:rsidR="0025605A" w:rsidRPr="00D30F75" w14:paraId="3CD7FAAD" w14:textId="77777777" w:rsidTr="000851A5">
        <w:tc>
          <w:tcPr>
            <w:tcW w:w="3969" w:type="dxa"/>
            <w:shd w:val="clear" w:color="auto" w:fill="000000" w:themeFill="text1"/>
          </w:tcPr>
          <w:p w14:paraId="7373CEF8" w14:textId="77777777" w:rsidR="0025605A" w:rsidRPr="00D30F75" w:rsidRDefault="0025605A" w:rsidP="000851A5">
            <w:pPr>
              <w:pBdr>
                <w:top w:val="single" w:sz="4" w:space="0" w:color="auto"/>
                <w:right w:val="single" w:sz="4" w:space="0" w:color="auto"/>
              </w:pBdr>
              <w:spacing w:before="100" w:beforeAutospacing="1" w:after="100" w:afterAutospacing="1"/>
              <w:textAlignment w:val="center"/>
              <w:rPr>
                <w:rFonts w:asciiTheme="majorEastAsia" w:eastAsiaTheme="majorEastAsia" w:hAnsiTheme="majorEastAsia" w:cs="Arial Unicode MS"/>
                <w:b/>
                <w:szCs w:val="18"/>
              </w:rPr>
            </w:pPr>
            <w:r w:rsidRPr="00D30F75">
              <w:rPr>
                <w:rFonts w:asciiTheme="majorEastAsia" w:eastAsiaTheme="majorEastAsia" w:hAnsiTheme="majorEastAsia" w:cs="Arial Unicode MS" w:hint="eastAsia"/>
                <w:b/>
                <w:szCs w:val="18"/>
              </w:rPr>
              <w:t>学習・教育到達目標と授業科目の関与一覧表</w:t>
            </w:r>
          </w:p>
        </w:tc>
      </w:tr>
    </w:tbl>
    <w:p w14:paraId="44B89EFB" w14:textId="77777777" w:rsidR="0025605A" w:rsidRPr="00D30F75" w:rsidRDefault="0025605A" w:rsidP="0025605A">
      <w:pPr>
        <w:adjustRightInd w:val="0"/>
        <w:snapToGrid w:val="0"/>
        <w:jc w:val="left"/>
        <w:rPr>
          <w:rFonts w:hAnsi="ＭＳ 明朝"/>
          <w:szCs w:val="18"/>
        </w:rPr>
      </w:pPr>
    </w:p>
    <w:p w14:paraId="1DE91DE1" w14:textId="693CCB1A" w:rsidR="0025605A" w:rsidRDefault="0025605A" w:rsidP="002A70B9">
      <w:pPr>
        <w:ind w:firstLineChars="100" w:firstLine="180"/>
        <w:jc w:val="left"/>
        <w:rPr>
          <w:szCs w:val="18"/>
        </w:rPr>
      </w:pPr>
      <w:r w:rsidRPr="00D30F75">
        <w:rPr>
          <w:rFonts w:hint="eastAsia"/>
          <w:szCs w:val="18"/>
        </w:rPr>
        <w:t>学科の学習・教育到達目標と各授業科目との関連一覧表を以下に示す。</w:t>
      </w:r>
      <w:r w:rsidR="0028678B">
        <w:rPr>
          <w:rFonts w:hint="eastAsia"/>
          <w:szCs w:val="18"/>
        </w:rPr>
        <w:t>各</w:t>
      </w:r>
      <w:r w:rsidR="001B2880">
        <w:rPr>
          <w:rFonts w:hint="eastAsia"/>
          <w:szCs w:val="18"/>
        </w:rPr>
        <w:t>授業科目</w:t>
      </w:r>
      <w:r w:rsidR="0028678B">
        <w:rPr>
          <w:rFonts w:hint="eastAsia"/>
          <w:szCs w:val="18"/>
        </w:rPr>
        <w:t>について</w:t>
      </w:r>
      <w:r w:rsidR="00A27547">
        <w:rPr>
          <w:rFonts w:hint="eastAsia"/>
          <w:szCs w:val="18"/>
        </w:rPr>
        <w:t>対応する</w:t>
      </w:r>
      <w:r w:rsidR="001B2880">
        <w:rPr>
          <w:rFonts w:hint="eastAsia"/>
          <w:szCs w:val="18"/>
        </w:rPr>
        <w:t>学習・教育到達目標</w:t>
      </w:r>
      <w:r w:rsidR="00A27547">
        <w:rPr>
          <w:rFonts w:hint="eastAsia"/>
          <w:szCs w:val="18"/>
        </w:rPr>
        <w:t>の内訳を数値で示している。各授業科目</w:t>
      </w:r>
      <w:r w:rsidR="0028678B">
        <w:rPr>
          <w:rFonts w:hint="eastAsia"/>
          <w:szCs w:val="18"/>
        </w:rPr>
        <w:t>内</w:t>
      </w:r>
      <w:r w:rsidR="00A27547">
        <w:rPr>
          <w:rFonts w:hint="eastAsia"/>
          <w:szCs w:val="18"/>
        </w:rPr>
        <w:t>の数値を合算すると</w:t>
      </w:r>
      <w:r w:rsidR="0028678B">
        <w:rPr>
          <w:rFonts w:hint="eastAsia"/>
          <w:szCs w:val="18"/>
        </w:rPr>
        <w:t>その科目の</w:t>
      </w:r>
      <w:r w:rsidR="00A27547">
        <w:rPr>
          <w:rFonts w:hint="eastAsia"/>
          <w:szCs w:val="18"/>
        </w:rPr>
        <w:t>単位数となる</w:t>
      </w:r>
      <w:r w:rsidRPr="00D30F75">
        <w:rPr>
          <w:rFonts w:hint="eastAsia"/>
          <w:szCs w:val="18"/>
        </w:rPr>
        <w:t>。授業科目の印は</w:t>
      </w:r>
      <w:r w:rsidR="0064069E">
        <w:rPr>
          <w:rFonts w:hint="eastAsia"/>
          <w:szCs w:val="18"/>
        </w:rPr>
        <w:t>，</w:t>
      </w:r>
      <w:r w:rsidRPr="00D30F75">
        <w:rPr>
          <w:rFonts w:hint="eastAsia"/>
          <w:szCs w:val="18"/>
        </w:rPr>
        <w:t>前述の教育課程表</w:t>
      </w:r>
      <w:r w:rsidR="001B2880">
        <w:rPr>
          <w:rFonts w:hint="eastAsia"/>
          <w:szCs w:val="18"/>
        </w:rPr>
        <w:t>と同義である</w:t>
      </w:r>
      <w:r w:rsidRPr="00D30F75">
        <w:rPr>
          <w:rFonts w:hint="eastAsia"/>
          <w:szCs w:val="18"/>
        </w:rPr>
        <w:t>。また</w:t>
      </w:r>
      <w:r w:rsidR="0064069E">
        <w:rPr>
          <w:rFonts w:hint="eastAsia"/>
          <w:szCs w:val="18"/>
        </w:rPr>
        <w:t>，</w:t>
      </w:r>
      <w:r w:rsidRPr="00D30F75">
        <w:rPr>
          <w:rFonts w:hint="eastAsia"/>
          <w:szCs w:val="18"/>
        </w:rPr>
        <w:t>共通教育科目および</w:t>
      </w:r>
      <w:r w:rsidR="00782D08">
        <w:rPr>
          <w:rFonts w:hint="eastAsia"/>
          <w:szCs w:val="18"/>
        </w:rPr>
        <w:t>理</w:t>
      </w:r>
      <w:r w:rsidRPr="00D30F75">
        <w:rPr>
          <w:rFonts w:hint="eastAsia"/>
          <w:szCs w:val="18"/>
        </w:rPr>
        <w:t>工学基礎科目は</w:t>
      </w:r>
      <w:r w:rsidR="0064069E">
        <w:rPr>
          <w:rFonts w:hint="eastAsia"/>
          <w:szCs w:val="18"/>
        </w:rPr>
        <w:t>，</w:t>
      </w:r>
      <w:r w:rsidRPr="00D30F75">
        <w:rPr>
          <w:rFonts w:hint="eastAsia"/>
          <w:szCs w:val="18"/>
        </w:rPr>
        <w:t>必修科目</w:t>
      </w:r>
      <w:r w:rsidR="0064069E">
        <w:rPr>
          <w:rFonts w:hint="eastAsia"/>
          <w:szCs w:val="18"/>
        </w:rPr>
        <w:t>，</w:t>
      </w:r>
      <w:r w:rsidRPr="00D30F75">
        <w:rPr>
          <w:rFonts w:hint="eastAsia"/>
          <w:szCs w:val="18"/>
        </w:rPr>
        <w:t>選択必修科目のみを示している。</w:t>
      </w:r>
    </w:p>
    <w:p w14:paraId="217E3BBE" w14:textId="0DC18B94" w:rsidR="002A70B9" w:rsidRPr="00D30F75" w:rsidRDefault="002A70B9" w:rsidP="002A70B9">
      <w:pPr>
        <w:jc w:val="left"/>
        <w:rPr>
          <w:szCs w:val="18"/>
        </w:rPr>
      </w:pPr>
    </w:p>
    <w:tbl>
      <w:tblPr>
        <w:tblW w:w="4976" w:type="pct"/>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0" w:type="dxa"/>
          <w:right w:w="0" w:type="dxa"/>
        </w:tblCellMar>
        <w:tblLook w:val="0000" w:firstRow="0" w:lastRow="0" w:firstColumn="0" w:lastColumn="0" w:noHBand="0" w:noVBand="0"/>
      </w:tblPr>
      <w:tblGrid>
        <w:gridCol w:w="1412"/>
        <w:gridCol w:w="2721"/>
        <w:gridCol w:w="793"/>
        <w:gridCol w:w="793"/>
        <w:gridCol w:w="793"/>
        <w:gridCol w:w="793"/>
        <w:gridCol w:w="793"/>
        <w:gridCol w:w="793"/>
        <w:gridCol w:w="784"/>
      </w:tblGrid>
      <w:tr w:rsidR="00125A47" w:rsidRPr="00D30F75" w14:paraId="2542BAA2" w14:textId="77777777" w:rsidTr="00057A99">
        <w:trPr>
          <w:trHeight w:val="49"/>
          <w:jc w:val="center"/>
        </w:trPr>
        <w:tc>
          <w:tcPr>
            <w:tcW w:w="729" w:type="pct"/>
            <w:vMerge w:val="restart"/>
            <w:vAlign w:val="center"/>
          </w:tcPr>
          <w:p w14:paraId="643E2A7E" w14:textId="77777777" w:rsidR="00125A47" w:rsidRDefault="00125A47">
            <w:pPr>
              <w:ind w:leftChars="25" w:left="45" w:rightChars="25" w:right="45"/>
              <w:jc w:val="center"/>
              <w:rPr>
                <w:rFonts w:hAnsi="ＭＳ 明朝"/>
                <w:szCs w:val="18"/>
              </w:rPr>
            </w:pPr>
            <w:r>
              <w:rPr>
                <w:rFonts w:hAnsi="ＭＳ 明朝" w:hint="eastAsia"/>
                <w:szCs w:val="18"/>
              </w:rPr>
              <w:t>区分/</w:t>
            </w:r>
          </w:p>
          <w:p w14:paraId="23F898C1" w14:textId="3FF1099A" w:rsidR="00125A47" w:rsidRPr="00D30F75" w:rsidRDefault="00125A47">
            <w:pPr>
              <w:ind w:leftChars="25" w:left="45" w:rightChars="25" w:right="45"/>
              <w:jc w:val="center"/>
              <w:rPr>
                <w:rFonts w:hAnsi="ＭＳ 明朝"/>
                <w:szCs w:val="18"/>
              </w:rPr>
            </w:pPr>
            <w:r w:rsidRPr="00D30F75">
              <w:rPr>
                <w:rFonts w:hAnsi="ＭＳ 明朝" w:hint="eastAsia"/>
                <w:szCs w:val="18"/>
              </w:rPr>
              <w:t>科目群</w:t>
            </w:r>
          </w:p>
        </w:tc>
        <w:tc>
          <w:tcPr>
            <w:tcW w:w="1406" w:type="pct"/>
            <w:vMerge w:val="restart"/>
            <w:vAlign w:val="center"/>
          </w:tcPr>
          <w:p w14:paraId="1308F50A" w14:textId="01AED8FA" w:rsidR="00125A47" w:rsidRPr="00D30F75" w:rsidRDefault="00125A47">
            <w:pPr>
              <w:ind w:leftChars="25" w:left="45" w:rightChars="25" w:right="45"/>
              <w:jc w:val="center"/>
              <w:rPr>
                <w:rFonts w:hAnsi="ＭＳ 明朝"/>
                <w:szCs w:val="18"/>
              </w:rPr>
            </w:pPr>
            <w:r w:rsidRPr="00D30F75">
              <w:rPr>
                <w:rFonts w:hAnsi="ＭＳ 明朝" w:hint="eastAsia"/>
                <w:szCs w:val="18"/>
              </w:rPr>
              <w:t>授業科目</w:t>
            </w:r>
          </w:p>
        </w:tc>
        <w:tc>
          <w:tcPr>
            <w:tcW w:w="410" w:type="pct"/>
            <w:tcBorders>
              <w:bottom w:val="single" w:sz="4" w:space="0" w:color="auto"/>
              <w:right w:val="single" w:sz="12" w:space="0" w:color="auto"/>
            </w:tcBorders>
          </w:tcPr>
          <w:p w14:paraId="59AD3AB3" w14:textId="77777777" w:rsidR="00125A47" w:rsidRPr="00D30F75" w:rsidRDefault="00125A47" w:rsidP="000851A5">
            <w:pPr>
              <w:ind w:leftChars="25" w:left="45" w:rightChars="25" w:right="45"/>
              <w:jc w:val="center"/>
              <w:rPr>
                <w:rFonts w:hAnsi="ＭＳ 明朝"/>
                <w:szCs w:val="18"/>
              </w:rPr>
            </w:pPr>
            <w:r w:rsidRPr="00D30F75">
              <w:rPr>
                <w:rFonts w:hAnsi="ＭＳ 明朝" w:hint="eastAsia"/>
                <w:szCs w:val="18"/>
              </w:rPr>
              <w:t>１</w:t>
            </w:r>
          </w:p>
        </w:tc>
        <w:tc>
          <w:tcPr>
            <w:tcW w:w="410" w:type="pct"/>
            <w:tcBorders>
              <w:bottom w:val="single" w:sz="4" w:space="0" w:color="auto"/>
              <w:right w:val="single" w:sz="12" w:space="0" w:color="auto"/>
            </w:tcBorders>
          </w:tcPr>
          <w:p w14:paraId="65B1DC76" w14:textId="77777777" w:rsidR="00125A47" w:rsidRPr="00D30F75" w:rsidRDefault="00125A47" w:rsidP="000851A5">
            <w:pPr>
              <w:ind w:leftChars="25" w:left="45" w:rightChars="25" w:right="45"/>
              <w:jc w:val="center"/>
              <w:rPr>
                <w:rFonts w:hAnsi="ＭＳ 明朝"/>
                <w:szCs w:val="18"/>
              </w:rPr>
            </w:pPr>
            <w:r w:rsidRPr="00D30F75">
              <w:rPr>
                <w:rFonts w:hAnsi="ＭＳ 明朝" w:hint="eastAsia"/>
                <w:szCs w:val="18"/>
              </w:rPr>
              <w:t>２</w:t>
            </w:r>
          </w:p>
        </w:tc>
        <w:tc>
          <w:tcPr>
            <w:tcW w:w="410" w:type="pct"/>
            <w:tcBorders>
              <w:left w:val="single" w:sz="12" w:space="0" w:color="auto"/>
              <w:bottom w:val="single" w:sz="4" w:space="0" w:color="auto"/>
              <w:right w:val="single" w:sz="12" w:space="0" w:color="auto"/>
            </w:tcBorders>
          </w:tcPr>
          <w:p w14:paraId="7363893C" w14:textId="77777777" w:rsidR="00125A47" w:rsidRPr="00D30F75" w:rsidRDefault="00125A47" w:rsidP="000851A5">
            <w:pPr>
              <w:ind w:leftChars="25" w:left="45" w:rightChars="25" w:right="45"/>
              <w:jc w:val="center"/>
              <w:rPr>
                <w:rFonts w:hAnsi="ＭＳ 明朝"/>
                <w:szCs w:val="18"/>
              </w:rPr>
            </w:pPr>
            <w:r w:rsidRPr="00D30F75">
              <w:rPr>
                <w:rFonts w:hAnsi="ＭＳ 明朝" w:hint="eastAsia"/>
                <w:szCs w:val="18"/>
              </w:rPr>
              <w:t>３</w:t>
            </w:r>
          </w:p>
        </w:tc>
        <w:tc>
          <w:tcPr>
            <w:tcW w:w="410" w:type="pct"/>
            <w:tcBorders>
              <w:left w:val="single" w:sz="12" w:space="0" w:color="auto"/>
              <w:bottom w:val="single" w:sz="4" w:space="0" w:color="auto"/>
              <w:right w:val="single" w:sz="12" w:space="0" w:color="auto"/>
            </w:tcBorders>
          </w:tcPr>
          <w:p w14:paraId="4C94B1FD" w14:textId="77777777" w:rsidR="00125A47" w:rsidRPr="00D30F75" w:rsidRDefault="00125A47" w:rsidP="000851A5">
            <w:pPr>
              <w:ind w:leftChars="25" w:left="45" w:rightChars="25" w:right="45"/>
              <w:jc w:val="center"/>
              <w:rPr>
                <w:rFonts w:hAnsi="ＭＳ 明朝"/>
                <w:szCs w:val="18"/>
              </w:rPr>
            </w:pPr>
            <w:r w:rsidRPr="00D30F75">
              <w:rPr>
                <w:rFonts w:hAnsi="ＭＳ 明朝" w:hint="eastAsia"/>
                <w:szCs w:val="18"/>
              </w:rPr>
              <w:t>４</w:t>
            </w:r>
          </w:p>
        </w:tc>
        <w:tc>
          <w:tcPr>
            <w:tcW w:w="410" w:type="pct"/>
            <w:tcBorders>
              <w:left w:val="single" w:sz="12" w:space="0" w:color="auto"/>
              <w:bottom w:val="single" w:sz="4" w:space="0" w:color="auto"/>
              <w:right w:val="single" w:sz="12" w:space="0" w:color="auto"/>
            </w:tcBorders>
          </w:tcPr>
          <w:p w14:paraId="7F7D2606" w14:textId="77777777" w:rsidR="00125A47" w:rsidRPr="00D30F75" w:rsidRDefault="00125A47" w:rsidP="000851A5">
            <w:pPr>
              <w:ind w:leftChars="25" w:left="45" w:rightChars="25" w:right="45"/>
              <w:jc w:val="center"/>
              <w:rPr>
                <w:rFonts w:hAnsi="ＭＳ 明朝"/>
                <w:szCs w:val="18"/>
              </w:rPr>
            </w:pPr>
            <w:r w:rsidRPr="00D30F75">
              <w:rPr>
                <w:rFonts w:hAnsi="ＭＳ 明朝" w:hint="eastAsia"/>
                <w:szCs w:val="18"/>
              </w:rPr>
              <w:t>５</w:t>
            </w:r>
          </w:p>
        </w:tc>
        <w:tc>
          <w:tcPr>
            <w:tcW w:w="410" w:type="pct"/>
            <w:tcBorders>
              <w:left w:val="single" w:sz="12" w:space="0" w:color="auto"/>
              <w:bottom w:val="single" w:sz="4" w:space="0" w:color="auto"/>
              <w:right w:val="single" w:sz="12" w:space="0" w:color="auto"/>
            </w:tcBorders>
          </w:tcPr>
          <w:p w14:paraId="7F28C2B1" w14:textId="77777777" w:rsidR="00125A47" w:rsidRPr="00D30F75" w:rsidRDefault="00125A47" w:rsidP="000851A5">
            <w:pPr>
              <w:ind w:leftChars="25" w:left="45" w:rightChars="25" w:right="45"/>
              <w:jc w:val="center"/>
              <w:rPr>
                <w:rFonts w:hAnsi="ＭＳ 明朝"/>
                <w:szCs w:val="18"/>
              </w:rPr>
            </w:pPr>
            <w:r w:rsidRPr="00D30F75">
              <w:rPr>
                <w:rFonts w:hAnsi="ＭＳ 明朝" w:hint="eastAsia"/>
                <w:szCs w:val="18"/>
              </w:rPr>
              <w:t>６</w:t>
            </w:r>
          </w:p>
        </w:tc>
        <w:tc>
          <w:tcPr>
            <w:tcW w:w="406" w:type="pct"/>
            <w:tcBorders>
              <w:left w:val="single" w:sz="12" w:space="0" w:color="auto"/>
              <w:bottom w:val="single" w:sz="4" w:space="0" w:color="auto"/>
              <w:right w:val="single" w:sz="12" w:space="0" w:color="auto"/>
            </w:tcBorders>
          </w:tcPr>
          <w:p w14:paraId="59C1ECB9" w14:textId="77777777" w:rsidR="00125A47" w:rsidRPr="00D30F75" w:rsidRDefault="00125A47" w:rsidP="000851A5">
            <w:pPr>
              <w:ind w:leftChars="25" w:left="45" w:rightChars="25" w:right="45"/>
              <w:jc w:val="center"/>
              <w:rPr>
                <w:rFonts w:hAnsi="ＭＳ 明朝"/>
                <w:szCs w:val="18"/>
              </w:rPr>
            </w:pPr>
            <w:r w:rsidRPr="00D30F75">
              <w:rPr>
                <w:rFonts w:hAnsi="ＭＳ 明朝" w:hint="eastAsia"/>
                <w:szCs w:val="18"/>
              </w:rPr>
              <w:t>７</w:t>
            </w:r>
          </w:p>
        </w:tc>
      </w:tr>
      <w:tr w:rsidR="00125A47" w:rsidRPr="00D30F75" w14:paraId="2967B58B" w14:textId="77777777" w:rsidTr="00057A99">
        <w:trPr>
          <w:trHeight w:val="49"/>
          <w:jc w:val="center"/>
        </w:trPr>
        <w:tc>
          <w:tcPr>
            <w:tcW w:w="729" w:type="pct"/>
            <w:vMerge/>
          </w:tcPr>
          <w:p w14:paraId="0BFE958C" w14:textId="76819500" w:rsidR="00125A47" w:rsidRPr="00D30F75" w:rsidRDefault="00125A47" w:rsidP="00125A47">
            <w:pPr>
              <w:ind w:leftChars="25" w:left="45" w:rightChars="25" w:right="45"/>
              <w:jc w:val="center"/>
              <w:rPr>
                <w:rFonts w:hAnsi="ＭＳ 明朝"/>
                <w:szCs w:val="18"/>
              </w:rPr>
            </w:pPr>
          </w:p>
        </w:tc>
        <w:tc>
          <w:tcPr>
            <w:tcW w:w="1406" w:type="pct"/>
            <w:vMerge/>
          </w:tcPr>
          <w:p w14:paraId="40BBD448" w14:textId="42A2FC1E" w:rsidR="00125A47" w:rsidRPr="00D30F75" w:rsidRDefault="00125A47" w:rsidP="000851A5">
            <w:pPr>
              <w:ind w:leftChars="25" w:left="45" w:rightChars="25" w:right="45"/>
              <w:jc w:val="center"/>
              <w:rPr>
                <w:rFonts w:hAnsi="ＭＳ 明朝"/>
                <w:szCs w:val="18"/>
              </w:rPr>
            </w:pPr>
          </w:p>
        </w:tc>
        <w:tc>
          <w:tcPr>
            <w:tcW w:w="410" w:type="pct"/>
            <w:tcBorders>
              <w:bottom w:val="single" w:sz="4" w:space="0" w:color="auto"/>
              <w:right w:val="single" w:sz="12" w:space="0" w:color="auto"/>
            </w:tcBorders>
            <w:vAlign w:val="center"/>
          </w:tcPr>
          <w:p w14:paraId="00CB9F62" w14:textId="4D476421" w:rsidR="00125A47" w:rsidRPr="00D30F75" w:rsidRDefault="00125A47" w:rsidP="002A70B9">
            <w:pPr>
              <w:spacing w:line="240" w:lineRule="exact"/>
              <w:ind w:leftChars="25" w:left="45" w:rightChars="25" w:right="45"/>
              <w:rPr>
                <w:rFonts w:hAnsi="ＭＳ 明朝"/>
                <w:szCs w:val="18"/>
                <w:lang w:eastAsia="zh-CN"/>
              </w:rPr>
            </w:pPr>
            <w:r w:rsidRPr="00D30F75">
              <w:rPr>
                <w:rFonts w:hint="eastAsia"/>
                <w:lang w:eastAsia="zh-CN"/>
              </w:rPr>
              <w:t>教養</w:t>
            </w:r>
            <w:r>
              <w:rPr>
                <w:rFonts w:hint="eastAsia"/>
                <w:lang w:eastAsia="zh-CN"/>
              </w:rPr>
              <w:t>，</w:t>
            </w:r>
            <w:r w:rsidRPr="00D30F75">
              <w:rPr>
                <w:rFonts w:hint="eastAsia"/>
                <w:lang w:eastAsia="zh-CN"/>
              </w:rPr>
              <w:t>語学</w:t>
            </w:r>
            <w:r>
              <w:rPr>
                <w:rFonts w:hint="eastAsia"/>
                <w:lang w:eastAsia="zh-CN"/>
              </w:rPr>
              <w:t>，</w:t>
            </w:r>
            <w:r w:rsidRPr="00D30F75">
              <w:rPr>
                <w:rFonts w:hint="eastAsia"/>
                <w:lang w:eastAsia="zh-CN"/>
              </w:rPr>
              <w:t>国際的思考</w:t>
            </w:r>
            <w:r>
              <w:rPr>
                <w:rFonts w:hAnsi="ＭＳ 明朝" w:hint="eastAsia"/>
                <w:szCs w:val="18"/>
                <w:lang w:eastAsia="zh-CN"/>
              </w:rPr>
              <w:t>，倫理観</w:t>
            </w:r>
          </w:p>
        </w:tc>
        <w:tc>
          <w:tcPr>
            <w:tcW w:w="410" w:type="pct"/>
            <w:tcBorders>
              <w:bottom w:val="single" w:sz="4" w:space="0" w:color="auto"/>
              <w:right w:val="single" w:sz="12" w:space="0" w:color="auto"/>
            </w:tcBorders>
            <w:vAlign w:val="center"/>
          </w:tcPr>
          <w:p w14:paraId="1EAE222F" w14:textId="3DC5A7F3" w:rsidR="00125A47" w:rsidRPr="00D30F75" w:rsidRDefault="00125A47" w:rsidP="002A70B9">
            <w:pPr>
              <w:spacing w:line="240" w:lineRule="exact"/>
              <w:ind w:leftChars="25" w:left="45" w:rightChars="25" w:right="45"/>
              <w:rPr>
                <w:rFonts w:hAnsi="ＭＳ 明朝"/>
                <w:szCs w:val="18"/>
              </w:rPr>
            </w:pPr>
            <w:r>
              <w:rPr>
                <w:rFonts w:hint="eastAsia"/>
                <w:szCs w:val="18"/>
              </w:rPr>
              <w:t>理工学基礎</w:t>
            </w:r>
          </w:p>
        </w:tc>
        <w:tc>
          <w:tcPr>
            <w:tcW w:w="410" w:type="pct"/>
            <w:tcBorders>
              <w:left w:val="single" w:sz="12" w:space="0" w:color="auto"/>
              <w:bottom w:val="single" w:sz="4" w:space="0" w:color="auto"/>
              <w:right w:val="single" w:sz="12" w:space="0" w:color="auto"/>
            </w:tcBorders>
            <w:vAlign w:val="center"/>
          </w:tcPr>
          <w:p w14:paraId="196225AB" w14:textId="7AAF1C80" w:rsidR="00125A47" w:rsidRPr="00D30F75" w:rsidRDefault="00125A47">
            <w:pPr>
              <w:spacing w:line="240" w:lineRule="exact"/>
              <w:ind w:leftChars="25" w:left="45" w:rightChars="25" w:right="45"/>
              <w:rPr>
                <w:rFonts w:hAnsi="ＭＳ 明朝"/>
                <w:szCs w:val="18"/>
              </w:rPr>
            </w:pPr>
            <w:r>
              <w:rPr>
                <w:rFonts w:hAnsi="ＭＳ 明朝" w:hint="eastAsia"/>
                <w:szCs w:val="18"/>
              </w:rPr>
              <w:t>機械システムの主要な専門</w:t>
            </w:r>
          </w:p>
        </w:tc>
        <w:tc>
          <w:tcPr>
            <w:tcW w:w="410" w:type="pct"/>
            <w:tcBorders>
              <w:left w:val="single" w:sz="12" w:space="0" w:color="auto"/>
              <w:bottom w:val="single" w:sz="4" w:space="0" w:color="auto"/>
              <w:right w:val="single" w:sz="12" w:space="0" w:color="auto"/>
            </w:tcBorders>
            <w:vAlign w:val="center"/>
          </w:tcPr>
          <w:p w14:paraId="654BBFC3" w14:textId="0C3A8A6B" w:rsidR="00125A47" w:rsidRPr="00D30F75" w:rsidRDefault="00125A47">
            <w:pPr>
              <w:spacing w:line="240" w:lineRule="exact"/>
              <w:ind w:leftChars="25" w:left="45" w:rightChars="25" w:right="45"/>
              <w:rPr>
                <w:rFonts w:hAnsi="ＭＳ 明朝"/>
                <w:szCs w:val="18"/>
              </w:rPr>
            </w:pPr>
            <w:r>
              <w:rPr>
                <w:rFonts w:hAnsi="ＭＳ 明朝" w:hint="eastAsia"/>
                <w:szCs w:val="18"/>
              </w:rPr>
              <w:t>ものづくりの要素や統合</w:t>
            </w:r>
          </w:p>
        </w:tc>
        <w:tc>
          <w:tcPr>
            <w:tcW w:w="410" w:type="pct"/>
            <w:tcBorders>
              <w:left w:val="single" w:sz="12" w:space="0" w:color="auto"/>
              <w:bottom w:val="single" w:sz="4" w:space="0" w:color="auto"/>
              <w:right w:val="single" w:sz="12" w:space="0" w:color="auto"/>
            </w:tcBorders>
            <w:vAlign w:val="center"/>
          </w:tcPr>
          <w:p w14:paraId="26088B99" w14:textId="3CDCDF3F" w:rsidR="00125A47" w:rsidRPr="00D30F75" w:rsidRDefault="00125A47">
            <w:pPr>
              <w:spacing w:line="240" w:lineRule="exact"/>
              <w:ind w:leftChars="25" w:left="45" w:rightChars="25" w:right="45"/>
              <w:rPr>
                <w:rFonts w:hAnsi="ＭＳ 明朝"/>
                <w:szCs w:val="18"/>
              </w:rPr>
            </w:pPr>
            <w:r>
              <w:rPr>
                <w:rFonts w:hAnsi="ＭＳ 明朝" w:hint="eastAsia"/>
                <w:szCs w:val="18"/>
              </w:rPr>
              <w:t>主体性や継続的学習</w:t>
            </w:r>
          </w:p>
        </w:tc>
        <w:tc>
          <w:tcPr>
            <w:tcW w:w="410" w:type="pct"/>
            <w:tcBorders>
              <w:left w:val="single" w:sz="12" w:space="0" w:color="auto"/>
              <w:bottom w:val="single" w:sz="4" w:space="0" w:color="auto"/>
              <w:right w:val="single" w:sz="12" w:space="0" w:color="auto"/>
            </w:tcBorders>
            <w:vAlign w:val="center"/>
          </w:tcPr>
          <w:p w14:paraId="30E03005" w14:textId="006D4C75" w:rsidR="00125A47" w:rsidRPr="00D30F75" w:rsidRDefault="00125A47">
            <w:pPr>
              <w:spacing w:line="240" w:lineRule="exact"/>
              <w:ind w:leftChars="25" w:left="45" w:rightChars="25" w:right="45"/>
              <w:rPr>
                <w:rFonts w:hAnsi="ＭＳ 明朝"/>
                <w:szCs w:val="18"/>
              </w:rPr>
            </w:pPr>
            <w:r>
              <w:rPr>
                <w:rFonts w:hAnsi="ＭＳ 明朝" w:hint="eastAsia"/>
                <w:szCs w:val="18"/>
              </w:rPr>
              <w:t>理論的裏付を持った施行による問題解決</w:t>
            </w:r>
          </w:p>
        </w:tc>
        <w:tc>
          <w:tcPr>
            <w:tcW w:w="406" w:type="pct"/>
            <w:tcBorders>
              <w:left w:val="single" w:sz="12" w:space="0" w:color="auto"/>
              <w:bottom w:val="single" w:sz="4" w:space="0" w:color="auto"/>
              <w:right w:val="single" w:sz="12" w:space="0" w:color="auto"/>
            </w:tcBorders>
            <w:vAlign w:val="center"/>
          </w:tcPr>
          <w:p w14:paraId="239EF594" w14:textId="7C1ACC70" w:rsidR="00125A47" w:rsidRPr="00D30F75" w:rsidRDefault="00125A47" w:rsidP="002A70B9">
            <w:pPr>
              <w:spacing w:line="240" w:lineRule="exact"/>
              <w:ind w:leftChars="25" w:left="45" w:rightChars="25" w:right="45"/>
              <w:rPr>
                <w:rFonts w:hAnsi="ＭＳ 明朝"/>
                <w:szCs w:val="18"/>
              </w:rPr>
            </w:pPr>
            <w:r>
              <w:rPr>
                <w:rFonts w:hAnsi="ＭＳ 明朝" w:hint="eastAsia"/>
                <w:szCs w:val="18"/>
              </w:rPr>
              <w:t>協働による目標達成</w:t>
            </w:r>
          </w:p>
        </w:tc>
      </w:tr>
      <w:tr w:rsidR="00D665F2" w:rsidRPr="00D30F75" w14:paraId="4F586519" w14:textId="77777777" w:rsidTr="00057A99">
        <w:trPr>
          <w:trHeight w:hRule="exact" w:val="279"/>
          <w:jc w:val="center"/>
        </w:trPr>
        <w:tc>
          <w:tcPr>
            <w:tcW w:w="729" w:type="pct"/>
            <w:vMerge w:val="restart"/>
            <w:vAlign w:val="center"/>
          </w:tcPr>
          <w:p w14:paraId="0AAC51F8" w14:textId="77777777" w:rsidR="002E47F1" w:rsidRPr="00D30F75" w:rsidRDefault="002E47F1" w:rsidP="000851A5">
            <w:pPr>
              <w:ind w:leftChars="25" w:left="45" w:rightChars="25" w:right="45"/>
              <w:jc w:val="center"/>
              <w:rPr>
                <w:rFonts w:hAnsi="ＭＳ 明朝"/>
                <w:szCs w:val="18"/>
              </w:rPr>
            </w:pPr>
            <w:r w:rsidRPr="00D30F75">
              <w:rPr>
                <w:rFonts w:hAnsi="ＭＳ 明朝" w:hint="eastAsia"/>
                <w:szCs w:val="18"/>
              </w:rPr>
              <w:t>教養科目</w:t>
            </w:r>
          </w:p>
        </w:tc>
        <w:tc>
          <w:tcPr>
            <w:tcW w:w="1406" w:type="pct"/>
            <w:tcBorders>
              <w:bottom w:val="single" w:sz="4" w:space="0" w:color="auto"/>
            </w:tcBorders>
            <w:vAlign w:val="center"/>
          </w:tcPr>
          <w:p w14:paraId="0FD13A9D" w14:textId="77777777" w:rsidR="002E47F1" w:rsidRPr="00D30F75" w:rsidRDefault="002E47F1" w:rsidP="002A70B9">
            <w:pPr>
              <w:spacing w:line="200" w:lineRule="exact"/>
              <w:ind w:leftChars="25" w:left="45" w:rightChars="25" w:right="45"/>
              <w:rPr>
                <w:rFonts w:hAnsi="ＭＳ 明朝"/>
                <w:szCs w:val="18"/>
              </w:rPr>
            </w:pPr>
            <w:r w:rsidRPr="00D30F75">
              <w:rPr>
                <w:rFonts w:hAnsi="ＭＳ 明朝" w:hint="eastAsia"/>
                <w:szCs w:val="18"/>
              </w:rPr>
              <w:t>教養科目(1)</w:t>
            </w:r>
            <w:r w:rsidRPr="00D30F75">
              <w:rPr>
                <w:rFonts w:hAnsi="ＭＳ 明朝"/>
                <w:szCs w:val="18"/>
              </w:rPr>
              <w:t xml:space="preserve"> </w:t>
            </w:r>
            <w:r w:rsidRPr="00D30F75">
              <w:rPr>
                <w:rFonts w:hAnsi="ＭＳ 明朝" w:hint="eastAsia"/>
                <w:szCs w:val="18"/>
              </w:rPr>
              <w:t>○</w:t>
            </w:r>
          </w:p>
        </w:tc>
        <w:tc>
          <w:tcPr>
            <w:tcW w:w="410" w:type="pct"/>
            <w:tcBorders>
              <w:bottom w:val="single" w:sz="4" w:space="0" w:color="auto"/>
              <w:right w:val="single" w:sz="12" w:space="0" w:color="auto"/>
            </w:tcBorders>
            <w:vAlign w:val="center"/>
          </w:tcPr>
          <w:p w14:paraId="68C25041" w14:textId="5C48822E" w:rsidR="002E47F1" w:rsidRPr="00654199" w:rsidRDefault="00A27547" w:rsidP="000851A5">
            <w:pPr>
              <w:ind w:leftChars="25" w:left="45" w:rightChars="25" w:right="45"/>
              <w:jc w:val="center"/>
              <w:rPr>
                <w:rFonts w:asciiTheme="minorEastAsia" w:eastAsiaTheme="minorEastAsia" w:hAnsiTheme="minorEastAsia"/>
                <w:szCs w:val="18"/>
              </w:rPr>
            </w:pPr>
            <w:r>
              <w:rPr>
                <w:rFonts w:asciiTheme="minorEastAsia" w:eastAsiaTheme="minorEastAsia" w:hAnsiTheme="minorEastAsia"/>
                <w:szCs w:val="18"/>
              </w:rPr>
              <w:t>2</w:t>
            </w:r>
          </w:p>
        </w:tc>
        <w:tc>
          <w:tcPr>
            <w:tcW w:w="410" w:type="pct"/>
            <w:tcBorders>
              <w:left w:val="single" w:sz="12" w:space="0" w:color="auto"/>
              <w:bottom w:val="single" w:sz="4" w:space="0" w:color="auto"/>
              <w:right w:val="single" w:sz="12" w:space="0" w:color="auto"/>
            </w:tcBorders>
            <w:vAlign w:val="center"/>
          </w:tcPr>
          <w:p w14:paraId="018DC8CD" w14:textId="4D45C853" w:rsidR="002E47F1" w:rsidRPr="00654199" w:rsidRDefault="002E47F1" w:rsidP="000851A5">
            <w:pPr>
              <w:ind w:leftChars="25" w:left="45" w:rightChars="25" w:right="45"/>
              <w:jc w:val="center"/>
              <w:rPr>
                <w:rFonts w:asciiTheme="minorEastAsia" w:eastAsiaTheme="minorEastAsia" w:hAnsiTheme="minorEastAsia"/>
                <w:szCs w:val="18"/>
              </w:rPr>
            </w:pPr>
          </w:p>
        </w:tc>
        <w:tc>
          <w:tcPr>
            <w:tcW w:w="410" w:type="pct"/>
            <w:tcBorders>
              <w:left w:val="single" w:sz="12" w:space="0" w:color="auto"/>
              <w:bottom w:val="single" w:sz="4" w:space="0" w:color="auto"/>
              <w:right w:val="single" w:sz="12" w:space="0" w:color="auto"/>
            </w:tcBorders>
            <w:vAlign w:val="center"/>
          </w:tcPr>
          <w:p w14:paraId="375D0543" w14:textId="77777777" w:rsidR="002E47F1" w:rsidRPr="00654199" w:rsidRDefault="002E47F1" w:rsidP="000851A5">
            <w:pPr>
              <w:ind w:leftChars="25" w:left="45" w:rightChars="25" w:right="45"/>
              <w:jc w:val="center"/>
              <w:rPr>
                <w:rFonts w:asciiTheme="minorEastAsia" w:eastAsiaTheme="minorEastAsia" w:hAnsiTheme="minorEastAsia"/>
                <w:szCs w:val="18"/>
              </w:rPr>
            </w:pPr>
          </w:p>
        </w:tc>
        <w:tc>
          <w:tcPr>
            <w:tcW w:w="410" w:type="pct"/>
            <w:tcBorders>
              <w:left w:val="single" w:sz="12" w:space="0" w:color="auto"/>
              <w:bottom w:val="single" w:sz="4" w:space="0" w:color="auto"/>
              <w:right w:val="single" w:sz="12" w:space="0" w:color="auto"/>
            </w:tcBorders>
            <w:vAlign w:val="center"/>
          </w:tcPr>
          <w:p w14:paraId="069FBC4D" w14:textId="77777777" w:rsidR="002E47F1" w:rsidRPr="00654199" w:rsidRDefault="002E47F1" w:rsidP="000851A5">
            <w:pPr>
              <w:ind w:leftChars="25" w:left="45" w:rightChars="25" w:right="45"/>
              <w:jc w:val="center"/>
              <w:rPr>
                <w:rFonts w:asciiTheme="minorEastAsia" w:eastAsiaTheme="minorEastAsia" w:hAnsiTheme="minorEastAsia"/>
                <w:szCs w:val="18"/>
              </w:rPr>
            </w:pPr>
          </w:p>
        </w:tc>
        <w:tc>
          <w:tcPr>
            <w:tcW w:w="410" w:type="pct"/>
            <w:tcBorders>
              <w:left w:val="single" w:sz="12" w:space="0" w:color="auto"/>
              <w:bottom w:val="single" w:sz="4" w:space="0" w:color="auto"/>
              <w:right w:val="single" w:sz="12" w:space="0" w:color="auto"/>
            </w:tcBorders>
            <w:vAlign w:val="center"/>
          </w:tcPr>
          <w:p w14:paraId="39079690" w14:textId="77777777" w:rsidR="002E47F1" w:rsidRPr="00654199" w:rsidRDefault="002E47F1" w:rsidP="000851A5">
            <w:pPr>
              <w:ind w:leftChars="25" w:left="45" w:rightChars="25" w:right="45"/>
              <w:jc w:val="center"/>
              <w:rPr>
                <w:rFonts w:asciiTheme="minorEastAsia" w:eastAsiaTheme="minorEastAsia" w:hAnsiTheme="minorEastAsia"/>
                <w:szCs w:val="18"/>
              </w:rPr>
            </w:pPr>
          </w:p>
        </w:tc>
        <w:tc>
          <w:tcPr>
            <w:tcW w:w="410" w:type="pct"/>
            <w:tcBorders>
              <w:left w:val="single" w:sz="12" w:space="0" w:color="auto"/>
              <w:bottom w:val="single" w:sz="4" w:space="0" w:color="auto"/>
              <w:right w:val="single" w:sz="12" w:space="0" w:color="auto"/>
            </w:tcBorders>
            <w:vAlign w:val="center"/>
          </w:tcPr>
          <w:p w14:paraId="7327DBD0" w14:textId="77777777" w:rsidR="002E47F1" w:rsidRPr="00654199" w:rsidRDefault="002E47F1" w:rsidP="000851A5">
            <w:pPr>
              <w:ind w:leftChars="25" w:left="45" w:rightChars="25" w:right="45"/>
              <w:jc w:val="center"/>
              <w:rPr>
                <w:rFonts w:asciiTheme="minorEastAsia" w:eastAsiaTheme="minorEastAsia" w:hAnsiTheme="minorEastAsia"/>
                <w:szCs w:val="18"/>
              </w:rPr>
            </w:pPr>
          </w:p>
        </w:tc>
        <w:tc>
          <w:tcPr>
            <w:tcW w:w="406" w:type="pct"/>
            <w:tcBorders>
              <w:left w:val="single" w:sz="12" w:space="0" w:color="auto"/>
              <w:bottom w:val="single" w:sz="4" w:space="0" w:color="auto"/>
              <w:right w:val="single" w:sz="12" w:space="0" w:color="auto"/>
            </w:tcBorders>
            <w:vAlign w:val="center"/>
          </w:tcPr>
          <w:p w14:paraId="5B28C208" w14:textId="77777777" w:rsidR="002E47F1" w:rsidRPr="00654199" w:rsidRDefault="002E47F1" w:rsidP="000851A5">
            <w:pPr>
              <w:ind w:leftChars="25" w:left="45" w:rightChars="25" w:right="45"/>
              <w:jc w:val="center"/>
              <w:rPr>
                <w:rFonts w:asciiTheme="minorEastAsia" w:eastAsiaTheme="minorEastAsia" w:hAnsiTheme="minorEastAsia"/>
                <w:szCs w:val="18"/>
              </w:rPr>
            </w:pPr>
          </w:p>
        </w:tc>
      </w:tr>
      <w:tr w:rsidR="00A27547" w:rsidRPr="00D30F75" w14:paraId="640501C3" w14:textId="77777777" w:rsidTr="00057A99">
        <w:trPr>
          <w:trHeight w:hRule="exact" w:val="279"/>
          <w:jc w:val="center"/>
        </w:trPr>
        <w:tc>
          <w:tcPr>
            <w:tcW w:w="729" w:type="pct"/>
            <w:vMerge/>
            <w:vAlign w:val="center"/>
          </w:tcPr>
          <w:p w14:paraId="0D2B3F96" w14:textId="77777777" w:rsidR="00A27547" w:rsidRPr="00D30F75" w:rsidRDefault="00A27547" w:rsidP="00A27547">
            <w:pPr>
              <w:ind w:leftChars="25" w:left="45" w:rightChars="25" w:right="45"/>
              <w:jc w:val="center"/>
              <w:rPr>
                <w:rFonts w:hAnsi="ＭＳ 明朝"/>
                <w:szCs w:val="18"/>
              </w:rPr>
            </w:pPr>
          </w:p>
        </w:tc>
        <w:tc>
          <w:tcPr>
            <w:tcW w:w="1406" w:type="pct"/>
            <w:tcBorders>
              <w:top w:val="single" w:sz="4" w:space="0" w:color="auto"/>
              <w:bottom w:val="single" w:sz="4" w:space="0" w:color="auto"/>
            </w:tcBorders>
            <w:vAlign w:val="center"/>
          </w:tcPr>
          <w:p w14:paraId="4F330641" w14:textId="77777777" w:rsidR="00A27547" w:rsidRPr="00D30F75" w:rsidRDefault="00A27547" w:rsidP="00A27547">
            <w:pPr>
              <w:spacing w:line="200" w:lineRule="exact"/>
              <w:ind w:leftChars="25" w:left="45" w:rightChars="25" w:right="45"/>
              <w:rPr>
                <w:rFonts w:hAnsi="ＭＳ 明朝"/>
                <w:szCs w:val="18"/>
              </w:rPr>
            </w:pPr>
            <w:r w:rsidRPr="00D30F75">
              <w:rPr>
                <w:rFonts w:hAnsi="ＭＳ 明朝" w:hint="eastAsia"/>
                <w:szCs w:val="18"/>
              </w:rPr>
              <w:t>教養科目(2)</w:t>
            </w:r>
            <w:r w:rsidRPr="00D30F75">
              <w:rPr>
                <w:rFonts w:hAnsi="ＭＳ 明朝"/>
                <w:szCs w:val="18"/>
              </w:rPr>
              <w:t xml:space="preserve"> </w:t>
            </w:r>
            <w:r w:rsidRPr="00D30F75">
              <w:rPr>
                <w:rFonts w:hAnsi="ＭＳ 明朝" w:hint="eastAsia"/>
                <w:szCs w:val="18"/>
              </w:rPr>
              <w:t>○</w:t>
            </w:r>
          </w:p>
        </w:tc>
        <w:tc>
          <w:tcPr>
            <w:tcW w:w="410" w:type="pct"/>
            <w:tcBorders>
              <w:top w:val="single" w:sz="4" w:space="0" w:color="auto"/>
              <w:bottom w:val="single" w:sz="4" w:space="0" w:color="auto"/>
              <w:right w:val="single" w:sz="12" w:space="0" w:color="auto"/>
            </w:tcBorders>
          </w:tcPr>
          <w:p w14:paraId="7383BE42" w14:textId="64B70177" w:rsidR="00A27547" w:rsidRPr="00654199" w:rsidRDefault="00A27547" w:rsidP="00A27547">
            <w:pPr>
              <w:ind w:leftChars="25" w:left="45" w:rightChars="25" w:right="45"/>
              <w:jc w:val="center"/>
              <w:rPr>
                <w:rFonts w:asciiTheme="minorEastAsia" w:eastAsiaTheme="minorEastAsia" w:hAnsiTheme="minorEastAsia"/>
                <w:szCs w:val="18"/>
              </w:rPr>
            </w:pPr>
            <w:r w:rsidRPr="002E39D2">
              <w:t>2</w:t>
            </w:r>
          </w:p>
        </w:tc>
        <w:tc>
          <w:tcPr>
            <w:tcW w:w="410" w:type="pct"/>
            <w:tcBorders>
              <w:top w:val="single" w:sz="4" w:space="0" w:color="auto"/>
              <w:left w:val="single" w:sz="12" w:space="0" w:color="auto"/>
              <w:bottom w:val="single" w:sz="4" w:space="0" w:color="auto"/>
              <w:right w:val="single" w:sz="12" w:space="0" w:color="auto"/>
            </w:tcBorders>
            <w:vAlign w:val="center"/>
          </w:tcPr>
          <w:p w14:paraId="2026D13B" w14:textId="1D9EC3F4" w:rsidR="00A27547" w:rsidRPr="00654199" w:rsidRDefault="00A27547" w:rsidP="00A27547">
            <w:pPr>
              <w:ind w:leftChars="25" w:left="45" w:rightChars="25" w:right="45"/>
              <w:jc w:val="center"/>
              <w:rPr>
                <w:rFonts w:asciiTheme="minorEastAsia" w:eastAsiaTheme="minorEastAsia" w:hAnsiTheme="minorEastAsia"/>
                <w:szCs w:val="18"/>
              </w:rPr>
            </w:pPr>
          </w:p>
        </w:tc>
        <w:tc>
          <w:tcPr>
            <w:tcW w:w="410" w:type="pct"/>
            <w:tcBorders>
              <w:top w:val="single" w:sz="4" w:space="0" w:color="auto"/>
              <w:left w:val="single" w:sz="12" w:space="0" w:color="auto"/>
              <w:bottom w:val="single" w:sz="4" w:space="0" w:color="auto"/>
              <w:right w:val="single" w:sz="12" w:space="0" w:color="auto"/>
            </w:tcBorders>
            <w:vAlign w:val="center"/>
          </w:tcPr>
          <w:p w14:paraId="0C35839A" w14:textId="77777777" w:rsidR="00A27547" w:rsidRPr="00654199" w:rsidRDefault="00A27547" w:rsidP="00A27547">
            <w:pPr>
              <w:ind w:leftChars="25" w:left="45" w:rightChars="25" w:right="45"/>
              <w:jc w:val="center"/>
              <w:rPr>
                <w:rFonts w:asciiTheme="minorEastAsia" w:eastAsiaTheme="minorEastAsia" w:hAnsiTheme="minorEastAsia"/>
                <w:szCs w:val="18"/>
              </w:rPr>
            </w:pPr>
          </w:p>
        </w:tc>
        <w:tc>
          <w:tcPr>
            <w:tcW w:w="410" w:type="pct"/>
            <w:tcBorders>
              <w:top w:val="single" w:sz="4" w:space="0" w:color="auto"/>
              <w:left w:val="single" w:sz="12" w:space="0" w:color="auto"/>
              <w:bottom w:val="single" w:sz="4" w:space="0" w:color="auto"/>
              <w:right w:val="single" w:sz="12" w:space="0" w:color="auto"/>
            </w:tcBorders>
            <w:vAlign w:val="center"/>
          </w:tcPr>
          <w:p w14:paraId="7C066323" w14:textId="77777777" w:rsidR="00A27547" w:rsidRPr="00654199" w:rsidRDefault="00A27547" w:rsidP="00A27547">
            <w:pPr>
              <w:ind w:leftChars="25" w:left="45" w:rightChars="25" w:right="45"/>
              <w:jc w:val="center"/>
              <w:rPr>
                <w:rFonts w:asciiTheme="minorEastAsia" w:eastAsiaTheme="minorEastAsia" w:hAnsiTheme="minorEastAsia"/>
                <w:szCs w:val="18"/>
              </w:rPr>
            </w:pPr>
          </w:p>
        </w:tc>
        <w:tc>
          <w:tcPr>
            <w:tcW w:w="410" w:type="pct"/>
            <w:tcBorders>
              <w:top w:val="single" w:sz="4" w:space="0" w:color="auto"/>
              <w:left w:val="single" w:sz="12" w:space="0" w:color="auto"/>
              <w:bottom w:val="single" w:sz="4" w:space="0" w:color="auto"/>
              <w:right w:val="single" w:sz="12" w:space="0" w:color="auto"/>
            </w:tcBorders>
            <w:vAlign w:val="center"/>
          </w:tcPr>
          <w:p w14:paraId="1C163EC3" w14:textId="77777777" w:rsidR="00A27547" w:rsidRPr="00654199" w:rsidRDefault="00A27547" w:rsidP="00A27547">
            <w:pPr>
              <w:ind w:leftChars="25" w:left="45" w:rightChars="25" w:right="45"/>
              <w:jc w:val="center"/>
              <w:rPr>
                <w:rFonts w:asciiTheme="minorEastAsia" w:eastAsiaTheme="minorEastAsia" w:hAnsiTheme="minorEastAsia"/>
                <w:szCs w:val="18"/>
              </w:rPr>
            </w:pPr>
          </w:p>
        </w:tc>
        <w:tc>
          <w:tcPr>
            <w:tcW w:w="410" w:type="pct"/>
            <w:tcBorders>
              <w:top w:val="single" w:sz="4" w:space="0" w:color="auto"/>
              <w:left w:val="single" w:sz="12" w:space="0" w:color="auto"/>
              <w:bottom w:val="single" w:sz="4" w:space="0" w:color="auto"/>
              <w:right w:val="single" w:sz="12" w:space="0" w:color="auto"/>
            </w:tcBorders>
            <w:vAlign w:val="center"/>
          </w:tcPr>
          <w:p w14:paraId="1C727ADC" w14:textId="77777777" w:rsidR="00A27547" w:rsidRPr="00654199" w:rsidRDefault="00A27547" w:rsidP="00A27547">
            <w:pPr>
              <w:ind w:leftChars="25" w:left="45" w:rightChars="25" w:right="45"/>
              <w:jc w:val="center"/>
              <w:rPr>
                <w:rFonts w:asciiTheme="minorEastAsia" w:eastAsiaTheme="minorEastAsia" w:hAnsiTheme="minorEastAsia"/>
                <w:szCs w:val="18"/>
              </w:rPr>
            </w:pPr>
          </w:p>
        </w:tc>
        <w:tc>
          <w:tcPr>
            <w:tcW w:w="406" w:type="pct"/>
            <w:tcBorders>
              <w:top w:val="single" w:sz="4" w:space="0" w:color="auto"/>
              <w:left w:val="single" w:sz="12" w:space="0" w:color="auto"/>
              <w:bottom w:val="single" w:sz="4" w:space="0" w:color="auto"/>
              <w:right w:val="single" w:sz="12" w:space="0" w:color="auto"/>
            </w:tcBorders>
            <w:vAlign w:val="center"/>
          </w:tcPr>
          <w:p w14:paraId="6EE0105A" w14:textId="77777777" w:rsidR="00A27547" w:rsidRPr="00654199" w:rsidRDefault="00A27547" w:rsidP="00A27547">
            <w:pPr>
              <w:ind w:leftChars="25" w:left="45" w:rightChars="25" w:right="45"/>
              <w:jc w:val="center"/>
              <w:rPr>
                <w:rFonts w:asciiTheme="minorEastAsia" w:eastAsiaTheme="minorEastAsia" w:hAnsiTheme="minorEastAsia"/>
                <w:szCs w:val="18"/>
              </w:rPr>
            </w:pPr>
          </w:p>
        </w:tc>
      </w:tr>
      <w:tr w:rsidR="00A27547" w:rsidRPr="00D30F75" w14:paraId="0BE46C70" w14:textId="77777777" w:rsidTr="00057A99">
        <w:trPr>
          <w:trHeight w:hRule="exact" w:val="279"/>
          <w:jc w:val="center"/>
        </w:trPr>
        <w:tc>
          <w:tcPr>
            <w:tcW w:w="729" w:type="pct"/>
            <w:vMerge/>
            <w:vAlign w:val="center"/>
          </w:tcPr>
          <w:p w14:paraId="2F217B38" w14:textId="77777777" w:rsidR="00A27547" w:rsidRPr="00D30F75" w:rsidRDefault="00A27547" w:rsidP="00A27547">
            <w:pPr>
              <w:ind w:leftChars="25" w:left="45" w:rightChars="25" w:right="45"/>
              <w:jc w:val="center"/>
              <w:rPr>
                <w:rFonts w:hAnsi="ＭＳ 明朝"/>
                <w:szCs w:val="18"/>
              </w:rPr>
            </w:pPr>
          </w:p>
        </w:tc>
        <w:tc>
          <w:tcPr>
            <w:tcW w:w="1406" w:type="pct"/>
            <w:tcBorders>
              <w:top w:val="single" w:sz="4" w:space="0" w:color="auto"/>
              <w:bottom w:val="single" w:sz="4" w:space="0" w:color="auto"/>
            </w:tcBorders>
            <w:vAlign w:val="center"/>
          </w:tcPr>
          <w:p w14:paraId="3280E3F8" w14:textId="77777777" w:rsidR="00A27547" w:rsidRPr="00D30F75" w:rsidRDefault="00A27547" w:rsidP="00A27547">
            <w:pPr>
              <w:spacing w:line="200" w:lineRule="exact"/>
              <w:ind w:leftChars="25" w:left="45" w:rightChars="25" w:right="45"/>
              <w:rPr>
                <w:rFonts w:hAnsi="ＭＳ 明朝"/>
                <w:szCs w:val="18"/>
              </w:rPr>
            </w:pPr>
            <w:r w:rsidRPr="00D30F75">
              <w:rPr>
                <w:rFonts w:hAnsi="ＭＳ 明朝" w:hint="eastAsia"/>
                <w:szCs w:val="18"/>
              </w:rPr>
              <w:t>教養科目(3)</w:t>
            </w:r>
            <w:r w:rsidRPr="00D30F75">
              <w:rPr>
                <w:rFonts w:hAnsi="ＭＳ 明朝"/>
                <w:szCs w:val="18"/>
              </w:rPr>
              <w:t xml:space="preserve"> </w:t>
            </w:r>
            <w:r w:rsidRPr="00D30F75">
              <w:rPr>
                <w:rFonts w:hAnsi="ＭＳ 明朝" w:hint="eastAsia"/>
                <w:szCs w:val="18"/>
              </w:rPr>
              <w:t>○</w:t>
            </w:r>
          </w:p>
        </w:tc>
        <w:tc>
          <w:tcPr>
            <w:tcW w:w="410" w:type="pct"/>
            <w:tcBorders>
              <w:top w:val="single" w:sz="4" w:space="0" w:color="auto"/>
              <w:bottom w:val="single" w:sz="4" w:space="0" w:color="auto"/>
              <w:right w:val="single" w:sz="12" w:space="0" w:color="auto"/>
            </w:tcBorders>
          </w:tcPr>
          <w:p w14:paraId="15B665A8" w14:textId="5BC01B81" w:rsidR="00A27547" w:rsidRPr="00654199" w:rsidRDefault="00A27547" w:rsidP="00A27547">
            <w:pPr>
              <w:ind w:leftChars="25" w:left="45" w:rightChars="25" w:right="45"/>
              <w:jc w:val="center"/>
              <w:rPr>
                <w:rFonts w:asciiTheme="minorEastAsia" w:eastAsiaTheme="minorEastAsia" w:hAnsiTheme="minorEastAsia"/>
                <w:szCs w:val="18"/>
              </w:rPr>
            </w:pPr>
            <w:r w:rsidRPr="002E39D2">
              <w:t>2</w:t>
            </w:r>
          </w:p>
        </w:tc>
        <w:tc>
          <w:tcPr>
            <w:tcW w:w="410" w:type="pct"/>
            <w:tcBorders>
              <w:top w:val="single" w:sz="4" w:space="0" w:color="auto"/>
              <w:left w:val="single" w:sz="12" w:space="0" w:color="auto"/>
              <w:bottom w:val="single" w:sz="4" w:space="0" w:color="auto"/>
              <w:right w:val="single" w:sz="12" w:space="0" w:color="auto"/>
            </w:tcBorders>
            <w:vAlign w:val="center"/>
          </w:tcPr>
          <w:p w14:paraId="1166993A" w14:textId="459B06CC" w:rsidR="00A27547" w:rsidRPr="00654199" w:rsidRDefault="00A27547" w:rsidP="00A27547">
            <w:pPr>
              <w:ind w:leftChars="25" w:left="45" w:rightChars="25" w:right="45"/>
              <w:jc w:val="center"/>
              <w:rPr>
                <w:rFonts w:asciiTheme="minorEastAsia" w:eastAsiaTheme="minorEastAsia" w:hAnsiTheme="minorEastAsia"/>
                <w:szCs w:val="18"/>
              </w:rPr>
            </w:pPr>
          </w:p>
        </w:tc>
        <w:tc>
          <w:tcPr>
            <w:tcW w:w="410" w:type="pct"/>
            <w:tcBorders>
              <w:top w:val="single" w:sz="4" w:space="0" w:color="auto"/>
              <w:left w:val="single" w:sz="12" w:space="0" w:color="auto"/>
              <w:bottom w:val="single" w:sz="4" w:space="0" w:color="auto"/>
              <w:right w:val="single" w:sz="12" w:space="0" w:color="auto"/>
            </w:tcBorders>
            <w:vAlign w:val="center"/>
          </w:tcPr>
          <w:p w14:paraId="28110C94" w14:textId="77777777" w:rsidR="00A27547" w:rsidRPr="00654199" w:rsidRDefault="00A27547" w:rsidP="00A27547">
            <w:pPr>
              <w:ind w:leftChars="25" w:left="45" w:rightChars="25" w:right="45"/>
              <w:jc w:val="center"/>
              <w:rPr>
                <w:rFonts w:asciiTheme="minorEastAsia" w:eastAsiaTheme="minorEastAsia" w:hAnsiTheme="minorEastAsia"/>
                <w:szCs w:val="18"/>
              </w:rPr>
            </w:pPr>
          </w:p>
        </w:tc>
        <w:tc>
          <w:tcPr>
            <w:tcW w:w="410" w:type="pct"/>
            <w:tcBorders>
              <w:top w:val="single" w:sz="4" w:space="0" w:color="auto"/>
              <w:left w:val="single" w:sz="12" w:space="0" w:color="auto"/>
              <w:bottom w:val="single" w:sz="4" w:space="0" w:color="auto"/>
              <w:right w:val="single" w:sz="12" w:space="0" w:color="auto"/>
            </w:tcBorders>
            <w:vAlign w:val="center"/>
          </w:tcPr>
          <w:p w14:paraId="311C60AF" w14:textId="77777777" w:rsidR="00A27547" w:rsidRPr="00654199" w:rsidRDefault="00A27547" w:rsidP="00A27547">
            <w:pPr>
              <w:ind w:leftChars="25" w:left="45" w:rightChars="25" w:right="45"/>
              <w:jc w:val="center"/>
              <w:rPr>
                <w:rFonts w:asciiTheme="minorEastAsia" w:eastAsiaTheme="minorEastAsia" w:hAnsiTheme="minorEastAsia"/>
                <w:szCs w:val="18"/>
              </w:rPr>
            </w:pPr>
          </w:p>
        </w:tc>
        <w:tc>
          <w:tcPr>
            <w:tcW w:w="410" w:type="pct"/>
            <w:tcBorders>
              <w:top w:val="single" w:sz="4" w:space="0" w:color="auto"/>
              <w:left w:val="single" w:sz="12" w:space="0" w:color="auto"/>
              <w:bottom w:val="single" w:sz="4" w:space="0" w:color="auto"/>
              <w:right w:val="single" w:sz="12" w:space="0" w:color="auto"/>
            </w:tcBorders>
            <w:vAlign w:val="center"/>
          </w:tcPr>
          <w:p w14:paraId="28B5E807" w14:textId="77777777" w:rsidR="00A27547" w:rsidRPr="00654199" w:rsidRDefault="00A27547" w:rsidP="00A27547">
            <w:pPr>
              <w:ind w:leftChars="25" w:left="45" w:rightChars="25" w:right="45"/>
              <w:jc w:val="center"/>
              <w:rPr>
                <w:rFonts w:asciiTheme="minorEastAsia" w:eastAsiaTheme="minorEastAsia" w:hAnsiTheme="minorEastAsia"/>
                <w:szCs w:val="18"/>
              </w:rPr>
            </w:pPr>
          </w:p>
        </w:tc>
        <w:tc>
          <w:tcPr>
            <w:tcW w:w="410" w:type="pct"/>
            <w:tcBorders>
              <w:top w:val="single" w:sz="4" w:space="0" w:color="auto"/>
              <w:left w:val="single" w:sz="12" w:space="0" w:color="auto"/>
              <w:bottom w:val="single" w:sz="4" w:space="0" w:color="auto"/>
              <w:right w:val="single" w:sz="12" w:space="0" w:color="auto"/>
            </w:tcBorders>
            <w:vAlign w:val="center"/>
          </w:tcPr>
          <w:p w14:paraId="65930ED6" w14:textId="77777777" w:rsidR="00A27547" w:rsidRPr="00654199" w:rsidRDefault="00A27547" w:rsidP="00A27547">
            <w:pPr>
              <w:ind w:leftChars="25" w:left="45" w:rightChars="25" w:right="45"/>
              <w:jc w:val="center"/>
              <w:rPr>
                <w:rFonts w:asciiTheme="minorEastAsia" w:eastAsiaTheme="minorEastAsia" w:hAnsiTheme="minorEastAsia"/>
                <w:szCs w:val="18"/>
              </w:rPr>
            </w:pPr>
          </w:p>
        </w:tc>
        <w:tc>
          <w:tcPr>
            <w:tcW w:w="406" w:type="pct"/>
            <w:tcBorders>
              <w:top w:val="single" w:sz="4" w:space="0" w:color="auto"/>
              <w:left w:val="single" w:sz="12" w:space="0" w:color="auto"/>
              <w:bottom w:val="single" w:sz="4" w:space="0" w:color="auto"/>
              <w:right w:val="single" w:sz="12" w:space="0" w:color="auto"/>
            </w:tcBorders>
            <w:vAlign w:val="center"/>
          </w:tcPr>
          <w:p w14:paraId="55AD0DB8" w14:textId="77777777" w:rsidR="00A27547" w:rsidRPr="00654199" w:rsidRDefault="00A27547" w:rsidP="00A27547">
            <w:pPr>
              <w:ind w:leftChars="25" w:left="45" w:rightChars="25" w:right="45"/>
              <w:jc w:val="center"/>
              <w:rPr>
                <w:rFonts w:asciiTheme="minorEastAsia" w:eastAsiaTheme="minorEastAsia" w:hAnsiTheme="minorEastAsia"/>
                <w:szCs w:val="18"/>
              </w:rPr>
            </w:pPr>
          </w:p>
        </w:tc>
      </w:tr>
      <w:tr w:rsidR="00A27547" w:rsidRPr="00D30F75" w14:paraId="69A4D966" w14:textId="77777777" w:rsidTr="00057A99">
        <w:trPr>
          <w:trHeight w:hRule="exact" w:val="279"/>
          <w:jc w:val="center"/>
        </w:trPr>
        <w:tc>
          <w:tcPr>
            <w:tcW w:w="729" w:type="pct"/>
            <w:vMerge/>
            <w:vAlign w:val="center"/>
          </w:tcPr>
          <w:p w14:paraId="5520B5FD" w14:textId="77777777" w:rsidR="00A27547" w:rsidRPr="00D30F75" w:rsidRDefault="00A27547" w:rsidP="00A27547">
            <w:pPr>
              <w:ind w:leftChars="25" w:left="45" w:rightChars="25" w:right="45"/>
              <w:jc w:val="center"/>
              <w:rPr>
                <w:rFonts w:hAnsi="ＭＳ 明朝"/>
                <w:szCs w:val="18"/>
              </w:rPr>
            </w:pPr>
          </w:p>
        </w:tc>
        <w:tc>
          <w:tcPr>
            <w:tcW w:w="1406" w:type="pct"/>
            <w:tcBorders>
              <w:top w:val="single" w:sz="4" w:space="0" w:color="auto"/>
              <w:bottom w:val="single" w:sz="4" w:space="0" w:color="auto"/>
            </w:tcBorders>
            <w:vAlign w:val="center"/>
          </w:tcPr>
          <w:p w14:paraId="62F298AE" w14:textId="77777777" w:rsidR="00A27547" w:rsidRPr="00D30F75" w:rsidRDefault="00A27547" w:rsidP="00A27547">
            <w:pPr>
              <w:spacing w:line="200" w:lineRule="exact"/>
              <w:ind w:leftChars="25" w:left="45" w:rightChars="25" w:right="45"/>
              <w:rPr>
                <w:rFonts w:hAnsi="ＭＳ 明朝"/>
                <w:szCs w:val="18"/>
              </w:rPr>
            </w:pPr>
            <w:r w:rsidRPr="00D30F75">
              <w:rPr>
                <w:rFonts w:hAnsi="ＭＳ 明朝" w:hint="eastAsia"/>
                <w:szCs w:val="18"/>
              </w:rPr>
              <w:t>教養科目(4)</w:t>
            </w:r>
            <w:r w:rsidRPr="00D30F75">
              <w:rPr>
                <w:rFonts w:hAnsi="ＭＳ 明朝"/>
                <w:szCs w:val="18"/>
              </w:rPr>
              <w:t xml:space="preserve"> </w:t>
            </w:r>
            <w:r w:rsidRPr="00D30F75">
              <w:rPr>
                <w:rFonts w:hAnsi="ＭＳ 明朝" w:hint="eastAsia"/>
                <w:szCs w:val="18"/>
              </w:rPr>
              <w:t>○</w:t>
            </w:r>
          </w:p>
        </w:tc>
        <w:tc>
          <w:tcPr>
            <w:tcW w:w="410" w:type="pct"/>
            <w:tcBorders>
              <w:top w:val="single" w:sz="4" w:space="0" w:color="auto"/>
              <w:bottom w:val="single" w:sz="4" w:space="0" w:color="auto"/>
              <w:right w:val="single" w:sz="12" w:space="0" w:color="auto"/>
            </w:tcBorders>
          </w:tcPr>
          <w:p w14:paraId="0FD82906" w14:textId="73EC0591" w:rsidR="00A27547" w:rsidRPr="00654199" w:rsidRDefault="00A27547" w:rsidP="00A27547">
            <w:pPr>
              <w:ind w:leftChars="25" w:left="45" w:rightChars="25" w:right="45"/>
              <w:jc w:val="center"/>
              <w:rPr>
                <w:rFonts w:asciiTheme="minorEastAsia" w:eastAsiaTheme="minorEastAsia" w:hAnsiTheme="minorEastAsia"/>
                <w:szCs w:val="18"/>
              </w:rPr>
            </w:pPr>
            <w:r w:rsidRPr="002E39D2">
              <w:t>2</w:t>
            </w:r>
          </w:p>
        </w:tc>
        <w:tc>
          <w:tcPr>
            <w:tcW w:w="410" w:type="pct"/>
            <w:tcBorders>
              <w:top w:val="single" w:sz="4" w:space="0" w:color="auto"/>
              <w:left w:val="single" w:sz="12" w:space="0" w:color="auto"/>
              <w:bottom w:val="single" w:sz="4" w:space="0" w:color="auto"/>
              <w:right w:val="single" w:sz="12" w:space="0" w:color="auto"/>
            </w:tcBorders>
            <w:vAlign w:val="center"/>
          </w:tcPr>
          <w:p w14:paraId="72AA8E8A" w14:textId="7F079C11" w:rsidR="00A27547" w:rsidRPr="00654199" w:rsidRDefault="00A27547" w:rsidP="00A27547">
            <w:pPr>
              <w:ind w:leftChars="25" w:left="45" w:rightChars="25" w:right="45"/>
              <w:jc w:val="center"/>
              <w:rPr>
                <w:rFonts w:asciiTheme="minorEastAsia" w:eastAsiaTheme="minorEastAsia" w:hAnsiTheme="minorEastAsia"/>
                <w:szCs w:val="18"/>
              </w:rPr>
            </w:pPr>
          </w:p>
        </w:tc>
        <w:tc>
          <w:tcPr>
            <w:tcW w:w="410" w:type="pct"/>
            <w:tcBorders>
              <w:top w:val="single" w:sz="4" w:space="0" w:color="auto"/>
              <w:left w:val="single" w:sz="12" w:space="0" w:color="auto"/>
              <w:bottom w:val="single" w:sz="4" w:space="0" w:color="auto"/>
              <w:right w:val="single" w:sz="12" w:space="0" w:color="auto"/>
            </w:tcBorders>
            <w:vAlign w:val="center"/>
          </w:tcPr>
          <w:p w14:paraId="142B294A" w14:textId="77777777" w:rsidR="00A27547" w:rsidRPr="00654199" w:rsidRDefault="00A27547" w:rsidP="00A27547">
            <w:pPr>
              <w:ind w:leftChars="25" w:left="45" w:rightChars="25" w:right="45"/>
              <w:jc w:val="center"/>
              <w:rPr>
                <w:rFonts w:asciiTheme="minorEastAsia" w:eastAsiaTheme="minorEastAsia" w:hAnsiTheme="minorEastAsia"/>
                <w:szCs w:val="18"/>
              </w:rPr>
            </w:pPr>
          </w:p>
        </w:tc>
        <w:tc>
          <w:tcPr>
            <w:tcW w:w="410" w:type="pct"/>
            <w:tcBorders>
              <w:top w:val="single" w:sz="4" w:space="0" w:color="auto"/>
              <w:left w:val="single" w:sz="12" w:space="0" w:color="auto"/>
              <w:bottom w:val="single" w:sz="4" w:space="0" w:color="auto"/>
              <w:right w:val="single" w:sz="12" w:space="0" w:color="auto"/>
            </w:tcBorders>
            <w:vAlign w:val="center"/>
          </w:tcPr>
          <w:p w14:paraId="56DBB7C0" w14:textId="77777777" w:rsidR="00A27547" w:rsidRPr="00654199" w:rsidRDefault="00A27547" w:rsidP="00A27547">
            <w:pPr>
              <w:ind w:leftChars="25" w:left="45" w:rightChars="25" w:right="45"/>
              <w:jc w:val="center"/>
              <w:rPr>
                <w:rFonts w:asciiTheme="minorEastAsia" w:eastAsiaTheme="minorEastAsia" w:hAnsiTheme="minorEastAsia"/>
                <w:szCs w:val="18"/>
              </w:rPr>
            </w:pPr>
          </w:p>
        </w:tc>
        <w:tc>
          <w:tcPr>
            <w:tcW w:w="410" w:type="pct"/>
            <w:tcBorders>
              <w:top w:val="single" w:sz="4" w:space="0" w:color="auto"/>
              <w:left w:val="single" w:sz="12" w:space="0" w:color="auto"/>
              <w:bottom w:val="single" w:sz="4" w:space="0" w:color="auto"/>
              <w:right w:val="single" w:sz="12" w:space="0" w:color="auto"/>
            </w:tcBorders>
            <w:vAlign w:val="center"/>
          </w:tcPr>
          <w:p w14:paraId="46251F9C" w14:textId="77777777" w:rsidR="00A27547" w:rsidRPr="00654199" w:rsidRDefault="00A27547" w:rsidP="00A27547">
            <w:pPr>
              <w:ind w:leftChars="25" w:left="45" w:rightChars="25" w:right="45"/>
              <w:jc w:val="center"/>
              <w:rPr>
                <w:rFonts w:asciiTheme="minorEastAsia" w:eastAsiaTheme="minorEastAsia" w:hAnsiTheme="minorEastAsia"/>
                <w:szCs w:val="18"/>
              </w:rPr>
            </w:pPr>
          </w:p>
        </w:tc>
        <w:tc>
          <w:tcPr>
            <w:tcW w:w="410" w:type="pct"/>
            <w:tcBorders>
              <w:top w:val="single" w:sz="4" w:space="0" w:color="auto"/>
              <w:left w:val="single" w:sz="12" w:space="0" w:color="auto"/>
              <w:bottom w:val="single" w:sz="4" w:space="0" w:color="auto"/>
              <w:right w:val="single" w:sz="12" w:space="0" w:color="auto"/>
            </w:tcBorders>
            <w:vAlign w:val="center"/>
          </w:tcPr>
          <w:p w14:paraId="193A7BDD" w14:textId="77777777" w:rsidR="00A27547" w:rsidRPr="00654199" w:rsidRDefault="00A27547" w:rsidP="00A27547">
            <w:pPr>
              <w:ind w:leftChars="25" w:left="45" w:rightChars="25" w:right="45"/>
              <w:jc w:val="center"/>
              <w:rPr>
                <w:rFonts w:asciiTheme="minorEastAsia" w:eastAsiaTheme="minorEastAsia" w:hAnsiTheme="minorEastAsia"/>
                <w:szCs w:val="18"/>
              </w:rPr>
            </w:pPr>
          </w:p>
        </w:tc>
        <w:tc>
          <w:tcPr>
            <w:tcW w:w="406" w:type="pct"/>
            <w:tcBorders>
              <w:top w:val="single" w:sz="4" w:space="0" w:color="auto"/>
              <w:left w:val="single" w:sz="12" w:space="0" w:color="auto"/>
              <w:bottom w:val="single" w:sz="4" w:space="0" w:color="auto"/>
              <w:right w:val="single" w:sz="12" w:space="0" w:color="auto"/>
            </w:tcBorders>
            <w:vAlign w:val="center"/>
          </w:tcPr>
          <w:p w14:paraId="73AE9F1B" w14:textId="77777777" w:rsidR="00A27547" w:rsidRPr="00654199" w:rsidRDefault="00A27547" w:rsidP="00A27547">
            <w:pPr>
              <w:ind w:leftChars="25" w:left="45" w:rightChars="25" w:right="45"/>
              <w:jc w:val="center"/>
              <w:rPr>
                <w:rFonts w:asciiTheme="minorEastAsia" w:eastAsiaTheme="minorEastAsia" w:hAnsiTheme="minorEastAsia"/>
                <w:szCs w:val="18"/>
              </w:rPr>
            </w:pPr>
          </w:p>
        </w:tc>
      </w:tr>
      <w:tr w:rsidR="00A27547" w:rsidRPr="00D30F75" w14:paraId="175360ED" w14:textId="77777777" w:rsidTr="00057A99">
        <w:trPr>
          <w:trHeight w:hRule="exact" w:val="279"/>
          <w:jc w:val="center"/>
        </w:trPr>
        <w:tc>
          <w:tcPr>
            <w:tcW w:w="729" w:type="pct"/>
            <w:vMerge/>
            <w:vAlign w:val="center"/>
          </w:tcPr>
          <w:p w14:paraId="7435053A" w14:textId="77777777" w:rsidR="00A27547" w:rsidRPr="00D30F75" w:rsidRDefault="00A27547" w:rsidP="00A27547">
            <w:pPr>
              <w:ind w:leftChars="25" w:left="45" w:rightChars="25" w:right="45"/>
              <w:jc w:val="center"/>
              <w:rPr>
                <w:rFonts w:hAnsi="ＭＳ 明朝"/>
                <w:szCs w:val="18"/>
              </w:rPr>
            </w:pPr>
          </w:p>
        </w:tc>
        <w:tc>
          <w:tcPr>
            <w:tcW w:w="1406" w:type="pct"/>
            <w:tcBorders>
              <w:top w:val="single" w:sz="4" w:space="0" w:color="auto"/>
              <w:bottom w:val="single" w:sz="4" w:space="0" w:color="auto"/>
            </w:tcBorders>
            <w:vAlign w:val="center"/>
          </w:tcPr>
          <w:p w14:paraId="311686D8" w14:textId="77777777" w:rsidR="00A27547" w:rsidRPr="00D30F75" w:rsidRDefault="00A27547" w:rsidP="00A27547">
            <w:pPr>
              <w:spacing w:line="200" w:lineRule="exact"/>
              <w:ind w:leftChars="25" w:left="45" w:rightChars="25" w:right="45"/>
              <w:rPr>
                <w:rFonts w:hAnsi="ＭＳ 明朝"/>
                <w:szCs w:val="18"/>
              </w:rPr>
            </w:pPr>
            <w:r w:rsidRPr="00D30F75">
              <w:rPr>
                <w:rFonts w:hAnsi="ＭＳ 明朝" w:hint="eastAsia"/>
                <w:szCs w:val="18"/>
              </w:rPr>
              <w:t>教養科目(5)</w:t>
            </w:r>
            <w:r w:rsidRPr="00D30F75">
              <w:rPr>
                <w:rFonts w:hAnsi="ＭＳ 明朝"/>
                <w:szCs w:val="18"/>
              </w:rPr>
              <w:t xml:space="preserve"> </w:t>
            </w:r>
            <w:r w:rsidRPr="00D30F75">
              <w:rPr>
                <w:rFonts w:hAnsi="ＭＳ 明朝" w:hint="eastAsia"/>
                <w:szCs w:val="18"/>
              </w:rPr>
              <w:t>○</w:t>
            </w:r>
          </w:p>
        </w:tc>
        <w:tc>
          <w:tcPr>
            <w:tcW w:w="410" w:type="pct"/>
            <w:tcBorders>
              <w:top w:val="single" w:sz="4" w:space="0" w:color="auto"/>
              <w:bottom w:val="single" w:sz="4" w:space="0" w:color="auto"/>
              <w:right w:val="single" w:sz="12" w:space="0" w:color="auto"/>
            </w:tcBorders>
          </w:tcPr>
          <w:p w14:paraId="483FE136" w14:textId="409E867C" w:rsidR="00A27547" w:rsidRPr="00654199" w:rsidRDefault="00A27547" w:rsidP="00A27547">
            <w:pPr>
              <w:ind w:leftChars="25" w:left="45" w:rightChars="25" w:right="45"/>
              <w:jc w:val="center"/>
              <w:rPr>
                <w:rFonts w:asciiTheme="minorEastAsia" w:eastAsiaTheme="minorEastAsia" w:hAnsiTheme="minorEastAsia"/>
                <w:szCs w:val="18"/>
              </w:rPr>
            </w:pPr>
            <w:r w:rsidRPr="002E39D2">
              <w:t>2</w:t>
            </w:r>
          </w:p>
        </w:tc>
        <w:tc>
          <w:tcPr>
            <w:tcW w:w="410" w:type="pct"/>
            <w:tcBorders>
              <w:top w:val="single" w:sz="4" w:space="0" w:color="auto"/>
              <w:left w:val="single" w:sz="12" w:space="0" w:color="auto"/>
              <w:bottom w:val="single" w:sz="4" w:space="0" w:color="auto"/>
              <w:right w:val="single" w:sz="12" w:space="0" w:color="auto"/>
            </w:tcBorders>
            <w:vAlign w:val="center"/>
          </w:tcPr>
          <w:p w14:paraId="55AFBF2A" w14:textId="7EFC23FB" w:rsidR="00A27547" w:rsidRPr="00654199" w:rsidRDefault="00A27547" w:rsidP="00A27547">
            <w:pPr>
              <w:ind w:leftChars="25" w:left="45" w:rightChars="25" w:right="45"/>
              <w:jc w:val="center"/>
              <w:rPr>
                <w:rFonts w:asciiTheme="minorEastAsia" w:eastAsiaTheme="minorEastAsia" w:hAnsiTheme="minorEastAsia"/>
                <w:szCs w:val="18"/>
              </w:rPr>
            </w:pPr>
          </w:p>
        </w:tc>
        <w:tc>
          <w:tcPr>
            <w:tcW w:w="410" w:type="pct"/>
            <w:tcBorders>
              <w:top w:val="single" w:sz="4" w:space="0" w:color="auto"/>
              <w:left w:val="single" w:sz="12" w:space="0" w:color="auto"/>
              <w:bottom w:val="single" w:sz="4" w:space="0" w:color="auto"/>
              <w:right w:val="single" w:sz="12" w:space="0" w:color="auto"/>
            </w:tcBorders>
            <w:vAlign w:val="center"/>
          </w:tcPr>
          <w:p w14:paraId="52459356" w14:textId="77777777" w:rsidR="00A27547" w:rsidRPr="00654199" w:rsidRDefault="00A27547" w:rsidP="00A27547">
            <w:pPr>
              <w:ind w:leftChars="25" w:left="45" w:rightChars="25" w:right="45"/>
              <w:jc w:val="center"/>
              <w:rPr>
                <w:rFonts w:asciiTheme="minorEastAsia" w:eastAsiaTheme="minorEastAsia" w:hAnsiTheme="minorEastAsia"/>
                <w:szCs w:val="18"/>
              </w:rPr>
            </w:pPr>
          </w:p>
        </w:tc>
        <w:tc>
          <w:tcPr>
            <w:tcW w:w="410" w:type="pct"/>
            <w:tcBorders>
              <w:top w:val="single" w:sz="4" w:space="0" w:color="auto"/>
              <w:left w:val="single" w:sz="12" w:space="0" w:color="auto"/>
              <w:bottom w:val="single" w:sz="4" w:space="0" w:color="auto"/>
              <w:right w:val="single" w:sz="12" w:space="0" w:color="auto"/>
            </w:tcBorders>
            <w:vAlign w:val="center"/>
          </w:tcPr>
          <w:p w14:paraId="5232255B" w14:textId="77777777" w:rsidR="00A27547" w:rsidRPr="00654199" w:rsidRDefault="00A27547" w:rsidP="00A27547">
            <w:pPr>
              <w:ind w:leftChars="25" w:left="45" w:rightChars="25" w:right="45"/>
              <w:jc w:val="center"/>
              <w:rPr>
                <w:rFonts w:asciiTheme="minorEastAsia" w:eastAsiaTheme="minorEastAsia" w:hAnsiTheme="minorEastAsia"/>
                <w:szCs w:val="18"/>
              </w:rPr>
            </w:pPr>
          </w:p>
        </w:tc>
        <w:tc>
          <w:tcPr>
            <w:tcW w:w="410" w:type="pct"/>
            <w:tcBorders>
              <w:top w:val="single" w:sz="4" w:space="0" w:color="auto"/>
              <w:left w:val="single" w:sz="12" w:space="0" w:color="auto"/>
              <w:bottom w:val="single" w:sz="4" w:space="0" w:color="auto"/>
              <w:right w:val="single" w:sz="12" w:space="0" w:color="auto"/>
            </w:tcBorders>
            <w:vAlign w:val="center"/>
          </w:tcPr>
          <w:p w14:paraId="68CFE91A" w14:textId="77777777" w:rsidR="00A27547" w:rsidRPr="00654199" w:rsidRDefault="00A27547" w:rsidP="00A27547">
            <w:pPr>
              <w:ind w:leftChars="25" w:left="45" w:rightChars="25" w:right="45"/>
              <w:jc w:val="center"/>
              <w:rPr>
                <w:rFonts w:asciiTheme="minorEastAsia" w:eastAsiaTheme="minorEastAsia" w:hAnsiTheme="minorEastAsia"/>
                <w:szCs w:val="18"/>
              </w:rPr>
            </w:pPr>
          </w:p>
        </w:tc>
        <w:tc>
          <w:tcPr>
            <w:tcW w:w="410" w:type="pct"/>
            <w:tcBorders>
              <w:top w:val="single" w:sz="4" w:space="0" w:color="auto"/>
              <w:left w:val="single" w:sz="12" w:space="0" w:color="auto"/>
              <w:bottom w:val="single" w:sz="4" w:space="0" w:color="auto"/>
              <w:right w:val="single" w:sz="12" w:space="0" w:color="auto"/>
            </w:tcBorders>
            <w:vAlign w:val="center"/>
          </w:tcPr>
          <w:p w14:paraId="0B2E6A82" w14:textId="77777777" w:rsidR="00A27547" w:rsidRPr="00654199" w:rsidRDefault="00A27547" w:rsidP="00A27547">
            <w:pPr>
              <w:ind w:leftChars="25" w:left="45" w:rightChars="25" w:right="45"/>
              <w:jc w:val="center"/>
              <w:rPr>
                <w:rFonts w:asciiTheme="minorEastAsia" w:eastAsiaTheme="minorEastAsia" w:hAnsiTheme="minorEastAsia"/>
                <w:szCs w:val="18"/>
              </w:rPr>
            </w:pPr>
          </w:p>
        </w:tc>
        <w:tc>
          <w:tcPr>
            <w:tcW w:w="406" w:type="pct"/>
            <w:tcBorders>
              <w:top w:val="single" w:sz="4" w:space="0" w:color="auto"/>
              <w:left w:val="single" w:sz="12" w:space="0" w:color="auto"/>
              <w:bottom w:val="single" w:sz="4" w:space="0" w:color="auto"/>
              <w:right w:val="single" w:sz="12" w:space="0" w:color="auto"/>
            </w:tcBorders>
            <w:vAlign w:val="center"/>
          </w:tcPr>
          <w:p w14:paraId="0EB8AB76" w14:textId="77777777" w:rsidR="00A27547" w:rsidRPr="00654199" w:rsidRDefault="00A27547" w:rsidP="00A27547">
            <w:pPr>
              <w:ind w:leftChars="25" w:left="45" w:rightChars="25" w:right="45"/>
              <w:jc w:val="center"/>
              <w:rPr>
                <w:rFonts w:asciiTheme="minorEastAsia" w:eastAsiaTheme="minorEastAsia" w:hAnsiTheme="minorEastAsia"/>
                <w:szCs w:val="18"/>
              </w:rPr>
            </w:pPr>
          </w:p>
        </w:tc>
      </w:tr>
      <w:tr w:rsidR="007C17A3" w:rsidRPr="00D30F75" w14:paraId="6C822A79" w14:textId="77777777" w:rsidTr="00057A99">
        <w:trPr>
          <w:trHeight w:hRule="exact" w:val="279"/>
          <w:jc w:val="center"/>
        </w:trPr>
        <w:tc>
          <w:tcPr>
            <w:tcW w:w="729" w:type="pct"/>
            <w:vMerge w:val="restart"/>
            <w:tcBorders>
              <w:right w:val="single" w:sz="12" w:space="0" w:color="auto"/>
            </w:tcBorders>
            <w:vAlign w:val="center"/>
          </w:tcPr>
          <w:p w14:paraId="1C7636AD" w14:textId="6FB7CE8D" w:rsidR="007C17A3" w:rsidRPr="00D30F75" w:rsidRDefault="007C17A3" w:rsidP="007C17A3">
            <w:pPr>
              <w:ind w:leftChars="25" w:left="45" w:rightChars="25" w:right="45"/>
              <w:jc w:val="center"/>
              <w:rPr>
                <w:rFonts w:hAnsi="ＭＳ 明朝"/>
                <w:szCs w:val="18"/>
              </w:rPr>
            </w:pPr>
            <w:r w:rsidRPr="00D30F75">
              <w:rPr>
                <w:rFonts w:hAnsi="ＭＳ 明朝" w:hint="eastAsia"/>
                <w:szCs w:val="18"/>
              </w:rPr>
              <w:t>外国語科目</w:t>
            </w:r>
          </w:p>
        </w:tc>
        <w:tc>
          <w:tcPr>
            <w:tcW w:w="1406" w:type="pct"/>
            <w:tcBorders>
              <w:top w:val="single" w:sz="12" w:space="0" w:color="auto"/>
              <w:left w:val="single" w:sz="12" w:space="0" w:color="auto"/>
              <w:bottom w:val="single" w:sz="4" w:space="0" w:color="auto"/>
            </w:tcBorders>
            <w:vAlign w:val="center"/>
          </w:tcPr>
          <w:p w14:paraId="7E1C5AA5" w14:textId="77777777" w:rsidR="007C17A3" w:rsidRPr="00D30F75" w:rsidRDefault="007C17A3" w:rsidP="007C17A3">
            <w:pPr>
              <w:spacing w:line="200" w:lineRule="exact"/>
              <w:ind w:leftChars="25" w:left="45" w:rightChars="25" w:right="45"/>
              <w:rPr>
                <w:rFonts w:hAnsi="ＭＳ 明朝"/>
                <w:szCs w:val="18"/>
              </w:rPr>
            </w:pPr>
            <w:r w:rsidRPr="00D30F75">
              <w:rPr>
                <w:rFonts w:hAnsi="ＭＳ 明朝" w:hint="eastAsia"/>
                <w:szCs w:val="18"/>
              </w:rPr>
              <w:t>Communication Skills(1)</w:t>
            </w:r>
            <w:r w:rsidRPr="00D30F75">
              <w:rPr>
                <w:rFonts w:hAnsi="ＭＳ 明朝"/>
                <w:szCs w:val="18"/>
              </w:rPr>
              <w:t xml:space="preserve"> </w:t>
            </w:r>
            <w:r w:rsidRPr="00D30F75">
              <w:rPr>
                <w:rFonts w:hAnsi="ＭＳ 明朝" w:hint="eastAsia"/>
                <w:szCs w:val="18"/>
              </w:rPr>
              <w:t>○</w:t>
            </w:r>
          </w:p>
        </w:tc>
        <w:tc>
          <w:tcPr>
            <w:tcW w:w="410" w:type="pct"/>
            <w:tcBorders>
              <w:top w:val="single" w:sz="12" w:space="0" w:color="auto"/>
              <w:bottom w:val="single" w:sz="4" w:space="0" w:color="auto"/>
              <w:right w:val="single" w:sz="12" w:space="0" w:color="auto"/>
            </w:tcBorders>
          </w:tcPr>
          <w:p w14:paraId="20CE56F1" w14:textId="1C9A11CD" w:rsidR="007C17A3" w:rsidRPr="00654199" w:rsidRDefault="00A27547" w:rsidP="007C17A3">
            <w:pPr>
              <w:ind w:leftChars="25" w:left="45" w:rightChars="25" w:right="45"/>
              <w:jc w:val="center"/>
              <w:rPr>
                <w:rFonts w:asciiTheme="minorEastAsia" w:eastAsiaTheme="minorEastAsia" w:hAnsiTheme="minorEastAsia"/>
                <w:szCs w:val="18"/>
              </w:rPr>
            </w:pPr>
            <w:r>
              <w:rPr>
                <w:rFonts w:asciiTheme="minorEastAsia" w:eastAsiaTheme="minorEastAsia" w:hAnsiTheme="minorEastAsia" w:cs="Segoe UI Symbol"/>
              </w:rPr>
              <w:t>1</w:t>
            </w:r>
          </w:p>
        </w:tc>
        <w:tc>
          <w:tcPr>
            <w:tcW w:w="410" w:type="pct"/>
            <w:tcBorders>
              <w:top w:val="single" w:sz="12" w:space="0" w:color="auto"/>
              <w:left w:val="single" w:sz="12" w:space="0" w:color="auto"/>
              <w:bottom w:val="single" w:sz="4" w:space="0" w:color="auto"/>
              <w:right w:val="single" w:sz="12" w:space="0" w:color="auto"/>
            </w:tcBorders>
            <w:vAlign w:val="center"/>
          </w:tcPr>
          <w:p w14:paraId="26EA1DB7" w14:textId="77777777" w:rsidR="007C17A3" w:rsidRPr="00654199" w:rsidRDefault="007C17A3" w:rsidP="007C17A3">
            <w:pPr>
              <w:ind w:leftChars="25" w:left="45" w:rightChars="25" w:right="45"/>
              <w:jc w:val="center"/>
              <w:rPr>
                <w:rFonts w:asciiTheme="minorEastAsia" w:eastAsiaTheme="minorEastAsia" w:hAnsiTheme="minorEastAsia"/>
                <w:szCs w:val="18"/>
              </w:rPr>
            </w:pPr>
          </w:p>
        </w:tc>
        <w:tc>
          <w:tcPr>
            <w:tcW w:w="410" w:type="pct"/>
            <w:tcBorders>
              <w:top w:val="single" w:sz="12" w:space="0" w:color="auto"/>
              <w:left w:val="single" w:sz="12" w:space="0" w:color="auto"/>
              <w:bottom w:val="single" w:sz="4" w:space="0" w:color="auto"/>
              <w:right w:val="single" w:sz="12" w:space="0" w:color="auto"/>
            </w:tcBorders>
            <w:vAlign w:val="center"/>
          </w:tcPr>
          <w:p w14:paraId="7E82B7DD" w14:textId="77777777" w:rsidR="007C17A3" w:rsidRPr="00654199" w:rsidRDefault="007C17A3" w:rsidP="007C17A3">
            <w:pPr>
              <w:ind w:leftChars="25" w:left="45" w:rightChars="25" w:right="45"/>
              <w:jc w:val="center"/>
              <w:rPr>
                <w:rFonts w:asciiTheme="minorEastAsia" w:eastAsiaTheme="minorEastAsia" w:hAnsiTheme="minorEastAsia"/>
                <w:szCs w:val="18"/>
              </w:rPr>
            </w:pPr>
          </w:p>
        </w:tc>
        <w:tc>
          <w:tcPr>
            <w:tcW w:w="410" w:type="pct"/>
            <w:tcBorders>
              <w:top w:val="single" w:sz="12" w:space="0" w:color="auto"/>
              <w:left w:val="single" w:sz="12" w:space="0" w:color="auto"/>
              <w:bottom w:val="single" w:sz="4" w:space="0" w:color="auto"/>
              <w:right w:val="single" w:sz="12" w:space="0" w:color="auto"/>
            </w:tcBorders>
            <w:vAlign w:val="center"/>
          </w:tcPr>
          <w:p w14:paraId="77D496F0" w14:textId="77777777" w:rsidR="007C17A3" w:rsidRPr="00654199" w:rsidRDefault="007C17A3" w:rsidP="007C17A3">
            <w:pPr>
              <w:ind w:leftChars="25" w:left="45" w:rightChars="25" w:right="45"/>
              <w:jc w:val="center"/>
              <w:rPr>
                <w:rFonts w:asciiTheme="minorEastAsia" w:eastAsiaTheme="minorEastAsia" w:hAnsiTheme="minorEastAsia"/>
                <w:szCs w:val="18"/>
              </w:rPr>
            </w:pPr>
          </w:p>
        </w:tc>
        <w:tc>
          <w:tcPr>
            <w:tcW w:w="410" w:type="pct"/>
            <w:tcBorders>
              <w:top w:val="single" w:sz="12" w:space="0" w:color="auto"/>
              <w:left w:val="single" w:sz="12" w:space="0" w:color="auto"/>
              <w:bottom w:val="single" w:sz="4" w:space="0" w:color="auto"/>
              <w:right w:val="single" w:sz="12" w:space="0" w:color="auto"/>
            </w:tcBorders>
            <w:vAlign w:val="center"/>
          </w:tcPr>
          <w:p w14:paraId="31AF668E" w14:textId="77777777" w:rsidR="007C17A3" w:rsidRPr="00654199" w:rsidRDefault="007C17A3" w:rsidP="007C17A3">
            <w:pPr>
              <w:ind w:leftChars="25" w:left="45" w:rightChars="25" w:right="45"/>
              <w:jc w:val="center"/>
              <w:rPr>
                <w:rFonts w:asciiTheme="minorEastAsia" w:eastAsiaTheme="minorEastAsia" w:hAnsiTheme="minorEastAsia"/>
                <w:szCs w:val="18"/>
              </w:rPr>
            </w:pPr>
          </w:p>
        </w:tc>
        <w:tc>
          <w:tcPr>
            <w:tcW w:w="410" w:type="pct"/>
            <w:tcBorders>
              <w:top w:val="single" w:sz="12" w:space="0" w:color="auto"/>
              <w:left w:val="single" w:sz="12" w:space="0" w:color="auto"/>
              <w:bottom w:val="single" w:sz="4" w:space="0" w:color="auto"/>
              <w:right w:val="single" w:sz="12" w:space="0" w:color="auto"/>
            </w:tcBorders>
            <w:vAlign w:val="center"/>
          </w:tcPr>
          <w:p w14:paraId="30FE28AF" w14:textId="77777777" w:rsidR="007C17A3" w:rsidRPr="00654199" w:rsidRDefault="007C17A3" w:rsidP="007C17A3">
            <w:pPr>
              <w:ind w:leftChars="25" w:left="45" w:rightChars="25" w:right="45"/>
              <w:jc w:val="center"/>
              <w:rPr>
                <w:rFonts w:asciiTheme="minorEastAsia" w:eastAsiaTheme="minorEastAsia" w:hAnsiTheme="minorEastAsia"/>
                <w:szCs w:val="18"/>
              </w:rPr>
            </w:pPr>
          </w:p>
        </w:tc>
        <w:tc>
          <w:tcPr>
            <w:tcW w:w="406" w:type="pct"/>
            <w:tcBorders>
              <w:top w:val="single" w:sz="12" w:space="0" w:color="auto"/>
              <w:left w:val="single" w:sz="12" w:space="0" w:color="auto"/>
              <w:bottom w:val="single" w:sz="4" w:space="0" w:color="auto"/>
              <w:right w:val="single" w:sz="12" w:space="0" w:color="auto"/>
            </w:tcBorders>
            <w:vAlign w:val="center"/>
          </w:tcPr>
          <w:p w14:paraId="216B85E9" w14:textId="77777777" w:rsidR="007C17A3" w:rsidRPr="00654199" w:rsidRDefault="007C17A3" w:rsidP="007C17A3">
            <w:pPr>
              <w:ind w:leftChars="25" w:left="45" w:rightChars="25" w:right="45"/>
              <w:jc w:val="center"/>
              <w:rPr>
                <w:rFonts w:asciiTheme="minorEastAsia" w:eastAsiaTheme="minorEastAsia" w:hAnsiTheme="minorEastAsia"/>
                <w:szCs w:val="18"/>
              </w:rPr>
            </w:pPr>
          </w:p>
        </w:tc>
      </w:tr>
      <w:tr w:rsidR="007C17A3" w:rsidRPr="00D30F75" w14:paraId="396689CA" w14:textId="77777777" w:rsidTr="00057A99">
        <w:trPr>
          <w:trHeight w:hRule="exact" w:val="279"/>
          <w:jc w:val="center"/>
        </w:trPr>
        <w:tc>
          <w:tcPr>
            <w:tcW w:w="729" w:type="pct"/>
            <w:vMerge/>
            <w:tcBorders>
              <w:right w:val="single" w:sz="12" w:space="0" w:color="auto"/>
            </w:tcBorders>
          </w:tcPr>
          <w:p w14:paraId="58A46355" w14:textId="77777777" w:rsidR="007C17A3" w:rsidRPr="00D30F75" w:rsidRDefault="007C17A3" w:rsidP="007C17A3">
            <w:pPr>
              <w:ind w:leftChars="25" w:left="45" w:rightChars="25" w:right="45"/>
              <w:jc w:val="center"/>
              <w:rPr>
                <w:rFonts w:hAnsi="ＭＳ 明朝"/>
                <w:szCs w:val="18"/>
              </w:rPr>
            </w:pPr>
          </w:p>
        </w:tc>
        <w:tc>
          <w:tcPr>
            <w:tcW w:w="1406" w:type="pct"/>
            <w:tcBorders>
              <w:top w:val="single" w:sz="4" w:space="0" w:color="auto"/>
              <w:left w:val="single" w:sz="12" w:space="0" w:color="auto"/>
              <w:bottom w:val="single" w:sz="4" w:space="0" w:color="auto"/>
            </w:tcBorders>
            <w:vAlign w:val="center"/>
          </w:tcPr>
          <w:p w14:paraId="3583ABFD" w14:textId="77777777" w:rsidR="007C17A3" w:rsidRPr="00D30F75" w:rsidRDefault="007C17A3" w:rsidP="007C17A3">
            <w:pPr>
              <w:spacing w:line="200" w:lineRule="exact"/>
              <w:ind w:leftChars="25" w:left="45" w:rightChars="25" w:right="45"/>
              <w:rPr>
                <w:rFonts w:hAnsi="ＭＳ 明朝"/>
                <w:szCs w:val="18"/>
              </w:rPr>
            </w:pPr>
            <w:r w:rsidRPr="00D30F75">
              <w:rPr>
                <w:rFonts w:hAnsi="ＭＳ 明朝" w:hint="eastAsia"/>
                <w:szCs w:val="18"/>
              </w:rPr>
              <w:t>Communication Skills(2)</w:t>
            </w:r>
            <w:r w:rsidRPr="00D30F75">
              <w:rPr>
                <w:rFonts w:hAnsi="ＭＳ 明朝"/>
                <w:szCs w:val="18"/>
              </w:rPr>
              <w:t xml:space="preserve"> </w:t>
            </w:r>
            <w:r w:rsidRPr="00D30F75">
              <w:rPr>
                <w:rFonts w:hAnsi="ＭＳ 明朝" w:hint="eastAsia"/>
                <w:szCs w:val="18"/>
              </w:rPr>
              <w:t>○</w:t>
            </w:r>
          </w:p>
        </w:tc>
        <w:tc>
          <w:tcPr>
            <w:tcW w:w="410" w:type="pct"/>
            <w:tcBorders>
              <w:top w:val="single" w:sz="4" w:space="0" w:color="auto"/>
              <w:bottom w:val="single" w:sz="4" w:space="0" w:color="auto"/>
              <w:right w:val="single" w:sz="12" w:space="0" w:color="auto"/>
            </w:tcBorders>
          </w:tcPr>
          <w:p w14:paraId="1769E945" w14:textId="5DA99547" w:rsidR="007C17A3" w:rsidRPr="00654199" w:rsidRDefault="00A27547" w:rsidP="007C17A3">
            <w:pPr>
              <w:ind w:leftChars="25" w:left="45" w:rightChars="25" w:right="45"/>
              <w:jc w:val="center"/>
              <w:rPr>
                <w:rFonts w:asciiTheme="minorEastAsia" w:eastAsiaTheme="minorEastAsia" w:hAnsiTheme="minorEastAsia"/>
                <w:szCs w:val="18"/>
              </w:rPr>
            </w:pPr>
            <w:r>
              <w:rPr>
                <w:rFonts w:asciiTheme="minorEastAsia" w:eastAsiaTheme="minorEastAsia" w:hAnsiTheme="minorEastAsia" w:cs="Segoe UI Symbol"/>
              </w:rPr>
              <w:t>1</w:t>
            </w:r>
          </w:p>
        </w:tc>
        <w:tc>
          <w:tcPr>
            <w:tcW w:w="410" w:type="pct"/>
            <w:tcBorders>
              <w:top w:val="single" w:sz="4" w:space="0" w:color="auto"/>
              <w:left w:val="single" w:sz="12" w:space="0" w:color="auto"/>
              <w:bottom w:val="single" w:sz="4" w:space="0" w:color="auto"/>
              <w:right w:val="single" w:sz="12" w:space="0" w:color="auto"/>
            </w:tcBorders>
            <w:vAlign w:val="center"/>
          </w:tcPr>
          <w:p w14:paraId="5526C62B" w14:textId="77777777" w:rsidR="007C17A3" w:rsidRPr="00654199" w:rsidRDefault="007C17A3" w:rsidP="007C17A3">
            <w:pPr>
              <w:ind w:leftChars="25" w:left="45" w:rightChars="25" w:right="45"/>
              <w:jc w:val="center"/>
              <w:rPr>
                <w:rFonts w:asciiTheme="minorEastAsia" w:eastAsiaTheme="minorEastAsia" w:hAnsiTheme="minorEastAsia"/>
                <w:szCs w:val="18"/>
              </w:rPr>
            </w:pPr>
          </w:p>
        </w:tc>
        <w:tc>
          <w:tcPr>
            <w:tcW w:w="410" w:type="pct"/>
            <w:tcBorders>
              <w:top w:val="single" w:sz="4" w:space="0" w:color="auto"/>
              <w:left w:val="single" w:sz="12" w:space="0" w:color="auto"/>
              <w:bottom w:val="single" w:sz="4" w:space="0" w:color="auto"/>
              <w:right w:val="single" w:sz="12" w:space="0" w:color="auto"/>
            </w:tcBorders>
            <w:vAlign w:val="center"/>
          </w:tcPr>
          <w:p w14:paraId="4B8D521C" w14:textId="77777777" w:rsidR="007C17A3" w:rsidRPr="00654199" w:rsidRDefault="007C17A3" w:rsidP="007C17A3">
            <w:pPr>
              <w:ind w:leftChars="25" w:left="45" w:rightChars="25" w:right="45"/>
              <w:jc w:val="center"/>
              <w:rPr>
                <w:rFonts w:asciiTheme="minorEastAsia" w:eastAsiaTheme="minorEastAsia" w:hAnsiTheme="minorEastAsia"/>
                <w:szCs w:val="18"/>
              </w:rPr>
            </w:pPr>
          </w:p>
        </w:tc>
        <w:tc>
          <w:tcPr>
            <w:tcW w:w="410" w:type="pct"/>
            <w:tcBorders>
              <w:top w:val="single" w:sz="4" w:space="0" w:color="auto"/>
              <w:left w:val="single" w:sz="12" w:space="0" w:color="auto"/>
              <w:bottom w:val="single" w:sz="4" w:space="0" w:color="auto"/>
              <w:right w:val="single" w:sz="12" w:space="0" w:color="auto"/>
            </w:tcBorders>
            <w:vAlign w:val="center"/>
          </w:tcPr>
          <w:p w14:paraId="0793EAFF" w14:textId="77777777" w:rsidR="007C17A3" w:rsidRPr="00654199" w:rsidRDefault="007C17A3" w:rsidP="007C17A3">
            <w:pPr>
              <w:ind w:leftChars="25" w:left="45" w:rightChars="25" w:right="45"/>
              <w:jc w:val="center"/>
              <w:rPr>
                <w:rFonts w:asciiTheme="minorEastAsia" w:eastAsiaTheme="minorEastAsia" w:hAnsiTheme="minorEastAsia"/>
                <w:szCs w:val="18"/>
              </w:rPr>
            </w:pPr>
          </w:p>
        </w:tc>
        <w:tc>
          <w:tcPr>
            <w:tcW w:w="410" w:type="pct"/>
            <w:tcBorders>
              <w:top w:val="single" w:sz="4" w:space="0" w:color="auto"/>
              <w:left w:val="single" w:sz="12" w:space="0" w:color="auto"/>
              <w:bottom w:val="single" w:sz="4" w:space="0" w:color="auto"/>
              <w:right w:val="single" w:sz="12" w:space="0" w:color="auto"/>
            </w:tcBorders>
            <w:vAlign w:val="center"/>
          </w:tcPr>
          <w:p w14:paraId="50AADE8D" w14:textId="77777777" w:rsidR="007C17A3" w:rsidRPr="00654199" w:rsidRDefault="007C17A3" w:rsidP="007C17A3">
            <w:pPr>
              <w:ind w:leftChars="25" w:left="45" w:rightChars="25" w:right="45"/>
              <w:jc w:val="center"/>
              <w:rPr>
                <w:rFonts w:asciiTheme="minorEastAsia" w:eastAsiaTheme="minorEastAsia" w:hAnsiTheme="minorEastAsia"/>
                <w:szCs w:val="18"/>
              </w:rPr>
            </w:pPr>
          </w:p>
        </w:tc>
        <w:tc>
          <w:tcPr>
            <w:tcW w:w="410" w:type="pct"/>
            <w:tcBorders>
              <w:top w:val="single" w:sz="4" w:space="0" w:color="auto"/>
              <w:left w:val="single" w:sz="12" w:space="0" w:color="auto"/>
              <w:bottom w:val="single" w:sz="4" w:space="0" w:color="auto"/>
              <w:right w:val="single" w:sz="12" w:space="0" w:color="auto"/>
            </w:tcBorders>
            <w:vAlign w:val="center"/>
          </w:tcPr>
          <w:p w14:paraId="46289D9D" w14:textId="77777777" w:rsidR="007C17A3" w:rsidRPr="00654199" w:rsidRDefault="007C17A3" w:rsidP="007C17A3">
            <w:pPr>
              <w:ind w:leftChars="25" w:left="45" w:rightChars="25" w:right="45"/>
              <w:jc w:val="center"/>
              <w:rPr>
                <w:rFonts w:asciiTheme="minorEastAsia" w:eastAsiaTheme="minorEastAsia" w:hAnsiTheme="minorEastAsia"/>
                <w:szCs w:val="18"/>
              </w:rPr>
            </w:pPr>
          </w:p>
        </w:tc>
        <w:tc>
          <w:tcPr>
            <w:tcW w:w="406" w:type="pct"/>
            <w:tcBorders>
              <w:top w:val="single" w:sz="4" w:space="0" w:color="auto"/>
              <w:left w:val="single" w:sz="12" w:space="0" w:color="auto"/>
              <w:bottom w:val="single" w:sz="4" w:space="0" w:color="auto"/>
              <w:right w:val="single" w:sz="12" w:space="0" w:color="auto"/>
            </w:tcBorders>
            <w:vAlign w:val="center"/>
          </w:tcPr>
          <w:p w14:paraId="1F337A70" w14:textId="77777777" w:rsidR="007C17A3" w:rsidRPr="00654199" w:rsidRDefault="007C17A3" w:rsidP="007C17A3">
            <w:pPr>
              <w:ind w:leftChars="25" w:left="45" w:rightChars="25" w:right="45"/>
              <w:jc w:val="center"/>
              <w:rPr>
                <w:rFonts w:asciiTheme="minorEastAsia" w:eastAsiaTheme="minorEastAsia" w:hAnsiTheme="minorEastAsia"/>
                <w:szCs w:val="18"/>
              </w:rPr>
            </w:pPr>
          </w:p>
        </w:tc>
      </w:tr>
      <w:tr w:rsidR="007C17A3" w:rsidRPr="00D30F75" w14:paraId="3EB9514E" w14:textId="77777777" w:rsidTr="00057A99">
        <w:trPr>
          <w:trHeight w:hRule="exact" w:val="279"/>
          <w:jc w:val="center"/>
        </w:trPr>
        <w:tc>
          <w:tcPr>
            <w:tcW w:w="729" w:type="pct"/>
            <w:vMerge/>
            <w:tcBorders>
              <w:right w:val="single" w:sz="12" w:space="0" w:color="auto"/>
            </w:tcBorders>
            <w:vAlign w:val="center"/>
          </w:tcPr>
          <w:p w14:paraId="2DC0CB1F" w14:textId="77777777" w:rsidR="007C17A3" w:rsidRPr="00D30F75" w:rsidRDefault="007C17A3" w:rsidP="007C17A3">
            <w:pPr>
              <w:ind w:leftChars="25" w:left="45" w:rightChars="25" w:right="45"/>
              <w:jc w:val="center"/>
              <w:rPr>
                <w:rFonts w:hAnsi="ＭＳ 明朝"/>
                <w:szCs w:val="18"/>
              </w:rPr>
            </w:pPr>
          </w:p>
        </w:tc>
        <w:tc>
          <w:tcPr>
            <w:tcW w:w="1406" w:type="pct"/>
            <w:tcBorders>
              <w:top w:val="single" w:sz="4" w:space="0" w:color="auto"/>
              <w:left w:val="single" w:sz="12" w:space="0" w:color="auto"/>
              <w:bottom w:val="single" w:sz="4" w:space="0" w:color="auto"/>
            </w:tcBorders>
            <w:vAlign w:val="center"/>
          </w:tcPr>
          <w:p w14:paraId="583D3BB4" w14:textId="752B374F" w:rsidR="007C17A3" w:rsidRPr="00877E2D" w:rsidRDefault="007C17A3" w:rsidP="007C17A3">
            <w:pPr>
              <w:spacing w:line="200" w:lineRule="exact"/>
              <w:ind w:leftChars="25" w:left="45" w:rightChars="25" w:right="45"/>
              <w:rPr>
                <w:rFonts w:hAnsi="ＭＳ 明朝"/>
                <w:szCs w:val="18"/>
              </w:rPr>
            </w:pPr>
            <w:r w:rsidRPr="00877E2D">
              <w:rPr>
                <w:rFonts w:hAnsi="ＭＳ 明朝"/>
                <w:szCs w:val="18"/>
              </w:rPr>
              <w:t xml:space="preserve">Reading and Writing(1a) </w:t>
            </w:r>
            <w:r w:rsidRPr="00877E2D">
              <w:rPr>
                <w:rFonts w:hAnsi="ＭＳ 明朝" w:hint="eastAsia"/>
                <w:szCs w:val="18"/>
              </w:rPr>
              <w:t>○</w:t>
            </w:r>
          </w:p>
        </w:tc>
        <w:tc>
          <w:tcPr>
            <w:tcW w:w="410" w:type="pct"/>
            <w:tcBorders>
              <w:top w:val="single" w:sz="4" w:space="0" w:color="auto"/>
              <w:bottom w:val="single" w:sz="4" w:space="0" w:color="auto"/>
              <w:right w:val="single" w:sz="12" w:space="0" w:color="auto"/>
            </w:tcBorders>
          </w:tcPr>
          <w:p w14:paraId="40284142" w14:textId="4DD09A49" w:rsidR="007C17A3" w:rsidRPr="00654199" w:rsidRDefault="00A27547" w:rsidP="007C17A3">
            <w:pPr>
              <w:ind w:leftChars="25" w:left="45" w:rightChars="25" w:right="45"/>
              <w:jc w:val="center"/>
              <w:rPr>
                <w:rFonts w:asciiTheme="minorEastAsia" w:eastAsiaTheme="minorEastAsia" w:hAnsiTheme="minorEastAsia"/>
                <w:szCs w:val="18"/>
              </w:rPr>
            </w:pPr>
            <w:r>
              <w:rPr>
                <w:rFonts w:asciiTheme="minorEastAsia" w:eastAsiaTheme="minorEastAsia" w:hAnsiTheme="minorEastAsia" w:cs="Segoe UI Symbol"/>
              </w:rPr>
              <w:t>0.5</w:t>
            </w:r>
          </w:p>
        </w:tc>
        <w:tc>
          <w:tcPr>
            <w:tcW w:w="410" w:type="pct"/>
            <w:tcBorders>
              <w:top w:val="single" w:sz="4" w:space="0" w:color="auto"/>
              <w:left w:val="single" w:sz="12" w:space="0" w:color="auto"/>
              <w:bottom w:val="single" w:sz="4" w:space="0" w:color="auto"/>
              <w:right w:val="single" w:sz="12" w:space="0" w:color="auto"/>
            </w:tcBorders>
            <w:vAlign w:val="center"/>
          </w:tcPr>
          <w:p w14:paraId="635C44C9" w14:textId="77777777" w:rsidR="007C17A3" w:rsidRPr="00654199" w:rsidRDefault="007C17A3" w:rsidP="007C17A3">
            <w:pPr>
              <w:ind w:leftChars="25" w:left="45" w:rightChars="25" w:right="45"/>
              <w:jc w:val="center"/>
              <w:rPr>
                <w:rFonts w:asciiTheme="minorEastAsia" w:eastAsiaTheme="minorEastAsia" w:hAnsiTheme="minorEastAsia"/>
                <w:szCs w:val="18"/>
              </w:rPr>
            </w:pPr>
          </w:p>
        </w:tc>
        <w:tc>
          <w:tcPr>
            <w:tcW w:w="410" w:type="pct"/>
            <w:tcBorders>
              <w:top w:val="single" w:sz="4" w:space="0" w:color="auto"/>
              <w:left w:val="single" w:sz="12" w:space="0" w:color="auto"/>
              <w:bottom w:val="single" w:sz="4" w:space="0" w:color="auto"/>
              <w:right w:val="single" w:sz="12" w:space="0" w:color="auto"/>
            </w:tcBorders>
            <w:vAlign w:val="center"/>
          </w:tcPr>
          <w:p w14:paraId="65C7BB9E" w14:textId="77777777" w:rsidR="007C17A3" w:rsidRPr="00654199" w:rsidRDefault="007C17A3" w:rsidP="007C17A3">
            <w:pPr>
              <w:ind w:leftChars="25" w:left="45" w:rightChars="25" w:right="45"/>
              <w:jc w:val="center"/>
              <w:rPr>
                <w:rFonts w:asciiTheme="minorEastAsia" w:eastAsiaTheme="minorEastAsia" w:hAnsiTheme="minorEastAsia"/>
                <w:szCs w:val="18"/>
              </w:rPr>
            </w:pPr>
          </w:p>
        </w:tc>
        <w:tc>
          <w:tcPr>
            <w:tcW w:w="410" w:type="pct"/>
            <w:tcBorders>
              <w:top w:val="single" w:sz="4" w:space="0" w:color="auto"/>
              <w:left w:val="single" w:sz="12" w:space="0" w:color="auto"/>
              <w:bottom w:val="single" w:sz="4" w:space="0" w:color="auto"/>
              <w:right w:val="single" w:sz="12" w:space="0" w:color="auto"/>
            </w:tcBorders>
            <w:vAlign w:val="center"/>
          </w:tcPr>
          <w:p w14:paraId="3A758C1E" w14:textId="77777777" w:rsidR="007C17A3" w:rsidRPr="00654199" w:rsidRDefault="007C17A3" w:rsidP="007C17A3">
            <w:pPr>
              <w:ind w:leftChars="25" w:left="45" w:rightChars="25" w:right="45"/>
              <w:jc w:val="center"/>
              <w:rPr>
                <w:rFonts w:asciiTheme="minorEastAsia" w:eastAsiaTheme="minorEastAsia" w:hAnsiTheme="minorEastAsia"/>
                <w:szCs w:val="18"/>
              </w:rPr>
            </w:pPr>
          </w:p>
        </w:tc>
        <w:tc>
          <w:tcPr>
            <w:tcW w:w="410" w:type="pct"/>
            <w:tcBorders>
              <w:top w:val="single" w:sz="4" w:space="0" w:color="auto"/>
              <w:left w:val="single" w:sz="12" w:space="0" w:color="auto"/>
              <w:bottom w:val="single" w:sz="4" w:space="0" w:color="auto"/>
              <w:right w:val="single" w:sz="12" w:space="0" w:color="auto"/>
            </w:tcBorders>
            <w:vAlign w:val="center"/>
          </w:tcPr>
          <w:p w14:paraId="4A8D2E12" w14:textId="77777777" w:rsidR="007C17A3" w:rsidRPr="00654199" w:rsidRDefault="007C17A3" w:rsidP="007C17A3">
            <w:pPr>
              <w:ind w:leftChars="25" w:left="45" w:rightChars="25" w:right="45"/>
              <w:jc w:val="center"/>
              <w:rPr>
                <w:rFonts w:asciiTheme="minorEastAsia" w:eastAsiaTheme="minorEastAsia" w:hAnsiTheme="minorEastAsia"/>
                <w:szCs w:val="18"/>
              </w:rPr>
            </w:pPr>
          </w:p>
        </w:tc>
        <w:tc>
          <w:tcPr>
            <w:tcW w:w="410" w:type="pct"/>
            <w:tcBorders>
              <w:top w:val="single" w:sz="4" w:space="0" w:color="auto"/>
              <w:left w:val="single" w:sz="12" w:space="0" w:color="auto"/>
              <w:bottom w:val="single" w:sz="4" w:space="0" w:color="auto"/>
              <w:right w:val="single" w:sz="12" w:space="0" w:color="auto"/>
            </w:tcBorders>
            <w:vAlign w:val="center"/>
          </w:tcPr>
          <w:p w14:paraId="252D33D8" w14:textId="77777777" w:rsidR="007C17A3" w:rsidRPr="00654199" w:rsidRDefault="007C17A3" w:rsidP="007C17A3">
            <w:pPr>
              <w:ind w:leftChars="25" w:left="45" w:rightChars="25" w:right="45"/>
              <w:jc w:val="center"/>
              <w:rPr>
                <w:rFonts w:asciiTheme="minorEastAsia" w:eastAsiaTheme="minorEastAsia" w:hAnsiTheme="minorEastAsia"/>
                <w:szCs w:val="18"/>
              </w:rPr>
            </w:pPr>
          </w:p>
        </w:tc>
        <w:tc>
          <w:tcPr>
            <w:tcW w:w="406" w:type="pct"/>
            <w:tcBorders>
              <w:top w:val="single" w:sz="4" w:space="0" w:color="auto"/>
              <w:left w:val="single" w:sz="12" w:space="0" w:color="auto"/>
              <w:bottom w:val="single" w:sz="4" w:space="0" w:color="auto"/>
              <w:right w:val="single" w:sz="12" w:space="0" w:color="auto"/>
            </w:tcBorders>
            <w:vAlign w:val="center"/>
          </w:tcPr>
          <w:p w14:paraId="522AAE00" w14:textId="77777777" w:rsidR="007C17A3" w:rsidRPr="00654199" w:rsidRDefault="007C17A3" w:rsidP="007C17A3">
            <w:pPr>
              <w:ind w:leftChars="25" w:left="45" w:rightChars="25" w:right="45"/>
              <w:jc w:val="center"/>
              <w:rPr>
                <w:rFonts w:asciiTheme="minorEastAsia" w:eastAsiaTheme="minorEastAsia" w:hAnsiTheme="minorEastAsia"/>
                <w:szCs w:val="18"/>
              </w:rPr>
            </w:pPr>
          </w:p>
        </w:tc>
      </w:tr>
      <w:tr w:rsidR="00A27547" w:rsidRPr="00D30F75" w14:paraId="5027F685" w14:textId="77777777" w:rsidTr="00057A99">
        <w:trPr>
          <w:trHeight w:hRule="exact" w:val="279"/>
          <w:jc w:val="center"/>
        </w:trPr>
        <w:tc>
          <w:tcPr>
            <w:tcW w:w="729" w:type="pct"/>
            <w:vMerge/>
            <w:tcBorders>
              <w:right w:val="single" w:sz="12" w:space="0" w:color="auto"/>
            </w:tcBorders>
          </w:tcPr>
          <w:p w14:paraId="6670F0F4" w14:textId="77777777" w:rsidR="00A27547" w:rsidRPr="00D30F75" w:rsidRDefault="00A27547" w:rsidP="00A27547">
            <w:pPr>
              <w:ind w:leftChars="25" w:left="45" w:rightChars="25" w:right="45"/>
              <w:jc w:val="center"/>
              <w:rPr>
                <w:rFonts w:hAnsi="ＭＳ 明朝"/>
                <w:szCs w:val="18"/>
              </w:rPr>
            </w:pPr>
          </w:p>
        </w:tc>
        <w:tc>
          <w:tcPr>
            <w:tcW w:w="1406" w:type="pct"/>
            <w:tcBorders>
              <w:top w:val="single" w:sz="4" w:space="0" w:color="auto"/>
              <w:left w:val="single" w:sz="12" w:space="0" w:color="auto"/>
              <w:bottom w:val="single" w:sz="4" w:space="0" w:color="auto"/>
            </w:tcBorders>
            <w:vAlign w:val="center"/>
          </w:tcPr>
          <w:p w14:paraId="15D8B5C2" w14:textId="11CAE5AE" w:rsidR="00A27547" w:rsidRPr="00877E2D" w:rsidRDefault="00A27547" w:rsidP="00A27547">
            <w:pPr>
              <w:spacing w:line="200" w:lineRule="exact"/>
              <w:ind w:leftChars="25" w:left="45" w:rightChars="25" w:right="45"/>
              <w:rPr>
                <w:rFonts w:hAnsi="ＭＳ 明朝"/>
                <w:szCs w:val="18"/>
              </w:rPr>
            </w:pPr>
            <w:r w:rsidRPr="00877E2D">
              <w:rPr>
                <w:rFonts w:hAnsi="ＭＳ 明朝"/>
                <w:szCs w:val="18"/>
              </w:rPr>
              <w:t xml:space="preserve">Reading and Writing(1b) </w:t>
            </w:r>
            <w:r w:rsidRPr="00877E2D">
              <w:rPr>
                <w:rFonts w:hAnsi="ＭＳ 明朝" w:hint="eastAsia"/>
                <w:szCs w:val="18"/>
              </w:rPr>
              <w:t>○</w:t>
            </w:r>
          </w:p>
        </w:tc>
        <w:tc>
          <w:tcPr>
            <w:tcW w:w="410" w:type="pct"/>
            <w:tcBorders>
              <w:top w:val="single" w:sz="4" w:space="0" w:color="auto"/>
              <w:bottom w:val="single" w:sz="4" w:space="0" w:color="auto"/>
              <w:right w:val="single" w:sz="12" w:space="0" w:color="auto"/>
            </w:tcBorders>
          </w:tcPr>
          <w:p w14:paraId="35C18348" w14:textId="56BBC606" w:rsidR="00A27547" w:rsidRPr="00654199" w:rsidRDefault="00A27547" w:rsidP="00A27547">
            <w:pPr>
              <w:ind w:leftChars="25" w:left="45" w:rightChars="25" w:right="45"/>
              <w:jc w:val="center"/>
              <w:rPr>
                <w:rFonts w:asciiTheme="minorEastAsia" w:eastAsiaTheme="minorEastAsia" w:hAnsiTheme="minorEastAsia"/>
                <w:szCs w:val="18"/>
              </w:rPr>
            </w:pPr>
            <w:r w:rsidRPr="003C24D3">
              <w:t>0.5</w:t>
            </w:r>
          </w:p>
        </w:tc>
        <w:tc>
          <w:tcPr>
            <w:tcW w:w="410" w:type="pct"/>
            <w:tcBorders>
              <w:top w:val="single" w:sz="4" w:space="0" w:color="auto"/>
              <w:left w:val="single" w:sz="12" w:space="0" w:color="auto"/>
              <w:bottom w:val="single" w:sz="4" w:space="0" w:color="auto"/>
              <w:right w:val="single" w:sz="12" w:space="0" w:color="auto"/>
            </w:tcBorders>
            <w:vAlign w:val="center"/>
          </w:tcPr>
          <w:p w14:paraId="5BD636A6" w14:textId="77777777" w:rsidR="00A27547" w:rsidRPr="00654199" w:rsidRDefault="00A27547" w:rsidP="00A27547">
            <w:pPr>
              <w:ind w:leftChars="25" w:left="45" w:rightChars="25" w:right="45"/>
              <w:jc w:val="center"/>
              <w:rPr>
                <w:rFonts w:asciiTheme="minorEastAsia" w:eastAsiaTheme="minorEastAsia" w:hAnsiTheme="minorEastAsia"/>
                <w:szCs w:val="18"/>
              </w:rPr>
            </w:pPr>
          </w:p>
        </w:tc>
        <w:tc>
          <w:tcPr>
            <w:tcW w:w="410" w:type="pct"/>
            <w:tcBorders>
              <w:top w:val="single" w:sz="4" w:space="0" w:color="auto"/>
              <w:left w:val="single" w:sz="12" w:space="0" w:color="auto"/>
              <w:bottom w:val="single" w:sz="4" w:space="0" w:color="auto"/>
              <w:right w:val="single" w:sz="12" w:space="0" w:color="auto"/>
            </w:tcBorders>
            <w:vAlign w:val="center"/>
          </w:tcPr>
          <w:p w14:paraId="43FB61CF" w14:textId="77777777" w:rsidR="00A27547" w:rsidRPr="00654199" w:rsidRDefault="00A27547" w:rsidP="00A27547">
            <w:pPr>
              <w:ind w:leftChars="25" w:left="45" w:rightChars="25" w:right="45"/>
              <w:jc w:val="center"/>
              <w:rPr>
                <w:rFonts w:asciiTheme="minorEastAsia" w:eastAsiaTheme="minorEastAsia" w:hAnsiTheme="minorEastAsia"/>
                <w:szCs w:val="18"/>
              </w:rPr>
            </w:pPr>
          </w:p>
        </w:tc>
        <w:tc>
          <w:tcPr>
            <w:tcW w:w="410" w:type="pct"/>
            <w:tcBorders>
              <w:top w:val="single" w:sz="4" w:space="0" w:color="auto"/>
              <w:left w:val="single" w:sz="12" w:space="0" w:color="auto"/>
              <w:bottom w:val="single" w:sz="4" w:space="0" w:color="auto"/>
              <w:right w:val="single" w:sz="12" w:space="0" w:color="auto"/>
            </w:tcBorders>
            <w:vAlign w:val="center"/>
          </w:tcPr>
          <w:p w14:paraId="1DE4246F" w14:textId="77777777" w:rsidR="00A27547" w:rsidRPr="00654199" w:rsidRDefault="00A27547" w:rsidP="00A27547">
            <w:pPr>
              <w:ind w:leftChars="25" w:left="45" w:rightChars="25" w:right="45"/>
              <w:jc w:val="center"/>
              <w:rPr>
                <w:rFonts w:asciiTheme="minorEastAsia" w:eastAsiaTheme="minorEastAsia" w:hAnsiTheme="minorEastAsia"/>
                <w:szCs w:val="18"/>
              </w:rPr>
            </w:pPr>
          </w:p>
        </w:tc>
        <w:tc>
          <w:tcPr>
            <w:tcW w:w="410" w:type="pct"/>
            <w:tcBorders>
              <w:top w:val="single" w:sz="4" w:space="0" w:color="auto"/>
              <w:left w:val="single" w:sz="12" w:space="0" w:color="auto"/>
              <w:bottom w:val="single" w:sz="4" w:space="0" w:color="auto"/>
              <w:right w:val="single" w:sz="12" w:space="0" w:color="auto"/>
            </w:tcBorders>
            <w:vAlign w:val="center"/>
          </w:tcPr>
          <w:p w14:paraId="54566ED2" w14:textId="77777777" w:rsidR="00A27547" w:rsidRPr="00654199" w:rsidRDefault="00A27547" w:rsidP="00A27547">
            <w:pPr>
              <w:ind w:leftChars="25" w:left="45" w:rightChars="25" w:right="45"/>
              <w:jc w:val="center"/>
              <w:rPr>
                <w:rFonts w:asciiTheme="minorEastAsia" w:eastAsiaTheme="minorEastAsia" w:hAnsiTheme="minorEastAsia"/>
                <w:szCs w:val="18"/>
              </w:rPr>
            </w:pPr>
          </w:p>
        </w:tc>
        <w:tc>
          <w:tcPr>
            <w:tcW w:w="410" w:type="pct"/>
            <w:tcBorders>
              <w:top w:val="single" w:sz="4" w:space="0" w:color="auto"/>
              <w:left w:val="single" w:sz="12" w:space="0" w:color="auto"/>
              <w:bottom w:val="single" w:sz="4" w:space="0" w:color="auto"/>
              <w:right w:val="single" w:sz="12" w:space="0" w:color="auto"/>
            </w:tcBorders>
            <w:vAlign w:val="center"/>
          </w:tcPr>
          <w:p w14:paraId="12E6467C" w14:textId="77777777" w:rsidR="00A27547" w:rsidRPr="00654199" w:rsidRDefault="00A27547" w:rsidP="00A27547">
            <w:pPr>
              <w:ind w:leftChars="25" w:left="45" w:rightChars="25" w:right="45"/>
              <w:jc w:val="center"/>
              <w:rPr>
                <w:rFonts w:asciiTheme="minorEastAsia" w:eastAsiaTheme="minorEastAsia" w:hAnsiTheme="minorEastAsia"/>
                <w:szCs w:val="18"/>
              </w:rPr>
            </w:pPr>
          </w:p>
        </w:tc>
        <w:tc>
          <w:tcPr>
            <w:tcW w:w="406" w:type="pct"/>
            <w:tcBorders>
              <w:top w:val="single" w:sz="4" w:space="0" w:color="auto"/>
              <w:left w:val="single" w:sz="12" w:space="0" w:color="auto"/>
              <w:bottom w:val="single" w:sz="4" w:space="0" w:color="auto"/>
              <w:right w:val="single" w:sz="12" w:space="0" w:color="auto"/>
            </w:tcBorders>
            <w:vAlign w:val="center"/>
          </w:tcPr>
          <w:p w14:paraId="272AAE82" w14:textId="77777777" w:rsidR="00A27547" w:rsidRPr="00654199" w:rsidRDefault="00A27547" w:rsidP="00A27547">
            <w:pPr>
              <w:ind w:leftChars="25" w:left="45" w:rightChars="25" w:right="45"/>
              <w:jc w:val="center"/>
              <w:rPr>
                <w:rFonts w:asciiTheme="minorEastAsia" w:eastAsiaTheme="minorEastAsia" w:hAnsiTheme="minorEastAsia"/>
                <w:szCs w:val="18"/>
              </w:rPr>
            </w:pPr>
          </w:p>
        </w:tc>
      </w:tr>
      <w:tr w:rsidR="00A27547" w:rsidRPr="00D30F75" w14:paraId="24F14590" w14:textId="77777777" w:rsidTr="00057A99">
        <w:trPr>
          <w:trHeight w:hRule="exact" w:val="279"/>
          <w:jc w:val="center"/>
        </w:trPr>
        <w:tc>
          <w:tcPr>
            <w:tcW w:w="729" w:type="pct"/>
            <w:vMerge/>
            <w:tcBorders>
              <w:right w:val="single" w:sz="12" w:space="0" w:color="auto"/>
            </w:tcBorders>
          </w:tcPr>
          <w:p w14:paraId="54BBF100" w14:textId="77777777" w:rsidR="00A27547" w:rsidRPr="00D30F75" w:rsidRDefault="00A27547" w:rsidP="00A27547">
            <w:pPr>
              <w:ind w:leftChars="25" w:left="45" w:rightChars="25" w:right="45"/>
              <w:jc w:val="center"/>
              <w:rPr>
                <w:rFonts w:hAnsi="ＭＳ 明朝"/>
                <w:szCs w:val="18"/>
              </w:rPr>
            </w:pPr>
          </w:p>
        </w:tc>
        <w:tc>
          <w:tcPr>
            <w:tcW w:w="1406" w:type="pct"/>
            <w:tcBorders>
              <w:top w:val="single" w:sz="4" w:space="0" w:color="auto"/>
              <w:left w:val="single" w:sz="12" w:space="0" w:color="auto"/>
              <w:bottom w:val="single" w:sz="4" w:space="0" w:color="auto"/>
            </w:tcBorders>
            <w:vAlign w:val="center"/>
          </w:tcPr>
          <w:p w14:paraId="49196B56" w14:textId="038FE7FE" w:rsidR="00A27547" w:rsidRPr="00877E2D" w:rsidRDefault="00A27547" w:rsidP="00A27547">
            <w:pPr>
              <w:spacing w:line="200" w:lineRule="exact"/>
              <w:ind w:leftChars="25" w:left="45" w:rightChars="25" w:right="45"/>
              <w:rPr>
                <w:rFonts w:hAnsi="ＭＳ 明朝"/>
                <w:szCs w:val="18"/>
              </w:rPr>
            </w:pPr>
            <w:r w:rsidRPr="00877E2D">
              <w:rPr>
                <w:rFonts w:hAnsi="ＭＳ 明朝"/>
                <w:szCs w:val="18"/>
              </w:rPr>
              <w:t xml:space="preserve">Reading and Writing(2a) </w:t>
            </w:r>
            <w:r w:rsidRPr="00877E2D">
              <w:rPr>
                <w:rFonts w:hAnsi="ＭＳ 明朝" w:hint="eastAsia"/>
                <w:szCs w:val="18"/>
              </w:rPr>
              <w:t>○</w:t>
            </w:r>
          </w:p>
        </w:tc>
        <w:tc>
          <w:tcPr>
            <w:tcW w:w="410" w:type="pct"/>
            <w:tcBorders>
              <w:top w:val="single" w:sz="4" w:space="0" w:color="auto"/>
              <w:bottom w:val="single" w:sz="4" w:space="0" w:color="auto"/>
              <w:right w:val="single" w:sz="12" w:space="0" w:color="auto"/>
            </w:tcBorders>
          </w:tcPr>
          <w:p w14:paraId="6F379004" w14:textId="7CA8B668" w:rsidR="00A27547" w:rsidRPr="00654199" w:rsidRDefault="00A27547" w:rsidP="00A27547">
            <w:pPr>
              <w:ind w:leftChars="25" w:left="45" w:rightChars="25" w:right="45"/>
              <w:jc w:val="center"/>
              <w:rPr>
                <w:rFonts w:asciiTheme="minorEastAsia" w:eastAsiaTheme="minorEastAsia" w:hAnsiTheme="minorEastAsia"/>
                <w:szCs w:val="18"/>
              </w:rPr>
            </w:pPr>
            <w:r w:rsidRPr="003C24D3">
              <w:t>0.5</w:t>
            </w:r>
          </w:p>
        </w:tc>
        <w:tc>
          <w:tcPr>
            <w:tcW w:w="410" w:type="pct"/>
            <w:tcBorders>
              <w:top w:val="single" w:sz="4" w:space="0" w:color="auto"/>
              <w:left w:val="single" w:sz="12" w:space="0" w:color="auto"/>
              <w:bottom w:val="single" w:sz="4" w:space="0" w:color="auto"/>
              <w:right w:val="single" w:sz="12" w:space="0" w:color="auto"/>
            </w:tcBorders>
            <w:vAlign w:val="center"/>
          </w:tcPr>
          <w:p w14:paraId="419CD81F" w14:textId="77777777" w:rsidR="00A27547" w:rsidRPr="00654199" w:rsidRDefault="00A27547" w:rsidP="00A27547">
            <w:pPr>
              <w:ind w:leftChars="25" w:left="45" w:rightChars="25" w:right="45"/>
              <w:jc w:val="center"/>
              <w:rPr>
                <w:rFonts w:asciiTheme="minorEastAsia" w:eastAsiaTheme="minorEastAsia" w:hAnsiTheme="minorEastAsia"/>
                <w:szCs w:val="18"/>
              </w:rPr>
            </w:pPr>
          </w:p>
        </w:tc>
        <w:tc>
          <w:tcPr>
            <w:tcW w:w="410" w:type="pct"/>
            <w:tcBorders>
              <w:top w:val="single" w:sz="4" w:space="0" w:color="auto"/>
              <w:left w:val="single" w:sz="12" w:space="0" w:color="auto"/>
              <w:bottom w:val="single" w:sz="4" w:space="0" w:color="auto"/>
              <w:right w:val="single" w:sz="12" w:space="0" w:color="auto"/>
            </w:tcBorders>
            <w:vAlign w:val="center"/>
          </w:tcPr>
          <w:p w14:paraId="391C020B" w14:textId="77777777" w:rsidR="00A27547" w:rsidRPr="00654199" w:rsidRDefault="00A27547" w:rsidP="00A27547">
            <w:pPr>
              <w:ind w:leftChars="25" w:left="45" w:rightChars="25" w:right="45"/>
              <w:jc w:val="center"/>
              <w:rPr>
                <w:rFonts w:asciiTheme="minorEastAsia" w:eastAsiaTheme="minorEastAsia" w:hAnsiTheme="minorEastAsia"/>
                <w:szCs w:val="18"/>
              </w:rPr>
            </w:pPr>
          </w:p>
        </w:tc>
        <w:tc>
          <w:tcPr>
            <w:tcW w:w="410" w:type="pct"/>
            <w:tcBorders>
              <w:top w:val="single" w:sz="4" w:space="0" w:color="auto"/>
              <w:left w:val="single" w:sz="12" w:space="0" w:color="auto"/>
              <w:bottom w:val="single" w:sz="4" w:space="0" w:color="auto"/>
              <w:right w:val="single" w:sz="12" w:space="0" w:color="auto"/>
            </w:tcBorders>
            <w:vAlign w:val="center"/>
          </w:tcPr>
          <w:p w14:paraId="02871F3D" w14:textId="77777777" w:rsidR="00A27547" w:rsidRPr="00654199" w:rsidRDefault="00A27547" w:rsidP="00A27547">
            <w:pPr>
              <w:ind w:leftChars="25" w:left="45" w:rightChars="25" w:right="45"/>
              <w:jc w:val="center"/>
              <w:rPr>
                <w:rFonts w:asciiTheme="minorEastAsia" w:eastAsiaTheme="minorEastAsia" w:hAnsiTheme="minorEastAsia"/>
                <w:szCs w:val="18"/>
              </w:rPr>
            </w:pPr>
          </w:p>
        </w:tc>
        <w:tc>
          <w:tcPr>
            <w:tcW w:w="410" w:type="pct"/>
            <w:tcBorders>
              <w:top w:val="single" w:sz="4" w:space="0" w:color="auto"/>
              <w:left w:val="single" w:sz="12" w:space="0" w:color="auto"/>
              <w:bottom w:val="single" w:sz="4" w:space="0" w:color="auto"/>
              <w:right w:val="single" w:sz="12" w:space="0" w:color="auto"/>
            </w:tcBorders>
            <w:vAlign w:val="center"/>
          </w:tcPr>
          <w:p w14:paraId="14C62654" w14:textId="77777777" w:rsidR="00A27547" w:rsidRPr="00654199" w:rsidRDefault="00A27547" w:rsidP="00A27547">
            <w:pPr>
              <w:ind w:leftChars="25" w:left="45" w:rightChars="25" w:right="45"/>
              <w:jc w:val="center"/>
              <w:rPr>
                <w:rFonts w:asciiTheme="minorEastAsia" w:eastAsiaTheme="minorEastAsia" w:hAnsiTheme="minorEastAsia"/>
                <w:szCs w:val="18"/>
              </w:rPr>
            </w:pPr>
          </w:p>
        </w:tc>
        <w:tc>
          <w:tcPr>
            <w:tcW w:w="410" w:type="pct"/>
            <w:tcBorders>
              <w:top w:val="single" w:sz="4" w:space="0" w:color="auto"/>
              <w:left w:val="single" w:sz="12" w:space="0" w:color="auto"/>
              <w:bottom w:val="single" w:sz="4" w:space="0" w:color="auto"/>
              <w:right w:val="single" w:sz="12" w:space="0" w:color="auto"/>
            </w:tcBorders>
            <w:vAlign w:val="center"/>
          </w:tcPr>
          <w:p w14:paraId="10B91CB8" w14:textId="77777777" w:rsidR="00A27547" w:rsidRPr="00654199" w:rsidRDefault="00A27547" w:rsidP="00A27547">
            <w:pPr>
              <w:ind w:leftChars="25" w:left="45" w:rightChars="25" w:right="45"/>
              <w:jc w:val="center"/>
              <w:rPr>
                <w:rFonts w:asciiTheme="minorEastAsia" w:eastAsiaTheme="minorEastAsia" w:hAnsiTheme="minorEastAsia"/>
                <w:szCs w:val="18"/>
              </w:rPr>
            </w:pPr>
          </w:p>
        </w:tc>
        <w:tc>
          <w:tcPr>
            <w:tcW w:w="406" w:type="pct"/>
            <w:tcBorders>
              <w:top w:val="single" w:sz="4" w:space="0" w:color="auto"/>
              <w:left w:val="single" w:sz="12" w:space="0" w:color="auto"/>
              <w:bottom w:val="single" w:sz="4" w:space="0" w:color="auto"/>
              <w:right w:val="single" w:sz="12" w:space="0" w:color="auto"/>
            </w:tcBorders>
            <w:vAlign w:val="center"/>
          </w:tcPr>
          <w:p w14:paraId="288F6BCD" w14:textId="77777777" w:rsidR="00A27547" w:rsidRPr="00654199" w:rsidRDefault="00A27547" w:rsidP="00A27547">
            <w:pPr>
              <w:ind w:leftChars="25" w:left="45" w:rightChars="25" w:right="45"/>
              <w:jc w:val="center"/>
              <w:rPr>
                <w:rFonts w:asciiTheme="minorEastAsia" w:eastAsiaTheme="minorEastAsia" w:hAnsiTheme="minorEastAsia"/>
                <w:szCs w:val="18"/>
              </w:rPr>
            </w:pPr>
          </w:p>
        </w:tc>
      </w:tr>
      <w:tr w:rsidR="00A27547" w:rsidRPr="00D30F75" w14:paraId="33B52707" w14:textId="77777777" w:rsidTr="00057A99">
        <w:trPr>
          <w:trHeight w:hRule="exact" w:val="279"/>
          <w:jc w:val="center"/>
        </w:trPr>
        <w:tc>
          <w:tcPr>
            <w:tcW w:w="729" w:type="pct"/>
            <w:vMerge/>
            <w:tcBorders>
              <w:right w:val="single" w:sz="12" w:space="0" w:color="auto"/>
            </w:tcBorders>
          </w:tcPr>
          <w:p w14:paraId="65EE6258" w14:textId="77777777" w:rsidR="00A27547" w:rsidRPr="00D30F75" w:rsidRDefault="00A27547" w:rsidP="00A27547">
            <w:pPr>
              <w:ind w:leftChars="25" w:left="45" w:rightChars="25" w:right="45"/>
              <w:jc w:val="center"/>
              <w:rPr>
                <w:rFonts w:hAnsi="ＭＳ 明朝"/>
                <w:szCs w:val="18"/>
              </w:rPr>
            </w:pPr>
          </w:p>
        </w:tc>
        <w:tc>
          <w:tcPr>
            <w:tcW w:w="1406" w:type="pct"/>
            <w:tcBorders>
              <w:top w:val="single" w:sz="4" w:space="0" w:color="auto"/>
              <w:left w:val="single" w:sz="12" w:space="0" w:color="auto"/>
              <w:bottom w:val="single" w:sz="4" w:space="0" w:color="auto"/>
            </w:tcBorders>
            <w:vAlign w:val="center"/>
          </w:tcPr>
          <w:p w14:paraId="053FC860" w14:textId="6A0DB6A9" w:rsidR="00A27547" w:rsidRPr="00877E2D" w:rsidRDefault="00A27547" w:rsidP="00A27547">
            <w:pPr>
              <w:spacing w:line="200" w:lineRule="exact"/>
              <w:ind w:leftChars="25" w:left="45" w:rightChars="25" w:right="45"/>
              <w:rPr>
                <w:rFonts w:hAnsi="ＭＳ 明朝"/>
                <w:szCs w:val="18"/>
              </w:rPr>
            </w:pPr>
            <w:r w:rsidRPr="00877E2D">
              <w:rPr>
                <w:rFonts w:hAnsi="ＭＳ 明朝"/>
                <w:szCs w:val="18"/>
              </w:rPr>
              <w:t xml:space="preserve">Reading and Writing(2b) </w:t>
            </w:r>
            <w:r w:rsidRPr="00877E2D">
              <w:rPr>
                <w:rFonts w:hAnsi="ＭＳ 明朝" w:hint="eastAsia"/>
                <w:szCs w:val="18"/>
              </w:rPr>
              <w:t>○</w:t>
            </w:r>
          </w:p>
        </w:tc>
        <w:tc>
          <w:tcPr>
            <w:tcW w:w="410" w:type="pct"/>
            <w:tcBorders>
              <w:top w:val="single" w:sz="4" w:space="0" w:color="auto"/>
              <w:bottom w:val="single" w:sz="4" w:space="0" w:color="auto"/>
              <w:right w:val="single" w:sz="12" w:space="0" w:color="auto"/>
            </w:tcBorders>
          </w:tcPr>
          <w:p w14:paraId="7AF6CEC2" w14:textId="6F6AB900" w:rsidR="00A27547" w:rsidRPr="00654199" w:rsidRDefault="00A27547" w:rsidP="00A27547">
            <w:pPr>
              <w:ind w:leftChars="25" w:left="45" w:rightChars="25" w:right="45"/>
              <w:jc w:val="center"/>
              <w:rPr>
                <w:rFonts w:asciiTheme="minorEastAsia" w:eastAsiaTheme="minorEastAsia" w:hAnsiTheme="minorEastAsia"/>
                <w:szCs w:val="18"/>
              </w:rPr>
            </w:pPr>
            <w:r w:rsidRPr="003C24D3">
              <w:t>0.5</w:t>
            </w:r>
          </w:p>
        </w:tc>
        <w:tc>
          <w:tcPr>
            <w:tcW w:w="410" w:type="pct"/>
            <w:tcBorders>
              <w:top w:val="single" w:sz="4" w:space="0" w:color="auto"/>
              <w:left w:val="single" w:sz="12" w:space="0" w:color="auto"/>
              <w:bottom w:val="single" w:sz="4" w:space="0" w:color="auto"/>
              <w:right w:val="single" w:sz="12" w:space="0" w:color="auto"/>
            </w:tcBorders>
            <w:vAlign w:val="center"/>
          </w:tcPr>
          <w:p w14:paraId="6966D80B" w14:textId="77777777" w:rsidR="00A27547" w:rsidRPr="00654199" w:rsidRDefault="00A27547" w:rsidP="00A27547">
            <w:pPr>
              <w:ind w:leftChars="25" w:left="45" w:rightChars="25" w:right="45"/>
              <w:jc w:val="center"/>
              <w:rPr>
                <w:rFonts w:asciiTheme="minorEastAsia" w:eastAsiaTheme="minorEastAsia" w:hAnsiTheme="minorEastAsia"/>
                <w:szCs w:val="18"/>
              </w:rPr>
            </w:pPr>
          </w:p>
        </w:tc>
        <w:tc>
          <w:tcPr>
            <w:tcW w:w="410" w:type="pct"/>
            <w:tcBorders>
              <w:top w:val="single" w:sz="4" w:space="0" w:color="auto"/>
              <w:left w:val="single" w:sz="12" w:space="0" w:color="auto"/>
              <w:bottom w:val="single" w:sz="4" w:space="0" w:color="auto"/>
              <w:right w:val="single" w:sz="12" w:space="0" w:color="auto"/>
            </w:tcBorders>
            <w:vAlign w:val="center"/>
          </w:tcPr>
          <w:p w14:paraId="297B09AB" w14:textId="77777777" w:rsidR="00A27547" w:rsidRPr="00654199" w:rsidRDefault="00A27547" w:rsidP="00A27547">
            <w:pPr>
              <w:ind w:leftChars="25" w:left="45" w:rightChars="25" w:right="45"/>
              <w:jc w:val="center"/>
              <w:rPr>
                <w:rFonts w:asciiTheme="minorEastAsia" w:eastAsiaTheme="minorEastAsia" w:hAnsiTheme="minorEastAsia"/>
                <w:szCs w:val="18"/>
              </w:rPr>
            </w:pPr>
          </w:p>
        </w:tc>
        <w:tc>
          <w:tcPr>
            <w:tcW w:w="410" w:type="pct"/>
            <w:tcBorders>
              <w:top w:val="single" w:sz="4" w:space="0" w:color="auto"/>
              <w:left w:val="single" w:sz="12" w:space="0" w:color="auto"/>
              <w:bottom w:val="single" w:sz="4" w:space="0" w:color="auto"/>
              <w:right w:val="single" w:sz="12" w:space="0" w:color="auto"/>
            </w:tcBorders>
            <w:vAlign w:val="center"/>
          </w:tcPr>
          <w:p w14:paraId="702EBFA2" w14:textId="77777777" w:rsidR="00A27547" w:rsidRPr="00654199" w:rsidRDefault="00A27547" w:rsidP="00A27547">
            <w:pPr>
              <w:ind w:leftChars="25" w:left="45" w:rightChars="25" w:right="45"/>
              <w:jc w:val="center"/>
              <w:rPr>
                <w:rFonts w:asciiTheme="minorEastAsia" w:eastAsiaTheme="minorEastAsia" w:hAnsiTheme="minorEastAsia"/>
                <w:szCs w:val="18"/>
              </w:rPr>
            </w:pPr>
          </w:p>
        </w:tc>
        <w:tc>
          <w:tcPr>
            <w:tcW w:w="410" w:type="pct"/>
            <w:tcBorders>
              <w:top w:val="single" w:sz="4" w:space="0" w:color="auto"/>
              <w:left w:val="single" w:sz="12" w:space="0" w:color="auto"/>
              <w:bottom w:val="single" w:sz="4" w:space="0" w:color="auto"/>
              <w:right w:val="single" w:sz="12" w:space="0" w:color="auto"/>
            </w:tcBorders>
            <w:vAlign w:val="center"/>
          </w:tcPr>
          <w:p w14:paraId="4C7A93E0" w14:textId="77777777" w:rsidR="00A27547" w:rsidRPr="00654199" w:rsidRDefault="00A27547" w:rsidP="00A27547">
            <w:pPr>
              <w:ind w:leftChars="25" w:left="45" w:rightChars="25" w:right="45"/>
              <w:jc w:val="center"/>
              <w:rPr>
                <w:rFonts w:asciiTheme="minorEastAsia" w:eastAsiaTheme="minorEastAsia" w:hAnsiTheme="minorEastAsia"/>
                <w:szCs w:val="18"/>
              </w:rPr>
            </w:pPr>
          </w:p>
        </w:tc>
        <w:tc>
          <w:tcPr>
            <w:tcW w:w="410" w:type="pct"/>
            <w:tcBorders>
              <w:top w:val="single" w:sz="4" w:space="0" w:color="auto"/>
              <w:left w:val="single" w:sz="12" w:space="0" w:color="auto"/>
              <w:bottom w:val="single" w:sz="4" w:space="0" w:color="auto"/>
              <w:right w:val="single" w:sz="12" w:space="0" w:color="auto"/>
            </w:tcBorders>
            <w:vAlign w:val="center"/>
          </w:tcPr>
          <w:p w14:paraId="1587D31E" w14:textId="77777777" w:rsidR="00A27547" w:rsidRPr="00654199" w:rsidRDefault="00A27547" w:rsidP="00A27547">
            <w:pPr>
              <w:ind w:leftChars="25" w:left="45" w:rightChars="25" w:right="45"/>
              <w:jc w:val="center"/>
              <w:rPr>
                <w:rFonts w:asciiTheme="minorEastAsia" w:eastAsiaTheme="minorEastAsia" w:hAnsiTheme="minorEastAsia"/>
                <w:szCs w:val="18"/>
              </w:rPr>
            </w:pPr>
          </w:p>
        </w:tc>
        <w:tc>
          <w:tcPr>
            <w:tcW w:w="406" w:type="pct"/>
            <w:tcBorders>
              <w:top w:val="single" w:sz="4" w:space="0" w:color="auto"/>
              <w:left w:val="single" w:sz="12" w:space="0" w:color="auto"/>
              <w:bottom w:val="single" w:sz="4" w:space="0" w:color="auto"/>
              <w:right w:val="single" w:sz="12" w:space="0" w:color="auto"/>
            </w:tcBorders>
            <w:vAlign w:val="center"/>
          </w:tcPr>
          <w:p w14:paraId="16BAD81A" w14:textId="77777777" w:rsidR="00A27547" w:rsidRPr="00654199" w:rsidRDefault="00A27547" w:rsidP="00A27547">
            <w:pPr>
              <w:ind w:leftChars="25" w:left="45" w:rightChars="25" w:right="45"/>
              <w:jc w:val="center"/>
              <w:rPr>
                <w:rFonts w:asciiTheme="minorEastAsia" w:eastAsiaTheme="minorEastAsia" w:hAnsiTheme="minorEastAsia"/>
                <w:szCs w:val="18"/>
              </w:rPr>
            </w:pPr>
          </w:p>
        </w:tc>
      </w:tr>
      <w:tr w:rsidR="007C17A3" w:rsidRPr="00D30F75" w14:paraId="5E65FDA6" w14:textId="77777777" w:rsidTr="00057A99">
        <w:trPr>
          <w:trHeight w:hRule="exact" w:val="279"/>
          <w:jc w:val="center"/>
        </w:trPr>
        <w:tc>
          <w:tcPr>
            <w:tcW w:w="729" w:type="pct"/>
            <w:vMerge w:val="restart"/>
            <w:tcBorders>
              <w:top w:val="single" w:sz="12" w:space="0" w:color="auto"/>
            </w:tcBorders>
            <w:vAlign w:val="center"/>
          </w:tcPr>
          <w:p w14:paraId="6216847E" w14:textId="77777777" w:rsidR="007C17A3" w:rsidRPr="00D30F75" w:rsidRDefault="007C17A3" w:rsidP="007C17A3">
            <w:pPr>
              <w:snapToGrid w:val="0"/>
              <w:ind w:leftChars="25" w:left="45" w:rightChars="25" w:right="45"/>
              <w:jc w:val="center"/>
              <w:rPr>
                <w:rFonts w:hAnsi="ＭＳ 明朝"/>
                <w:szCs w:val="18"/>
              </w:rPr>
            </w:pPr>
            <w:r w:rsidRPr="00D30F75">
              <w:rPr>
                <w:rFonts w:hAnsi="ＭＳ 明朝" w:hint="eastAsia"/>
                <w:szCs w:val="18"/>
              </w:rPr>
              <w:t>体育科目</w:t>
            </w:r>
          </w:p>
        </w:tc>
        <w:tc>
          <w:tcPr>
            <w:tcW w:w="1406" w:type="pct"/>
            <w:tcBorders>
              <w:top w:val="single" w:sz="12" w:space="0" w:color="auto"/>
              <w:bottom w:val="single" w:sz="4" w:space="0" w:color="auto"/>
            </w:tcBorders>
            <w:vAlign w:val="center"/>
          </w:tcPr>
          <w:p w14:paraId="14E5B4B6" w14:textId="4E353D45" w:rsidR="007C17A3" w:rsidRPr="00877E2D" w:rsidRDefault="007C17A3" w:rsidP="007C17A3">
            <w:pPr>
              <w:spacing w:line="200" w:lineRule="exact"/>
              <w:ind w:leftChars="25" w:left="45" w:rightChars="25" w:right="45"/>
              <w:rPr>
                <w:rFonts w:hAnsi="ＭＳ 明朝"/>
                <w:szCs w:val="18"/>
              </w:rPr>
            </w:pPr>
            <w:r w:rsidRPr="00877E2D">
              <w:rPr>
                <w:rFonts w:hAnsi="ＭＳ 明朝" w:hint="eastAsia"/>
                <w:szCs w:val="18"/>
              </w:rPr>
              <w:t>基礎体育</w:t>
            </w:r>
            <w:r w:rsidRPr="00877E2D">
              <w:rPr>
                <w:rFonts w:hAnsi="ＭＳ 明朝"/>
                <w:szCs w:val="18"/>
              </w:rPr>
              <w:t xml:space="preserve">(1a) </w:t>
            </w:r>
            <w:r w:rsidRPr="00877E2D">
              <w:rPr>
                <w:rFonts w:hAnsi="ＭＳ 明朝" w:hint="eastAsia"/>
                <w:szCs w:val="18"/>
              </w:rPr>
              <w:t>△</w:t>
            </w:r>
          </w:p>
        </w:tc>
        <w:tc>
          <w:tcPr>
            <w:tcW w:w="410" w:type="pct"/>
            <w:tcBorders>
              <w:top w:val="single" w:sz="12" w:space="0" w:color="auto"/>
              <w:bottom w:val="single" w:sz="4" w:space="0" w:color="auto"/>
              <w:right w:val="single" w:sz="12" w:space="0" w:color="auto"/>
            </w:tcBorders>
          </w:tcPr>
          <w:p w14:paraId="4B5262EA" w14:textId="6C4833B4" w:rsidR="007C17A3" w:rsidRPr="00654199" w:rsidRDefault="00A27547" w:rsidP="007C17A3">
            <w:pPr>
              <w:ind w:leftChars="25" w:left="45" w:rightChars="25" w:right="45"/>
              <w:jc w:val="center"/>
              <w:rPr>
                <w:rFonts w:asciiTheme="minorEastAsia" w:eastAsiaTheme="minorEastAsia" w:hAnsiTheme="minorEastAsia"/>
                <w:szCs w:val="18"/>
              </w:rPr>
            </w:pPr>
            <w:r>
              <w:rPr>
                <w:rFonts w:asciiTheme="minorEastAsia" w:eastAsiaTheme="minorEastAsia" w:hAnsiTheme="minorEastAsia" w:cs="Segoe UI Symbol"/>
              </w:rPr>
              <w:t>0.5</w:t>
            </w:r>
          </w:p>
        </w:tc>
        <w:tc>
          <w:tcPr>
            <w:tcW w:w="410" w:type="pct"/>
            <w:tcBorders>
              <w:top w:val="single" w:sz="12" w:space="0" w:color="auto"/>
              <w:left w:val="single" w:sz="12" w:space="0" w:color="auto"/>
              <w:bottom w:val="single" w:sz="4" w:space="0" w:color="auto"/>
              <w:right w:val="single" w:sz="12" w:space="0" w:color="auto"/>
            </w:tcBorders>
            <w:vAlign w:val="center"/>
          </w:tcPr>
          <w:p w14:paraId="32A978B6" w14:textId="77777777" w:rsidR="007C17A3" w:rsidRPr="00654199" w:rsidRDefault="007C17A3" w:rsidP="007C17A3">
            <w:pPr>
              <w:ind w:leftChars="25" w:left="45" w:rightChars="25" w:right="45"/>
              <w:jc w:val="center"/>
              <w:rPr>
                <w:rFonts w:asciiTheme="minorEastAsia" w:eastAsiaTheme="minorEastAsia" w:hAnsiTheme="minorEastAsia"/>
                <w:szCs w:val="18"/>
              </w:rPr>
            </w:pPr>
          </w:p>
        </w:tc>
        <w:tc>
          <w:tcPr>
            <w:tcW w:w="410" w:type="pct"/>
            <w:tcBorders>
              <w:top w:val="single" w:sz="12" w:space="0" w:color="auto"/>
              <w:left w:val="single" w:sz="12" w:space="0" w:color="auto"/>
              <w:bottom w:val="single" w:sz="4" w:space="0" w:color="auto"/>
              <w:right w:val="single" w:sz="12" w:space="0" w:color="auto"/>
            </w:tcBorders>
            <w:vAlign w:val="center"/>
          </w:tcPr>
          <w:p w14:paraId="2A889F75" w14:textId="77777777" w:rsidR="007C17A3" w:rsidRPr="00654199" w:rsidRDefault="007C17A3" w:rsidP="007C17A3">
            <w:pPr>
              <w:ind w:leftChars="25" w:left="45" w:rightChars="25" w:right="45"/>
              <w:jc w:val="center"/>
              <w:rPr>
                <w:rFonts w:asciiTheme="minorEastAsia" w:eastAsiaTheme="minorEastAsia" w:hAnsiTheme="minorEastAsia"/>
                <w:szCs w:val="18"/>
              </w:rPr>
            </w:pPr>
          </w:p>
        </w:tc>
        <w:tc>
          <w:tcPr>
            <w:tcW w:w="410" w:type="pct"/>
            <w:tcBorders>
              <w:top w:val="single" w:sz="12" w:space="0" w:color="auto"/>
              <w:left w:val="single" w:sz="12" w:space="0" w:color="auto"/>
              <w:bottom w:val="single" w:sz="4" w:space="0" w:color="auto"/>
              <w:right w:val="single" w:sz="12" w:space="0" w:color="auto"/>
            </w:tcBorders>
            <w:vAlign w:val="center"/>
          </w:tcPr>
          <w:p w14:paraId="565A0DF7" w14:textId="77777777" w:rsidR="007C17A3" w:rsidRPr="00654199" w:rsidRDefault="007C17A3" w:rsidP="007C17A3">
            <w:pPr>
              <w:ind w:leftChars="25" w:left="45" w:rightChars="25" w:right="45"/>
              <w:jc w:val="center"/>
              <w:rPr>
                <w:rFonts w:asciiTheme="minorEastAsia" w:eastAsiaTheme="minorEastAsia" w:hAnsiTheme="minorEastAsia"/>
                <w:szCs w:val="18"/>
              </w:rPr>
            </w:pPr>
          </w:p>
        </w:tc>
        <w:tc>
          <w:tcPr>
            <w:tcW w:w="410" w:type="pct"/>
            <w:tcBorders>
              <w:top w:val="single" w:sz="12" w:space="0" w:color="auto"/>
              <w:left w:val="single" w:sz="12" w:space="0" w:color="auto"/>
              <w:bottom w:val="single" w:sz="4" w:space="0" w:color="auto"/>
              <w:right w:val="single" w:sz="12" w:space="0" w:color="auto"/>
            </w:tcBorders>
            <w:vAlign w:val="center"/>
          </w:tcPr>
          <w:p w14:paraId="57D69AFD" w14:textId="77777777" w:rsidR="007C17A3" w:rsidRPr="00654199" w:rsidRDefault="007C17A3" w:rsidP="007C17A3">
            <w:pPr>
              <w:ind w:leftChars="25" w:left="45" w:rightChars="25" w:right="45"/>
              <w:jc w:val="center"/>
              <w:rPr>
                <w:rFonts w:asciiTheme="minorEastAsia" w:eastAsiaTheme="minorEastAsia" w:hAnsiTheme="minorEastAsia"/>
                <w:szCs w:val="18"/>
              </w:rPr>
            </w:pPr>
          </w:p>
        </w:tc>
        <w:tc>
          <w:tcPr>
            <w:tcW w:w="410" w:type="pct"/>
            <w:tcBorders>
              <w:top w:val="single" w:sz="12" w:space="0" w:color="auto"/>
              <w:left w:val="single" w:sz="12" w:space="0" w:color="auto"/>
              <w:bottom w:val="single" w:sz="4" w:space="0" w:color="auto"/>
              <w:right w:val="single" w:sz="12" w:space="0" w:color="auto"/>
            </w:tcBorders>
            <w:vAlign w:val="center"/>
          </w:tcPr>
          <w:p w14:paraId="5F04C914" w14:textId="77777777" w:rsidR="007C17A3" w:rsidRPr="00654199" w:rsidRDefault="007C17A3" w:rsidP="007C17A3">
            <w:pPr>
              <w:ind w:leftChars="25" w:left="45" w:rightChars="25" w:right="45"/>
              <w:jc w:val="center"/>
              <w:rPr>
                <w:rFonts w:asciiTheme="minorEastAsia" w:eastAsiaTheme="minorEastAsia" w:hAnsiTheme="minorEastAsia"/>
                <w:szCs w:val="18"/>
              </w:rPr>
            </w:pPr>
          </w:p>
        </w:tc>
        <w:tc>
          <w:tcPr>
            <w:tcW w:w="406" w:type="pct"/>
            <w:tcBorders>
              <w:top w:val="single" w:sz="12" w:space="0" w:color="auto"/>
              <w:left w:val="single" w:sz="12" w:space="0" w:color="auto"/>
              <w:bottom w:val="single" w:sz="4" w:space="0" w:color="auto"/>
              <w:right w:val="single" w:sz="12" w:space="0" w:color="auto"/>
            </w:tcBorders>
            <w:vAlign w:val="center"/>
          </w:tcPr>
          <w:p w14:paraId="55A2F70E" w14:textId="77777777" w:rsidR="007C17A3" w:rsidRPr="00654199" w:rsidRDefault="007C17A3" w:rsidP="007C17A3">
            <w:pPr>
              <w:ind w:leftChars="25" w:left="45" w:rightChars="25" w:right="45"/>
              <w:jc w:val="center"/>
              <w:rPr>
                <w:rFonts w:asciiTheme="minorEastAsia" w:eastAsiaTheme="minorEastAsia" w:hAnsiTheme="minorEastAsia"/>
                <w:szCs w:val="18"/>
              </w:rPr>
            </w:pPr>
          </w:p>
        </w:tc>
      </w:tr>
      <w:tr w:rsidR="00A27547" w:rsidRPr="00D30F75" w14:paraId="0BB40B69" w14:textId="77777777" w:rsidTr="00057A99">
        <w:trPr>
          <w:trHeight w:hRule="exact" w:val="279"/>
          <w:jc w:val="center"/>
        </w:trPr>
        <w:tc>
          <w:tcPr>
            <w:tcW w:w="729" w:type="pct"/>
            <w:vMerge/>
            <w:tcBorders>
              <w:top w:val="single" w:sz="12" w:space="0" w:color="auto"/>
            </w:tcBorders>
            <w:vAlign w:val="center"/>
          </w:tcPr>
          <w:p w14:paraId="58FF90F3" w14:textId="77777777" w:rsidR="00A27547" w:rsidRPr="00D30F75" w:rsidRDefault="00A27547" w:rsidP="00A27547">
            <w:pPr>
              <w:snapToGrid w:val="0"/>
              <w:ind w:leftChars="25" w:left="45" w:rightChars="25" w:right="45"/>
              <w:jc w:val="center"/>
              <w:rPr>
                <w:rFonts w:hAnsi="ＭＳ 明朝"/>
                <w:szCs w:val="18"/>
              </w:rPr>
            </w:pPr>
          </w:p>
        </w:tc>
        <w:tc>
          <w:tcPr>
            <w:tcW w:w="1406" w:type="pct"/>
            <w:tcBorders>
              <w:top w:val="single" w:sz="4" w:space="0" w:color="auto"/>
              <w:bottom w:val="single" w:sz="4" w:space="0" w:color="auto"/>
            </w:tcBorders>
            <w:vAlign w:val="center"/>
          </w:tcPr>
          <w:p w14:paraId="5F688C9F" w14:textId="741FE3D8" w:rsidR="00A27547" w:rsidRPr="00877E2D" w:rsidRDefault="00A27547" w:rsidP="00A27547">
            <w:pPr>
              <w:spacing w:line="200" w:lineRule="exact"/>
              <w:ind w:leftChars="25" w:left="45" w:rightChars="25" w:right="45"/>
              <w:rPr>
                <w:rFonts w:hAnsi="ＭＳ 明朝"/>
                <w:szCs w:val="18"/>
              </w:rPr>
            </w:pPr>
            <w:r w:rsidRPr="00877E2D">
              <w:rPr>
                <w:rFonts w:hAnsi="ＭＳ 明朝" w:hint="eastAsia"/>
                <w:szCs w:val="18"/>
              </w:rPr>
              <w:t>基礎体育</w:t>
            </w:r>
            <w:r w:rsidRPr="00877E2D">
              <w:rPr>
                <w:rFonts w:hAnsi="ＭＳ 明朝"/>
                <w:szCs w:val="18"/>
              </w:rPr>
              <w:t xml:space="preserve">(1b) </w:t>
            </w:r>
            <w:r w:rsidRPr="00877E2D">
              <w:rPr>
                <w:rFonts w:hAnsi="ＭＳ 明朝" w:hint="eastAsia"/>
                <w:szCs w:val="18"/>
              </w:rPr>
              <w:t>△</w:t>
            </w:r>
          </w:p>
        </w:tc>
        <w:tc>
          <w:tcPr>
            <w:tcW w:w="410" w:type="pct"/>
            <w:tcBorders>
              <w:top w:val="single" w:sz="4" w:space="0" w:color="auto"/>
              <w:bottom w:val="single" w:sz="4" w:space="0" w:color="auto"/>
              <w:right w:val="single" w:sz="12" w:space="0" w:color="auto"/>
            </w:tcBorders>
          </w:tcPr>
          <w:p w14:paraId="48E7A181" w14:textId="28F4603A" w:rsidR="00A27547" w:rsidRPr="00654199" w:rsidRDefault="00A27547" w:rsidP="00A27547">
            <w:pPr>
              <w:ind w:leftChars="25" w:left="45" w:rightChars="25" w:right="45"/>
              <w:jc w:val="center"/>
              <w:rPr>
                <w:rFonts w:asciiTheme="minorEastAsia" w:eastAsiaTheme="minorEastAsia" w:hAnsiTheme="minorEastAsia"/>
                <w:szCs w:val="18"/>
              </w:rPr>
            </w:pPr>
            <w:r w:rsidRPr="0036479B">
              <w:t>0.5</w:t>
            </w:r>
          </w:p>
        </w:tc>
        <w:tc>
          <w:tcPr>
            <w:tcW w:w="410" w:type="pct"/>
            <w:tcBorders>
              <w:top w:val="single" w:sz="4" w:space="0" w:color="auto"/>
              <w:left w:val="single" w:sz="12" w:space="0" w:color="auto"/>
              <w:bottom w:val="single" w:sz="4" w:space="0" w:color="auto"/>
              <w:right w:val="single" w:sz="12" w:space="0" w:color="auto"/>
            </w:tcBorders>
            <w:vAlign w:val="center"/>
          </w:tcPr>
          <w:p w14:paraId="792BA15C" w14:textId="77777777" w:rsidR="00A27547" w:rsidRPr="00654199" w:rsidRDefault="00A27547" w:rsidP="00A27547">
            <w:pPr>
              <w:ind w:leftChars="25" w:left="45" w:rightChars="25" w:right="45"/>
              <w:jc w:val="center"/>
              <w:rPr>
                <w:rFonts w:asciiTheme="minorEastAsia" w:eastAsiaTheme="minorEastAsia" w:hAnsiTheme="minorEastAsia"/>
                <w:szCs w:val="18"/>
              </w:rPr>
            </w:pPr>
          </w:p>
        </w:tc>
        <w:tc>
          <w:tcPr>
            <w:tcW w:w="410" w:type="pct"/>
            <w:tcBorders>
              <w:top w:val="single" w:sz="4" w:space="0" w:color="auto"/>
              <w:left w:val="single" w:sz="12" w:space="0" w:color="auto"/>
              <w:bottom w:val="single" w:sz="4" w:space="0" w:color="auto"/>
              <w:right w:val="single" w:sz="12" w:space="0" w:color="auto"/>
            </w:tcBorders>
            <w:vAlign w:val="center"/>
          </w:tcPr>
          <w:p w14:paraId="19DA3BE9" w14:textId="77777777" w:rsidR="00A27547" w:rsidRPr="00654199" w:rsidRDefault="00A27547" w:rsidP="00A27547">
            <w:pPr>
              <w:ind w:leftChars="25" w:left="45" w:rightChars="25" w:right="45"/>
              <w:jc w:val="center"/>
              <w:rPr>
                <w:rFonts w:asciiTheme="minorEastAsia" w:eastAsiaTheme="minorEastAsia" w:hAnsiTheme="minorEastAsia"/>
                <w:szCs w:val="18"/>
              </w:rPr>
            </w:pPr>
          </w:p>
        </w:tc>
        <w:tc>
          <w:tcPr>
            <w:tcW w:w="410" w:type="pct"/>
            <w:tcBorders>
              <w:top w:val="single" w:sz="4" w:space="0" w:color="auto"/>
              <w:left w:val="single" w:sz="12" w:space="0" w:color="auto"/>
              <w:bottom w:val="single" w:sz="4" w:space="0" w:color="auto"/>
              <w:right w:val="single" w:sz="12" w:space="0" w:color="auto"/>
            </w:tcBorders>
            <w:vAlign w:val="center"/>
          </w:tcPr>
          <w:p w14:paraId="64392C4A" w14:textId="77777777" w:rsidR="00A27547" w:rsidRPr="00654199" w:rsidRDefault="00A27547" w:rsidP="00A27547">
            <w:pPr>
              <w:ind w:leftChars="25" w:left="45" w:rightChars="25" w:right="45"/>
              <w:jc w:val="center"/>
              <w:rPr>
                <w:rFonts w:asciiTheme="minorEastAsia" w:eastAsiaTheme="minorEastAsia" w:hAnsiTheme="minorEastAsia"/>
                <w:szCs w:val="18"/>
              </w:rPr>
            </w:pPr>
          </w:p>
        </w:tc>
        <w:tc>
          <w:tcPr>
            <w:tcW w:w="410" w:type="pct"/>
            <w:tcBorders>
              <w:top w:val="single" w:sz="4" w:space="0" w:color="auto"/>
              <w:left w:val="single" w:sz="12" w:space="0" w:color="auto"/>
              <w:bottom w:val="single" w:sz="4" w:space="0" w:color="auto"/>
              <w:right w:val="single" w:sz="12" w:space="0" w:color="auto"/>
            </w:tcBorders>
            <w:vAlign w:val="center"/>
          </w:tcPr>
          <w:p w14:paraId="0064FA23" w14:textId="77777777" w:rsidR="00A27547" w:rsidRPr="00654199" w:rsidRDefault="00A27547" w:rsidP="00A27547">
            <w:pPr>
              <w:ind w:leftChars="25" w:left="45" w:rightChars="25" w:right="45"/>
              <w:jc w:val="center"/>
              <w:rPr>
                <w:rFonts w:asciiTheme="minorEastAsia" w:eastAsiaTheme="minorEastAsia" w:hAnsiTheme="minorEastAsia"/>
                <w:szCs w:val="18"/>
              </w:rPr>
            </w:pPr>
          </w:p>
        </w:tc>
        <w:tc>
          <w:tcPr>
            <w:tcW w:w="410" w:type="pct"/>
            <w:tcBorders>
              <w:top w:val="single" w:sz="4" w:space="0" w:color="auto"/>
              <w:left w:val="single" w:sz="12" w:space="0" w:color="auto"/>
              <w:bottom w:val="single" w:sz="4" w:space="0" w:color="auto"/>
              <w:right w:val="single" w:sz="12" w:space="0" w:color="auto"/>
            </w:tcBorders>
            <w:vAlign w:val="center"/>
          </w:tcPr>
          <w:p w14:paraId="3CDCCFBB" w14:textId="77777777" w:rsidR="00A27547" w:rsidRPr="00654199" w:rsidRDefault="00A27547" w:rsidP="00A27547">
            <w:pPr>
              <w:ind w:leftChars="25" w:left="45" w:rightChars="25" w:right="45"/>
              <w:jc w:val="center"/>
              <w:rPr>
                <w:rFonts w:asciiTheme="minorEastAsia" w:eastAsiaTheme="minorEastAsia" w:hAnsiTheme="minorEastAsia"/>
                <w:szCs w:val="18"/>
              </w:rPr>
            </w:pPr>
          </w:p>
        </w:tc>
        <w:tc>
          <w:tcPr>
            <w:tcW w:w="406" w:type="pct"/>
            <w:tcBorders>
              <w:top w:val="single" w:sz="4" w:space="0" w:color="auto"/>
              <w:left w:val="single" w:sz="12" w:space="0" w:color="auto"/>
              <w:bottom w:val="single" w:sz="4" w:space="0" w:color="auto"/>
              <w:right w:val="single" w:sz="12" w:space="0" w:color="auto"/>
            </w:tcBorders>
            <w:vAlign w:val="center"/>
          </w:tcPr>
          <w:p w14:paraId="7E1A098E" w14:textId="77777777" w:rsidR="00A27547" w:rsidRPr="00654199" w:rsidRDefault="00A27547" w:rsidP="00A27547">
            <w:pPr>
              <w:ind w:leftChars="25" w:left="45" w:rightChars="25" w:right="45"/>
              <w:jc w:val="center"/>
              <w:rPr>
                <w:rFonts w:asciiTheme="minorEastAsia" w:eastAsiaTheme="minorEastAsia" w:hAnsiTheme="minorEastAsia"/>
                <w:szCs w:val="18"/>
              </w:rPr>
            </w:pPr>
          </w:p>
        </w:tc>
      </w:tr>
      <w:tr w:rsidR="00A27547" w:rsidRPr="00D30F75" w14:paraId="5DF5111F" w14:textId="77777777" w:rsidTr="00057A99">
        <w:trPr>
          <w:trHeight w:hRule="exact" w:val="279"/>
          <w:jc w:val="center"/>
        </w:trPr>
        <w:tc>
          <w:tcPr>
            <w:tcW w:w="729" w:type="pct"/>
            <w:vMerge/>
            <w:tcBorders>
              <w:top w:val="single" w:sz="12" w:space="0" w:color="auto"/>
            </w:tcBorders>
            <w:vAlign w:val="center"/>
          </w:tcPr>
          <w:p w14:paraId="15B3217B" w14:textId="77777777" w:rsidR="00A27547" w:rsidRPr="00D30F75" w:rsidRDefault="00A27547" w:rsidP="00A27547">
            <w:pPr>
              <w:snapToGrid w:val="0"/>
              <w:ind w:leftChars="25" w:left="45" w:rightChars="25" w:right="45"/>
              <w:jc w:val="center"/>
              <w:rPr>
                <w:rFonts w:hAnsi="ＭＳ 明朝"/>
                <w:szCs w:val="18"/>
              </w:rPr>
            </w:pPr>
          </w:p>
        </w:tc>
        <w:tc>
          <w:tcPr>
            <w:tcW w:w="1406" w:type="pct"/>
            <w:tcBorders>
              <w:top w:val="single" w:sz="4" w:space="0" w:color="auto"/>
              <w:bottom w:val="single" w:sz="4" w:space="0" w:color="auto"/>
            </w:tcBorders>
            <w:vAlign w:val="center"/>
          </w:tcPr>
          <w:p w14:paraId="14182395" w14:textId="3DA5CA84" w:rsidR="00A27547" w:rsidRPr="00877E2D" w:rsidRDefault="00A27547" w:rsidP="00A27547">
            <w:pPr>
              <w:spacing w:line="200" w:lineRule="exact"/>
              <w:ind w:leftChars="25" w:left="45" w:rightChars="25" w:right="45"/>
              <w:rPr>
                <w:rFonts w:hAnsi="ＭＳ 明朝"/>
                <w:szCs w:val="18"/>
              </w:rPr>
            </w:pPr>
            <w:r w:rsidRPr="00877E2D">
              <w:rPr>
                <w:rFonts w:hAnsi="ＭＳ 明朝" w:hint="eastAsia"/>
                <w:szCs w:val="18"/>
              </w:rPr>
              <w:t>基礎体育</w:t>
            </w:r>
            <w:r w:rsidRPr="00877E2D">
              <w:rPr>
                <w:rFonts w:hAnsi="ＭＳ 明朝"/>
                <w:szCs w:val="18"/>
              </w:rPr>
              <w:t xml:space="preserve">(2a) </w:t>
            </w:r>
            <w:r w:rsidRPr="00877E2D">
              <w:rPr>
                <w:rFonts w:hAnsi="ＭＳ 明朝" w:hint="eastAsia"/>
                <w:szCs w:val="18"/>
              </w:rPr>
              <w:t>△</w:t>
            </w:r>
          </w:p>
        </w:tc>
        <w:tc>
          <w:tcPr>
            <w:tcW w:w="410" w:type="pct"/>
            <w:tcBorders>
              <w:top w:val="single" w:sz="4" w:space="0" w:color="auto"/>
              <w:bottom w:val="single" w:sz="4" w:space="0" w:color="auto"/>
              <w:right w:val="single" w:sz="12" w:space="0" w:color="auto"/>
            </w:tcBorders>
          </w:tcPr>
          <w:p w14:paraId="7D19D1EF" w14:textId="421C50D6" w:rsidR="00A27547" w:rsidRPr="00654199" w:rsidRDefault="00A27547" w:rsidP="00A27547">
            <w:pPr>
              <w:ind w:leftChars="25" w:left="45" w:rightChars="25" w:right="45"/>
              <w:jc w:val="center"/>
              <w:rPr>
                <w:rFonts w:asciiTheme="minorEastAsia" w:eastAsiaTheme="minorEastAsia" w:hAnsiTheme="minorEastAsia"/>
                <w:szCs w:val="18"/>
              </w:rPr>
            </w:pPr>
            <w:r w:rsidRPr="0036479B">
              <w:t>0.5</w:t>
            </w:r>
          </w:p>
        </w:tc>
        <w:tc>
          <w:tcPr>
            <w:tcW w:w="410" w:type="pct"/>
            <w:tcBorders>
              <w:top w:val="single" w:sz="4" w:space="0" w:color="auto"/>
              <w:left w:val="single" w:sz="12" w:space="0" w:color="auto"/>
              <w:bottom w:val="single" w:sz="4" w:space="0" w:color="auto"/>
              <w:right w:val="single" w:sz="12" w:space="0" w:color="auto"/>
            </w:tcBorders>
            <w:vAlign w:val="center"/>
          </w:tcPr>
          <w:p w14:paraId="6297B09D" w14:textId="77777777" w:rsidR="00A27547" w:rsidRPr="00654199" w:rsidRDefault="00A27547" w:rsidP="00A27547">
            <w:pPr>
              <w:ind w:leftChars="25" w:left="45" w:rightChars="25" w:right="45"/>
              <w:jc w:val="center"/>
              <w:rPr>
                <w:rFonts w:asciiTheme="minorEastAsia" w:eastAsiaTheme="minorEastAsia" w:hAnsiTheme="minorEastAsia"/>
                <w:szCs w:val="18"/>
              </w:rPr>
            </w:pPr>
          </w:p>
        </w:tc>
        <w:tc>
          <w:tcPr>
            <w:tcW w:w="410" w:type="pct"/>
            <w:tcBorders>
              <w:top w:val="single" w:sz="4" w:space="0" w:color="auto"/>
              <w:left w:val="single" w:sz="12" w:space="0" w:color="auto"/>
              <w:bottom w:val="single" w:sz="4" w:space="0" w:color="auto"/>
              <w:right w:val="single" w:sz="12" w:space="0" w:color="auto"/>
            </w:tcBorders>
            <w:vAlign w:val="center"/>
          </w:tcPr>
          <w:p w14:paraId="705F5B5D" w14:textId="77777777" w:rsidR="00A27547" w:rsidRPr="00654199" w:rsidRDefault="00A27547" w:rsidP="00A27547">
            <w:pPr>
              <w:ind w:leftChars="25" w:left="45" w:rightChars="25" w:right="45"/>
              <w:jc w:val="center"/>
              <w:rPr>
                <w:rFonts w:asciiTheme="minorEastAsia" w:eastAsiaTheme="minorEastAsia" w:hAnsiTheme="minorEastAsia"/>
                <w:szCs w:val="18"/>
              </w:rPr>
            </w:pPr>
          </w:p>
        </w:tc>
        <w:tc>
          <w:tcPr>
            <w:tcW w:w="410" w:type="pct"/>
            <w:tcBorders>
              <w:top w:val="single" w:sz="4" w:space="0" w:color="auto"/>
              <w:left w:val="single" w:sz="12" w:space="0" w:color="auto"/>
              <w:bottom w:val="single" w:sz="4" w:space="0" w:color="auto"/>
              <w:right w:val="single" w:sz="12" w:space="0" w:color="auto"/>
            </w:tcBorders>
            <w:vAlign w:val="center"/>
          </w:tcPr>
          <w:p w14:paraId="1540E0F2" w14:textId="77777777" w:rsidR="00A27547" w:rsidRPr="00654199" w:rsidRDefault="00A27547" w:rsidP="00A27547">
            <w:pPr>
              <w:ind w:leftChars="25" w:left="45" w:rightChars="25" w:right="45"/>
              <w:jc w:val="center"/>
              <w:rPr>
                <w:rFonts w:asciiTheme="minorEastAsia" w:eastAsiaTheme="minorEastAsia" w:hAnsiTheme="minorEastAsia"/>
                <w:szCs w:val="18"/>
              </w:rPr>
            </w:pPr>
          </w:p>
        </w:tc>
        <w:tc>
          <w:tcPr>
            <w:tcW w:w="410" w:type="pct"/>
            <w:tcBorders>
              <w:top w:val="single" w:sz="4" w:space="0" w:color="auto"/>
              <w:left w:val="single" w:sz="12" w:space="0" w:color="auto"/>
              <w:bottom w:val="single" w:sz="4" w:space="0" w:color="auto"/>
              <w:right w:val="single" w:sz="12" w:space="0" w:color="auto"/>
            </w:tcBorders>
            <w:vAlign w:val="center"/>
          </w:tcPr>
          <w:p w14:paraId="75025597" w14:textId="77777777" w:rsidR="00A27547" w:rsidRPr="00654199" w:rsidRDefault="00A27547" w:rsidP="00A27547">
            <w:pPr>
              <w:ind w:leftChars="25" w:left="45" w:rightChars="25" w:right="45"/>
              <w:jc w:val="center"/>
              <w:rPr>
                <w:rFonts w:asciiTheme="minorEastAsia" w:eastAsiaTheme="minorEastAsia" w:hAnsiTheme="minorEastAsia"/>
                <w:szCs w:val="18"/>
              </w:rPr>
            </w:pPr>
          </w:p>
        </w:tc>
        <w:tc>
          <w:tcPr>
            <w:tcW w:w="410" w:type="pct"/>
            <w:tcBorders>
              <w:top w:val="single" w:sz="4" w:space="0" w:color="auto"/>
              <w:left w:val="single" w:sz="12" w:space="0" w:color="auto"/>
              <w:bottom w:val="single" w:sz="4" w:space="0" w:color="auto"/>
              <w:right w:val="single" w:sz="12" w:space="0" w:color="auto"/>
            </w:tcBorders>
            <w:vAlign w:val="center"/>
          </w:tcPr>
          <w:p w14:paraId="759A6C1A" w14:textId="77777777" w:rsidR="00A27547" w:rsidRPr="00654199" w:rsidRDefault="00A27547" w:rsidP="00A27547">
            <w:pPr>
              <w:ind w:leftChars="25" w:left="45" w:rightChars="25" w:right="45"/>
              <w:jc w:val="center"/>
              <w:rPr>
                <w:rFonts w:asciiTheme="minorEastAsia" w:eastAsiaTheme="minorEastAsia" w:hAnsiTheme="minorEastAsia"/>
                <w:szCs w:val="18"/>
              </w:rPr>
            </w:pPr>
          </w:p>
        </w:tc>
        <w:tc>
          <w:tcPr>
            <w:tcW w:w="406" w:type="pct"/>
            <w:tcBorders>
              <w:top w:val="single" w:sz="4" w:space="0" w:color="auto"/>
              <w:left w:val="single" w:sz="12" w:space="0" w:color="auto"/>
              <w:bottom w:val="single" w:sz="4" w:space="0" w:color="auto"/>
              <w:right w:val="single" w:sz="12" w:space="0" w:color="auto"/>
            </w:tcBorders>
            <w:vAlign w:val="center"/>
          </w:tcPr>
          <w:p w14:paraId="4032112A" w14:textId="77777777" w:rsidR="00A27547" w:rsidRPr="00654199" w:rsidRDefault="00A27547" w:rsidP="00A27547">
            <w:pPr>
              <w:ind w:leftChars="25" w:left="45" w:rightChars="25" w:right="45"/>
              <w:jc w:val="center"/>
              <w:rPr>
                <w:rFonts w:asciiTheme="minorEastAsia" w:eastAsiaTheme="minorEastAsia" w:hAnsiTheme="minorEastAsia"/>
                <w:szCs w:val="18"/>
              </w:rPr>
            </w:pPr>
          </w:p>
        </w:tc>
      </w:tr>
      <w:tr w:rsidR="00A27547" w:rsidRPr="00D30F75" w14:paraId="2D63237D" w14:textId="77777777" w:rsidTr="00057A99">
        <w:trPr>
          <w:trHeight w:hRule="exact" w:val="279"/>
          <w:jc w:val="center"/>
        </w:trPr>
        <w:tc>
          <w:tcPr>
            <w:tcW w:w="729" w:type="pct"/>
            <w:vMerge/>
            <w:tcBorders>
              <w:bottom w:val="single" w:sz="12" w:space="0" w:color="auto"/>
            </w:tcBorders>
          </w:tcPr>
          <w:p w14:paraId="09C0A5B2" w14:textId="77777777" w:rsidR="00A27547" w:rsidRPr="00D30F75" w:rsidRDefault="00A27547" w:rsidP="00A27547">
            <w:pPr>
              <w:ind w:leftChars="25" w:left="45" w:rightChars="25" w:right="45"/>
              <w:rPr>
                <w:rFonts w:hAnsi="ＭＳ 明朝"/>
                <w:szCs w:val="18"/>
              </w:rPr>
            </w:pPr>
          </w:p>
        </w:tc>
        <w:tc>
          <w:tcPr>
            <w:tcW w:w="1406" w:type="pct"/>
            <w:tcBorders>
              <w:top w:val="single" w:sz="4" w:space="0" w:color="auto"/>
              <w:bottom w:val="single" w:sz="12" w:space="0" w:color="auto"/>
            </w:tcBorders>
            <w:vAlign w:val="center"/>
          </w:tcPr>
          <w:p w14:paraId="3EA14FB7" w14:textId="28359639" w:rsidR="00A27547" w:rsidRPr="00877E2D" w:rsidRDefault="00A27547" w:rsidP="00A27547">
            <w:pPr>
              <w:spacing w:line="200" w:lineRule="exact"/>
              <w:ind w:leftChars="25" w:left="45" w:rightChars="25" w:right="45"/>
              <w:rPr>
                <w:rFonts w:hAnsi="ＭＳ 明朝"/>
                <w:szCs w:val="18"/>
              </w:rPr>
            </w:pPr>
            <w:r w:rsidRPr="00877E2D">
              <w:rPr>
                <w:rFonts w:hAnsi="ＭＳ 明朝" w:hint="eastAsia"/>
                <w:szCs w:val="18"/>
              </w:rPr>
              <w:t>基礎体育</w:t>
            </w:r>
            <w:r w:rsidRPr="00877E2D">
              <w:rPr>
                <w:rFonts w:hAnsi="ＭＳ 明朝"/>
                <w:szCs w:val="18"/>
              </w:rPr>
              <w:t xml:space="preserve">(2b) </w:t>
            </w:r>
            <w:r w:rsidRPr="00877E2D">
              <w:rPr>
                <w:rFonts w:hAnsi="ＭＳ 明朝" w:hint="eastAsia"/>
                <w:szCs w:val="18"/>
              </w:rPr>
              <w:t>△</w:t>
            </w:r>
          </w:p>
        </w:tc>
        <w:tc>
          <w:tcPr>
            <w:tcW w:w="410" w:type="pct"/>
            <w:tcBorders>
              <w:top w:val="single" w:sz="4" w:space="0" w:color="auto"/>
              <w:bottom w:val="single" w:sz="12" w:space="0" w:color="auto"/>
              <w:right w:val="single" w:sz="12" w:space="0" w:color="auto"/>
            </w:tcBorders>
          </w:tcPr>
          <w:p w14:paraId="4D7C0635" w14:textId="5355EB52" w:rsidR="00A27547" w:rsidRPr="00654199" w:rsidRDefault="00A27547" w:rsidP="00A27547">
            <w:pPr>
              <w:ind w:leftChars="25" w:left="45" w:rightChars="25" w:right="45"/>
              <w:jc w:val="center"/>
              <w:rPr>
                <w:rFonts w:asciiTheme="minorEastAsia" w:eastAsiaTheme="minorEastAsia" w:hAnsiTheme="minorEastAsia"/>
                <w:szCs w:val="18"/>
              </w:rPr>
            </w:pPr>
            <w:r w:rsidRPr="0036479B">
              <w:t>0.5</w:t>
            </w:r>
          </w:p>
        </w:tc>
        <w:tc>
          <w:tcPr>
            <w:tcW w:w="410" w:type="pct"/>
            <w:tcBorders>
              <w:top w:val="single" w:sz="4" w:space="0" w:color="auto"/>
              <w:left w:val="single" w:sz="12" w:space="0" w:color="auto"/>
              <w:bottom w:val="single" w:sz="12" w:space="0" w:color="auto"/>
              <w:right w:val="single" w:sz="12" w:space="0" w:color="auto"/>
            </w:tcBorders>
            <w:vAlign w:val="center"/>
          </w:tcPr>
          <w:p w14:paraId="2A06FA38" w14:textId="77777777" w:rsidR="00A27547" w:rsidRPr="00654199" w:rsidRDefault="00A27547" w:rsidP="00A27547">
            <w:pPr>
              <w:ind w:leftChars="25" w:left="45" w:rightChars="25" w:right="45"/>
              <w:jc w:val="center"/>
              <w:rPr>
                <w:rFonts w:asciiTheme="minorEastAsia" w:eastAsiaTheme="minorEastAsia" w:hAnsiTheme="minorEastAsia"/>
                <w:szCs w:val="18"/>
              </w:rPr>
            </w:pPr>
          </w:p>
        </w:tc>
        <w:tc>
          <w:tcPr>
            <w:tcW w:w="410" w:type="pct"/>
            <w:tcBorders>
              <w:top w:val="single" w:sz="4" w:space="0" w:color="auto"/>
              <w:left w:val="single" w:sz="12" w:space="0" w:color="auto"/>
              <w:bottom w:val="single" w:sz="12" w:space="0" w:color="auto"/>
              <w:right w:val="single" w:sz="12" w:space="0" w:color="auto"/>
            </w:tcBorders>
            <w:vAlign w:val="center"/>
          </w:tcPr>
          <w:p w14:paraId="68B9FD73" w14:textId="77777777" w:rsidR="00A27547" w:rsidRPr="00654199" w:rsidRDefault="00A27547" w:rsidP="00A27547">
            <w:pPr>
              <w:ind w:leftChars="25" w:left="45" w:rightChars="25" w:right="45"/>
              <w:jc w:val="center"/>
              <w:rPr>
                <w:rFonts w:asciiTheme="minorEastAsia" w:eastAsiaTheme="minorEastAsia" w:hAnsiTheme="minorEastAsia"/>
                <w:szCs w:val="18"/>
              </w:rPr>
            </w:pPr>
          </w:p>
        </w:tc>
        <w:tc>
          <w:tcPr>
            <w:tcW w:w="410" w:type="pct"/>
            <w:tcBorders>
              <w:top w:val="single" w:sz="4" w:space="0" w:color="auto"/>
              <w:left w:val="single" w:sz="12" w:space="0" w:color="auto"/>
              <w:bottom w:val="single" w:sz="12" w:space="0" w:color="auto"/>
              <w:right w:val="single" w:sz="12" w:space="0" w:color="auto"/>
            </w:tcBorders>
            <w:vAlign w:val="center"/>
          </w:tcPr>
          <w:p w14:paraId="423D0D14" w14:textId="77777777" w:rsidR="00A27547" w:rsidRPr="00654199" w:rsidRDefault="00A27547" w:rsidP="00A27547">
            <w:pPr>
              <w:ind w:leftChars="25" w:left="45" w:rightChars="25" w:right="45"/>
              <w:jc w:val="center"/>
              <w:rPr>
                <w:rFonts w:asciiTheme="minorEastAsia" w:eastAsiaTheme="minorEastAsia" w:hAnsiTheme="minorEastAsia"/>
                <w:szCs w:val="18"/>
              </w:rPr>
            </w:pPr>
          </w:p>
        </w:tc>
        <w:tc>
          <w:tcPr>
            <w:tcW w:w="410" w:type="pct"/>
            <w:tcBorders>
              <w:top w:val="single" w:sz="4" w:space="0" w:color="auto"/>
              <w:left w:val="single" w:sz="12" w:space="0" w:color="auto"/>
              <w:bottom w:val="single" w:sz="12" w:space="0" w:color="auto"/>
              <w:right w:val="single" w:sz="12" w:space="0" w:color="auto"/>
            </w:tcBorders>
            <w:vAlign w:val="center"/>
          </w:tcPr>
          <w:p w14:paraId="3B2B8C1C" w14:textId="77777777" w:rsidR="00A27547" w:rsidRPr="00654199" w:rsidRDefault="00A27547" w:rsidP="00A27547">
            <w:pPr>
              <w:ind w:leftChars="25" w:left="45" w:rightChars="25" w:right="45"/>
              <w:jc w:val="center"/>
              <w:rPr>
                <w:rFonts w:asciiTheme="minorEastAsia" w:eastAsiaTheme="minorEastAsia" w:hAnsiTheme="minorEastAsia"/>
                <w:szCs w:val="18"/>
              </w:rPr>
            </w:pPr>
          </w:p>
        </w:tc>
        <w:tc>
          <w:tcPr>
            <w:tcW w:w="410" w:type="pct"/>
            <w:tcBorders>
              <w:top w:val="single" w:sz="4" w:space="0" w:color="auto"/>
              <w:left w:val="single" w:sz="12" w:space="0" w:color="auto"/>
              <w:bottom w:val="single" w:sz="12" w:space="0" w:color="auto"/>
              <w:right w:val="single" w:sz="12" w:space="0" w:color="auto"/>
            </w:tcBorders>
            <w:vAlign w:val="center"/>
          </w:tcPr>
          <w:p w14:paraId="10AAF1D4" w14:textId="77777777" w:rsidR="00A27547" w:rsidRPr="00654199" w:rsidRDefault="00A27547" w:rsidP="00A27547">
            <w:pPr>
              <w:ind w:leftChars="25" w:left="45" w:rightChars="25" w:right="45"/>
              <w:jc w:val="center"/>
              <w:rPr>
                <w:rFonts w:asciiTheme="minorEastAsia" w:eastAsiaTheme="minorEastAsia" w:hAnsiTheme="minorEastAsia"/>
                <w:szCs w:val="18"/>
              </w:rPr>
            </w:pPr>
          </w:p>
        </w:tc>
        <w:tc>
          <w:tcPr>
            <w:tcW w:w="406" w:type="pct"/>
            <w:tcBorders>
              <w:top w:val="single" w:sz="4" w:space="0" w:color="auto"/>
              <w:left w:val="single" w:sz="12" w:space="0" w:color="auto"/>
              <w:bottom w:val="single" w:sz="12" w:space="0" w:color="auto"/>
              <w:right w:val="single" w:sz="12" w:space="0" w:color="auto"/>
            </w:tcBorders>
            <w:vAlign w:val="center"/>
          </w:tcPr>
          <w:p w14:paraId="090C1BD3" w14:textId="77777777" w:rsidR="00A27547" w:rsidRPr="00654199" w:rsidRDefault="00A27547" w:rsidP="00A27547">
            <w:pPr>
              <w:ind w:leftChars="25" w:left="45" w:rightChars="25" w:right="45"/>
              <w:jc w:val="center"/>
              <w:rPr>
                <w:rFonts w:asciiTheme="minorEastAsia" w:eastAsiaTheme="minorEastAsia" w:hAnsiTheme="minorEastAsia"/>
                <w:szCs w:val="18"/>
              </w:rPr>
            </w:pPr>
          </w:p>
        </w:tc>
      </w:tr>
      <w:tr w:rsidR="00A27547" w:rsidRPr="00D30F75" w14:paraId="499031B1" w14:textId="77777777" w:rsidTr="00057A99">
        <w:trPr>
          <w:trHeight w:hRule="exact" w:val="279"/>
          <w:jc w:val="center"/>
        </w:trPr>
        <w:tc>
          <w:tcPr>
            <w:tcW w:w="729" w:type="pct"/>
            <w:vMerge w:val="restart"/>
            <w:vAlign w:val="center"/>
          </w:tcPr>
          <w:p w14:paraId="4F553086" w14:textId="4115EEEC" w:rsidR="00A27547" w:rsidRPr="00D30F75" w:rsidRDefault="00A27547" w:rsidP="00A27547">
            <w:pPr>
              <w:ind w:leftChars="25" w:left="45" w:rightChars="25" w:right="45"/>
              <w:jc w:val="center"/>
              <w:rPr>
                <w:rFonts w:asciiTheme="minorEastAsia" w:eastAsiaTheme="minorEastAsia" w:hAnsiTheme="minorEastAsia"/>
                <w:szCs w:val="18"/>
              </w:rPr>
            </w:pPr>
            <w:r>
              <w:rPr>
                <w:rFonts w:asciiTheme="minorEastAsia" w:eastAsiaTheme="minorEastAsia" w:hAnsiTheme="minorEastAsia" w:hint="eastAsia"/>
                <w:szCs w:val="18"/>
              </w:rPr>
              <w:t>理</w:t>
            </w:r>
            <w:r w:rsidRPr="00D30F75">
              <w:rPr>
                <w:rFonts w:asciiTheme="minorEastAsia" w:eastAsiaTheme="minorEastAsia" w:hAnsiTheme="minorEastAsia" w:hint="eastAsia"/>
                <w:szCs w:val="18"/>
              </w:rPr>
              <w:t>工学基礎</w:t>
            </w:r>
            <w:r w:rsidRPr="00D30F75">
              <w:rPr>
                <w:rFonts w:asciiTheme="minorEastAsia" w:eastAsiaTheme="minorEastAsia" w:hAnsiTheme="minorEastAsia"/>
                <w:szCs w:val="18"/>
              </w:rPr>
              <w:br/>
            </w:r>
            <w:r w:rsidRPr="00D30F75">
              <w:rPr>
                <w:rFonts w:asciiTheme="minorEastAsia" w:eastAsiaTheme="minorEastAsia" w:hAnsiTheme="minorEastAsia" w:hint="eastAsia"/>
                <w:szCs w:val="18"/>
              </w:rPr>
              <w:t>科目</w:t>
            </w:r>
          </w:p>
        </w:tc>
        <w:tc>
          <w:tcPr>
            <w:tcW w:w="1406" w:type="pct"/>
            <w:tcBorders>
              <w:bottom w:val="single" w:sz="4" w:space="0" w:color="auto"/>
            </w:tcBorders>
            <w:vAlign w:val="center"/>
          </w:tcPr>
          <w:p w14:paraId="123374C7" w14:textId="3C2771A1" w:rsidR="00A27547" w:rsidRPr="00877E2D" w:rsidRDefault="00A27547" w:rsidP="00A27547">
            <w:pPr>
              <w:spacing w:line="200" w:lineRule="exact"/>
              <w:ind w:leftChars="25" w:left="45" w:rightChars="25" w:right="45"/>
              <w:rPr>
                <w:rFonts w:asciiTheme="minorEastAsia" w:eastAsiaTheme="minorEastAsia" w:hAnsiTheme="minorEastAsia"/>
                <w:szCs w:val="18"/>
              </w:rPr>
            </w:pPr>
            <w:r w:rsidRPr="00877E2D">
              <w:rPr>
                <w:rFonts w:asciiTheme="minorEastAsia" w:eastAsiaTheme="minorEastAsia" w:hAnsiTheme="minorEastAsia" w:hint="eastAsia"/>
                <w:szCs w:val="18"/>
              </w:rPr>
              <w:t>微分積分学</w:t>
            </w:r>
            <w:r w:rsidRPr="00877E2D">
              <w:rPr>
                <w:rFonts w:asciiTheme="minorEastAsia" w:eastAsiaTheme="minorEastAsia" w:hAnsiTheme="minorEastAsia"/>
                <w:szCs w:val="18"/>
              </w:rPr>
              <w:t xml:space="preserve">(1a) </w:t>
            </w:r>
            <w:r w:rsidRPr="00877E2D">
              <w:rPr>
                <w:rFonts w:asciiTheme="minorEastAsia" w:eastAsiaTheme="minorEastAsia" w:hAnsiTheme="minorEastAsia" w:hint="eastAsia"/>
                <w:szCs w:val="18"/>
              </w:rPr>
              <w:t>○</w:t>
            </w:r>
          </w:p>
        </w:tc>
        <w:tc>
          <w:tcPr>
            <w:tcW w:w="410" w:type="pct"/>
            <w:tcBorders>
              <w:bottom w:val="single" w:sz="4" w:space="0" w:color="auto"/>
              <w:right w:val="single" w:sz="12" w:space="0" w:color="auto"/>
            </w:tcBorders>
            <w:vAlign w:val="center"/>
          </w:tcPr>
          <w:p w14:paraId="5B139F94" w14:textId="77777777" w:rsidR="00A27547" w:rsidRPr="007C17A3" w:rsidRDefault="00A27547" w:rsidP="00A27547">
            <w:pPr>
              <w:ind w:leftChars="25" w:left="45" w:rightChars="25" w:right="45"/>
              <w:jc w:val="center"/>
              <w:rPr>
                <w:rFonts w:asciiTheme="minorEastAsia" w:eastAsiaTheme="minorEastAsia" w:hAnsiTheme="minorEastAsia"/>
                <w:szCs w:val="18"/>
              </w:rPr>
            </w:pPr>
          </w:p>
        </w:tc>
        <w:tc>
          <w:tcPr>
            <w:tcW w:w="410" w:type="pct"/>
            <w:tcBorders>
              <w:left w:val="single" w:sz="12" w:space="0" w:color="auto"/>
              <w:bottom w:val="single" w:sz="4" w:space="0" w:color="auto"/>
              <w:right w:val="single" w:sz="12" w:space="0" w:color="auto"/>
            </w:tcBorders>
          </w:tcPr>
          <w:p w14:paraId="1ADDCDD4" w14:textId="223190DE" w:rsidR="00A27547" w:rsidRPr="007C17A3" w:rsidRDefault="00A27547" w:rsidP="00A27547">
            <w:pPr>
              <w:ind w:leftChars="25" w:left="45" w:rightChars="25" w:right="45"/>
              <w:jc w:val="center"/>
              <w:rPr>
                <w:rFonts w:asciiTheme="minorEastAsia" w:eastAsiaTheme="minorEastAsia" w:hAnsiTheme="minorEastAsia"/>
                <w:szCs w:val="18"/>
              </w:rPr>
            </w:pPr>
            <w:r w:rsidRPr="00B76114">
              <w:t>1</w:t>
            </w:r>
          </w:p>
        </w:tc>
        <w:tc>
          <w:tcPr>
            <w:tcW w:w="410" w:type="pct"/>
            <w:tcBorders>
              <w:left w:val="single" w:sz="12" w:space="0" w:color="auto"/>
              <w:bottom w:val="single" w:sz="4" w:space="0" w:color="auto"/>
              <w:right w:val="single" w:sz="12" w:space="0" w:color="auto"/>
            </w:tcBorders>
            <w:vAlign w:val="center"/>
          </w:tcPr>
          <w:p w14:paraId="4A2E086B" w14:textId="79610552" w:rsidR="00A27547" w:rsidRPr="007C17A3" w:rsidRDefault="00A27547" w:rsidP="00A27547">
            <w:pPr>
              <w:ind w:leftChars="25" w:left="45" w:rightChars="25" w:right="45"/>
              <w:jc w:val="center"/>
              <w:rPr>
                <w:rFonts w:asciiTheme="minorEastAsia" w:eastAsiaTheme="minorEastAsia" w:hAnsiTheme="minorEastAsia"/>
                <w:szCs w:val="18"/>
              </w:rPr>
            </w:pPr>
          </w:p>
        </w:tc>
        <w:tc>
          <w:tcPr>
            <w:tcW w:w="410" w:type="pct"/>
            <w:tcBorders>
              <w:left w:val="single" w:sz="12" w:space="0" w:color="auto"/>
              <w:bottom w:val="single" w:sz="4" w:space="0" w:color="auto"/>
              <w:right w:val="single" w:sz="12" w:space="0" w:color="auto"/>
            </w:tcBorders>
            <w:vAlign w:val="center"/>
          </w:tcPr>
          <w:p w14:paraId="6305D8DF" w14:textId="77777777" w:rsidR="00A27547" w:rsidRPr="007C17A3" w:rsidRDefault="00A27547" w:rsidP="00A27547">
            <w:pPr>
              <w:ind w:leftChars="25" w:left="45" w:rightChars="25" w:right="45"/>
              <w:jc w:val="center"/>
              <w:rPr>
                <w:rFonts w:asciiTheme="minorEastAsia" w:eastAsiaTheme="minorEastAsia" w:hAnsiTheme="minorEastAsia"/>
                <w:szCs w:val="18"/>
                <w:highlight w:val="yellow"/>
              </w:rPr>
            </w:pPr>
          </w:p>
        </w:tc>
        <w:tc>
          <w:tcPr>
            <w:tcW w:w="410" w:type="pct"/>
            <w:tcBorders>
              <w:left w:val="single" w:sz="12" w:space="0" w:color="auto"/>
              <w:bottom w:val="single" w:sz="4" w:space="0" w:color="auto"/>
              <w:right w:val="single" w:sz="12" w:space="0" w:color="auto"/>
            </w:tcBorders>
            <w:vAlign w:val="center"/>
          </w:tcPr>
          <w:p w14:paraId="725DC158" w14:textId="77777777" w:rsidR="00A27547" w:rsidRPr="007C17A3" w:rsidRDefault="00A27547" w:rsidP="00A27547">
            <w:pPr>
              <w:ind w:leftChars="25" w:left="45" w:rightChars="25" w:right="45"/>
              <w:jc w:val="center"/>
              <w:rPr>
                <w:rFonts w:asciiTheme="minorEastAsia" w:eastAsiaTheme="minorEastAsia" w:hAnsiTheme="minorEastAsia"/>
                <w:szCs w:val="18"/>
                <w:highlight w:val="yellow"/>
              </w:rPr>
            </w:pPr>
          </w:p>
        </w:tc>
        <w:tc>
          <w:tcPr>
            <w:tcW w:w="410" w:type="pct"/>
            <w:tcBorders>
              <w:left w:val="single" w:sz="12" w:space="0" w:color="auto"/>
              <w:bottom w:val="single" w:sz="4" w:space="0" w:color="auto"/>
              <w:right w:val="single" w:sz="12" w:space="0" w:color="auto"/>
            </w:tcBorders>
            <w:vAlign w:val="center"/>
          </w:tcPr>
          <w:p w14:paraId="11CF411C" w14:textId="77777777" w:rsidR="00A27547" w:rsidRPr="007C17A3" w:rsidRDefault="00A27547" w:rsidP="00A27547">
            <w:pPr>
              <w:ind w:leftChars="25" w:left="45" w:rightChars="25" w:right="45"/>
              <w:jc w:val="center"/>
              <w:rPr>
                <w:rFonts w:asciiTheme="minorEastAsia" w:eastAsiaTheme="minorEastAsia" w:hAnsiTheme="minorEastAsia"/>
                <w:szCs w:val="18"/>
              </w:rPr>
            </w:pPr>
          </w:p>
        </w:tc>
        <w:tc>
          <w:tcPr>
            <w:tcW w:w="406" w:type="pct"/>
            <w:tcBorders>
              <w:left w:val="single" w:sz="12" w:space="0" w:color="auto"/>
              <w:bottom w:val="single" w:sz="4" w:space="0" w:color="auto"/>
            </w:tcBorders>
            <w:vAlign w:val="center"/>
          </w:tcPr>
          <w:p w14:paraId="570197A0" w14:textId="77777777" w:rsidR="00A27547" w:rsidRPr="007C17A3" w:rsidRDefault="00A27547" w:rsidP="00A27547">
            <w:pPr>
              <w:ind w:leftChars="25" w:left="45" w:rightChars="25" w:right="45"/>
              <w:jc w:val="center"/>
              <w:rPr>
                <w:rFonts w:asciiTheme="minorEastAsia" w:eastAsiaTheme="minorEastAsia" w:hAnsiTheme="minorEastAsia"/>
                <w:szCs w:val="18"/>
              </w:rPr>
            </w:pPr>
          </w:p>
        </w:tc>
      </w:tr>
      <w:tr w:rsidR="00A27547" w:rsidRPr="00D30F75" w14:paraId="7A5120A3" w14:textId="77777777" w:rsidTr="00057A99">
        <w:trPr>
          <w:trHeight w:hRule="exact" w:val="279"/>
          <w:jc w:val="center"/>
        </w:trPr>
        <w:tc>
          <w:tcPr>
            <w:tcW w:w="729" w:type="pct"/>
            <w:vMerge/>
            <w:vAlign w:val="center"/>
          </w:tcPr>
          <w:p w14:paraId="3BCF3169" w14:textId="77777777" w:rsidR="00A27547" w:rsidRPr="00D30F75" w:rsidRDefault="00A27547" w:rsidP="00A27547">
            <w:pPr>
              <w:ind w:leftChars="25" w:left="45" w:rightChars="25" w:right="45"/>
              <w:jc w:val="center"/>
              <w:rPr>
                <w:rFonts w:asciiTheme="minorEastAsia" w:eastAsiaTheme="minorEastAsia" w:hAnsiTheme="minorEastAsia"/>
                <w:szCs w:val="18"/>
              </w:rPr>
            </w:pPr>
          </w:p>
        </w:tc>
        <w:tc>
          <w:tcPr>
            <w:tcW w:w="1406" w:type="pct"/>
            <w:tcBorders>
              <w:top w:val="single" w:sz="4" w:space="0" w:color="auto"/>
              <w:bottom w:val="single" w:sz="4" w:space="0" w:color="auto"/>
            </w:tcBorders>
            <w:vAlign w:val="center"/>
          </w:tcPr>
          <w:p w14:paraId="16A76862" w14:textId="34E1A98D" w:rsidR="00A27547" w:rsidRPr="00877E2D" w:rsidRDefault="00A27547" w:rsidP="00A27547">
            <w:pPr>
              <w:spacing w:line="200" w:lineRule="exact"/>
              <w:ind w:leftChars="25" w:left="45" w:rightChars="25" w:right="45"/>
              <w:rPr>
                <w:rFonts w:asciiTheme="minorEastAsia" w:eastAsiaTheme="minorEastAsia" w:hAnsiTheme="minorEastAsia"/>
                <w:szCs w:val="18"/>
              </w:rPr>
            </w:pPr>
            <w:r w:rsidRPr="00877E2D">
              <w:rPr>
                <w:rFonts w:asciiTheme="minorEastAsia" w:eastAsiaTheme="minorEastAsia" w:hAnsiTheme="minorEastAsia" w:hint="eastAsia"/>
                <w:szCs w:val="18"/>
              </w:rPr>
              <w:t>微分積分学</w:t>
            </w:r>
            <w:r w:rsidRPr="00877E2D">
              <w:rPr>
                <w:rFonts w:asciiTheme="minorEastAsia" w:eastAsiaTheme="minorEastAsia" w:hAnsiTheme="minorEastAsia"/>
                <w:szCs w:val="18"/>
              </w:rPr>
              <w:t xml:space="preserve">(1b) </w:t>
            </w:r>
            <w:r w:rsidRPr="00877E2D">
              <w:rPr>
                <w:rFonts w:asciiTheme="minorEastAsia" w:eastAsiaTheme="minorEastAsia" w:hAnsiTheme="minorEastAsia" w:hint="eastAsia"/>
                <w:szCs w:val="18"/>
              </w:rPr>
              <w:t>○</w:t>
            </w:r>
          </w:p>
        </w:tc>
        <w:tc>
          <w:tcPr>
            <w:tcW w:w="410" w:type="pct"/>
            <w:tcBorders>
              <w:top w:val="single" w:sz="4" w:space="0" w:color="auto"/>
              <w:bottom w:val="single" w:sz="4" w:space="0" w:color="auto"/>
              <w:right w:val="single" w:sz="12" w:space="0" w:color="auto"/>
            </w:tcBorders>
            <w:vAlign w:val="center"/>
          </w:tcPr>
          <w:p w14:paraId="2F5C25E9" w14:textId="77777777" w:rsidR="00A27547" w:rsidRPr="007C17A3" w:rsidRDefault="00A27547" w:rsidP="00A27547">
            <w:pPr>
              <w:ind w:leftChars="25" w:left="45" w:rightChars="25" w:right="45"/>
              <w:jc w:val="center"/>
              <w:rPr>
                <w:rFonts w:asciiTheme="minorEastAsia" w:eastAsiaTheme="minorEastAsia" w:hAnsiTheme="minorEastAsia"/>
                <w:szCs w:val="18"/>
              </w:rPr>
            </w:pPr>
          </w:p>
        </w:tc>
        <w:tc>
          <w:tcPr>
            <w:tcW w:w="410" w:type="pct"/>
            <w:tcBorders>
              <w:top w:val="single" w:sz="4" w:space="0" w:color="auto"/>
              <w:left w:val="single" w:sz="12" w:space="0" w:color="auto"/>
              <w:bottom w:val="single" w:sz="4" w:space="0" w:color="auto"/>
              <w:right w:val="single" w:sz="12" w:space="0" w:color="auto"/>
            </w:tcBorders>
          </w:tcPr>
          <w:p w14:paraId="7D2718DC" w14:textId="628F5396" w:rsidR="00A27547" w:rsidRPr="007C17A3" w:rsidRDefault="00A27547" w:rsidP="00A27547">
            <w:pPr>
              <w:ind w:leftChars="25" w:left="45" w:rightChars="25" w:right="45"/>
              <w:jc w:val="center"/>
              <w:rPr>
                <w:rFonts w:asciiTheme="minorEastAsia" w:eastAsiaTheme="minorEastAsia" w:hAnsiTheme="minorEastAsia"/>
                <w:szCs w:val="18"/>
              </w:rPr>
            </w:pPr>
            <w:r w:rsidRPr="00B76114">
              <w:t>1</w:t>
            </w:r>
          </w:p>
        </w:tc>
        <w:tc>
          <w:tcPr>
            <w:tcW w:w="410" w:type="pct"/>
            <w:tcBorders>
              <w:top w:val="single" w:sz="4" w:space="0" w:color="auto"/>
              <w:left w:val="single" w:sz="12" w:space="0" w:color="auto"/>
              <w:bottom w:val="single" w:sz="4" w:space="0" w:color="auto"/>
              <w:right w:val="single" w:sz="12" w:space="0" w:color="auto"/>
            </w:tcBorders>
            <w:vAlign w:val="center"/>
          </w:tcPr>
          <w:p w14:paraId="5FF1991F" w14:textId="1A1617FF" w:rsidR="00A27547" w:rsidRPr="007C17A3" w:rsidRDefault="00A27547" w:rsidP="00A27547">
            <w:pPr>
              <w:ind w:leftChars="25" w:left="45" w:rightChars="25" w:right="45"/>
              <w:jc w:val="center"/>
              <w:rPr>
                <w:rFonts w:asciiTheme="minorEastAsia" w:eastAsiaTheme="minorEastAsia" w:hAnsiTheme="minorEastAsia"/>
                <w:szCs w:val="18"/>
              </w:rPr>
            </w:pPr>
          </w:p>
        </w:tc>
        <w:tc>
          <w:tcPr>
            <w:tcW w:w="410" w:type="pct"/>
            <w:tcBorders>
              <w:top w:val="single" w:sz="4" w:space="0" w:color="auto"/>
              <w:left w:val="single" w:sz="12" w:space="0" w:color="auto"/>
              <w:bottom w:val="single" w:sz="4" w:space="0" w:color="auto"/>
              <w:right w:val="single" w:sz="12" w:space="0" w:color="auto"/>
            </w:tcBorders>
            <w:vAlign w:val="center"/>
          </w:tcPr>
          <w:p w14:paraId="528C1500" w14:textId="77777777" w:rsidR="00A27547" w:rsidRPr="007C17A3" w:rsidRDefault="00A27547" w:rsidP="00A27547">
            <w:pPr>
              <w:ind w:leftChars="25" w:left="45" w:rightChars="25" w:right="45"/>
              <w:jc w:val="center"/>
              <w:rPr>
                <w:rFonts w:asciiTheme="minorEastAsia" w:eastAsiaTheme="minorEastAsia" w:hAnsiTheme="minorEastAsia"/>
                <w:szCs w:val="18"/>
                <w:highlight w:val="yellow"/>
              </w:rPr>
            </w:pPr>
          </w:p>
        </w:tc>
        <w:tc>
          <w:tcPr>
            <w:tcW w:w="410" w:type="pct"/>
            <w:tcBorders>
              <w:top w:val="single" w:sz="4" w:space="0" w:color="auto"/>
              <w:left w:val="single" w:sz="12" w:space="0" w:color="auto"/>
              <w:bottom w:val="single" w:sz="4" w:space="0" w:color="auto"/>
              <w:right w:val="single" w:sz="12" w:space="0" w:color="auto"/>
            </w:tcBorders>
            <w:vAlign w:val="center"/>
          </w:tcPr>
          <w:p w14:paraId="630E7990" w14:textId="77777777" w:rsidR="00A27547" w:rsidRPr="007C17A3" w:rsidRDefault="00A27547" w:rsidP="00A27547">
            <w:pPr>
              <w:ind w:leftChars="25" w:left="45" w:rightChars="25" w:right="45"/>
              <w:jc w:val="center"/>
              <w:rPr>
                <w:rFonts w:asciiTheme="minorEastAsia" w:eastAsiaTheme="minorEastAsia" w:hAnsiTheme="minorEastAsia"/>
                <w:szCs w:val="18"/>
                <w:highlight w:val="yellow"/>
              </w:rPr>
            </w:pPr>
          </w:p>
        </w:tc>
        <w:tc>
          <w:tcPr>
            <w:tcW w:w="410" w:type="pct"/>
            <w:tcBorders>
              <w:top w:val="single" w:sz="4" w:space="0" w:color="auto"/>
              <w:left w:val="single" w:sz="12" w:space="0" w:color="auto"/>
              <w:bottom w:val="single" w:sz="4" w:space="0" w:color="auto"/>
              <w:right w:val="single" w:sz="12" w:space="0" w:color="auto"/>
            </w:tcBorders>
            <w:vAlign w:val="center"/>
          </w:tcPr>
          <w:p w14:paraId="3D5A7DFA" w14:textId="77777777" w:rsidR="00A27547" w:rsidRPr="007C17A3" w:rsidRDefault="00A27547" w:rsidP="00A27547">
            <w:pPr>
              <w:ind w:leftChars="25" w:left="45" w:rightChars="25" w:right="45"/>
              <w:jc w:val="center"/>
              <w:rPr>
                <w:rFonts w:asciiTheme="minorEastAsia" w:eastAsiaTheme="minorEastAsia" w:hAnsiTheme="minorEastAsia"/>
                <w:szCs w:val="18"/>
              </w:rPr>
            </w:pPr>
          </w:p>
        </w:tc>
        <w:tc>
          <w:tcPr>
            <w:tcW w:w="406" w:type="pct"/>
            <w:tcBorders>
              <w:top w:val="single" w:sz="4" w:space="0" w:color="auto"/>
              <w:left w:val="single" w:sz="12" w:space="0" w:color="auto"/>
              <w:bottom w:val="single" w:sz="4" w:space="0" w:color="auto"/>
            </w:tcBorders>
            <w:vAlign w:val="center"/>
          </w:tcPr>
          <w:p w14:paraId="539FB28A" w14:textId="77777777" w:rsidR="00A27547" w:rsidRPr="007C17A3" w:rsidRDefault="00A27547" w:rsidP="00A27547">
            <w:pPr>
              <w:ind w:leftChars="25" w:left="45" w:rightChars="25" w:right="45"/>
              <w:jc w:val="center"/>
              <w:rPr>
                <w:rFonts w:asciiTheme="minorEastAsia" w:eastAsiaTheme="minorEastAsia" w:hAnsiTheme="minorEastAsia"/>
                <w:szCs w:val="18"/>
              </w:rPr>
            </w:pPr>
          </w:p>
        </w:tc>
      </w:tr>
      <w:tr w:rsidR="00A27547" w:rsidRPr="00D30F75" w14:paraId="4516392A" w14:textId="77777777" w:rsidTr="00057A99">
        <w:trPr>
          <w:trHeight w:hRule="exact" w:val="279"/>
          <w:jc w:val="center"/>
        </w:trPr>
        <w:tc>
          <w:tcPr>
            <w:tcW w:w="729" w:type="pct"/>
            <w:vMerge/>
            <w:vAlign w:val="center"/>
          </w:tcPr>
          <w:p w14:paraId="16449C12" w14:textId="77777777" w:rsidR="00A27547" w:rsidRPr="00D30F75" w:rsidRDefault="00A27547" w:rsidP="00A27547">
            <w:pPr>
              <w:ind w:leftChars="25" w:left="45" w:rightChars="25" w:right="45"/>
              <w:jc w:val="center"/>
              <w:rPr>
                <w:rFonts w:asciiTheme="minorEastAsia" w:eastAsiaTheme="minorEastAsia" w:hAnsiTheme="minorEastAsia"/>
                <w:szCs w:val="18"/>
              </w:rPr>
            </w:pPr>
          </w:p>
        </w:tc>
        <w:tc>
          <w:tcPr>
            <w:tcW w:w="1406" w:type="pct"/>
            <w:tcBorders>
              <w:top w:val="single" w:sz="4" w:space="0" w:color="auto"/>
              <w:bottom w:val="single" w:sz="4" w:space="0" w:color="auto"/>
            </w:tcBorders>
            <w:vAlign w:val="center"/>
          </w:tcPr>
          <w:p w14:paraId="61240F51" w14:textId="28028109" w:rsidR="00A27547" w:rsidRPr="00877E2D" w:rsidRDefault="00A27547" w:rsidP="00A27547">
            <w:pPr>
              <w:spacing w:line="200" w:lineRule="exact"/>
              <w:ind w:leftChars="25" w:left="45" w:rightChars="25" w:right="45"/>
              <w:rPr>
                <w:rFonts w:asciiTheme="minorEastAsia" w:eastAsiaTheme="minorEastAsia" w:hAnsiTheme="minorEastAsia"/>
                <w:szCs w:val="18"/>
              </w:rPr>
            </w:pPr>
            <w:r w:rsidRPr="00877E2D">
              <w:rPr>
                <w:rFonts w:asciiTheme="minorEastAsia" w:eastAsiaTheme="minorEastAsia" w:hAnsiTheme="minorEastAsia" w:hint="eastAsia"/>
                <w:szCs w:val="18"/>
              </w:rPr>
              <w:t>微分積分学</w:t>
            </w:r>
            <w:r w:rsidRPr="00877E2D">
              <w:rPr>
                <w:rFonts w:asciiTheme="minorEastAsia" w:eastAsiaTheme="minorEastAsia" w:hAnsiTheme="minorEastAsia"/>
                <w:szCs w:val="18"/>
              </w:rPr>
              <w:t xml:space="preserve">(2a) </w:t>
            </w:r>
            <w:r w:rsidRPr="00877E2D">
              <w:rPr>
                <w:rFonts w:asciiTheme="minorEastAsia" w:eastAsiaTheme="minorEastAsia" w:hAnsiTheme="minorEastAsia" w:hint="eastAsia"/>
                <w:szCs w:val="18"/>
              </w:rPr>
              <w:t>○</w:t>
            </w:r>
          </w:p>
        </w:tc>
        <w:tc>
          <w:tcPr>
            <w:tcW w:w="410" w:type="pct"/>
            <w:tcBorders>
              <w:top w:val="single" w:sz="4" w:space="0" w:color="auto"/>
              <w:bottom w:val="single" w:sz="4" w:space="0" w:color="auto"/>
              <w:right w:val="single" w:sz="12" w:space="0" w:color="auto"/>
            </w:tcBorders>
            <w:vAlign w:val="center"/>
          </w:tcPr>
          <w:p w14:paraId="3F6C79C8" w14:textId="77777777" w:rsidR="00A27547" w:rsidRPr="007C17A3" w:rsidRDefault="00A27547" w:rsidP="00A27547">
            <w:pPr>
              <w:ind w:leftChars="25" w:left="45" w:rightChars="25" w:right="45"/>
              <w:jc w:val="center"/>
              <w:rPr>
                <w:rFonts w:asciiTheme="minorEastAsia" w:eastAsiaTheme="minorEastAsia" w:hAnsiTheme="minorEastAsia"/>
                <w:szCs w:val="18"/>
              </w:rPr>
            </w:pPr>
          </w:p>
        </w:tc>
        <w:tc>
          <w:tcPr>
            <w:tcW w:w="410" w:type="pct"/>
            <w:tcBorders>
              <w:top w:val="single" w:sz="4" w:space="0" w:color="auto"/>
              <w:left w:val="single" w:sz="12" w:space="0" w:color="auto"/>
              <w:bottom w:val="single" w:sz="4" w:space="0" w:color="auto"/>
              <w:right w:val="single" w:sz="12" w:space="0" w:color="auto"/>
            </w:tcBorders>
          </w:tcPr>
          <w:p w14:paraId="3F88C1F3" w14:textId="2F869183" w:rsidR="00A27547" w:rsidRPr="007C17A3" w:rsidRDefault="00A27547" w:rsidP="00A27547">
            <w:pPr>
              <w:ind w:leftChars="25" w:left="45" w:rightChars="25" w:right="45"/>
              <w:jc w:val="center"/>
              <w:rPr>
                <w:rFonts w:asciiTheme="minorEastAsia" w:eastAsiaTheme="minorEastAsia" w:hAnsiTheme="minorEastAsia"/>
                <w:szCs w:val="18"/>
              </w:rPr>
            </w:pPr>
            <w:r w:rsidRPr="00B76114">
              <w:t>1</w:t>
            </w:r>
          </w:p>
        </w:tc>
        <w:tc>
          <w:tcPr>
            <w:tcW w:w="410" w:type="pct"/>
            <w:tcBorders>
              <w:top w:val="single" w:sz="4" w:space="0" w:color="auto"/>
              <w:left w:val="single" w:sz="12" w:space="0" w:color="auto"/>
              <w:bottom w:val="single" w:sz="4" w:space="0" w:color="auto"/>
              <w:right w:val="single" w:sz="12" w:space="0" w:color="auto"/>
            </w:tcBorders>
            <w:vAlign w:val="center"/>
          </w:tcPr>
          <w:p w14:paraId="7C856E60" w14:textId="5CA35931" w:rsidR="00A27547" w:rsidRPr="007C17A3" w:rsidRDefault="00A27547" w:rsidP="00A27547">
            <w:pPr>
              <w:ind w:leftChars="25" w:left="45" w:rightChars="25" w:right="45"/>
              <w:jc w:val="center"/>
              <w:rPr>
                <w:rFonts w:asciiTheme="minorEastAsia" w:eastAsiaTheme="minorEastAsia" w:hAnsiTheme="minorEastAsia"/>
                <w:szCs w:val="18"/>
              </w:rPr>
            </w:pPr>
          </w:p>
        </w:tc>
        <w:tc>
          <w:tcPr>
            <w:tcW w:w="410" w:type="pct"/>
            <w:tcBorders>
              <w:top w:val="single" w:sz="4" w:space="0" w:color="auto"/>
              <w:left w:val="single" w:sz="12" w:space="0" w:color="auto"/>
              <w:bottom w:val="single" w:sz="4" w:space="0" w:color="auto"/>
              <w:right w:val="single" w:sz="12" w:space="0" w:color="auto"/>
            </w:tcBorders>
            <w:vAlign w:val="center"/>
          </w:tcPr>
          <w:p w14:paraId="25E856AE" w14:textId="77777777" w:rsidR="00A27547" w:rsidRPr="007C17A3" w:rsidRDefault="00A27547" w:rsidP="00A27547">
            <w:pPr>
              <w:ind w:leftChars="25" w:left="45" w:rightChars="25" w:right="45"/>
              <w:jc w:val="center"/>
              <w:rPr>
                <w:rFonts w:asciiTheme="minorEastAsia" w:eastAsiaTheme="minorEastAsia" w:hAnsiTheme="minorEastAsia"/>
                <w:szCs w:val="18"/>
                <w:highlight w:val="yellow"/>
              </w:rPr>
            </w:pPr>
          </w:p>
        </w:tc>
        <w:tc>
          <w:tcPr>
            <w:tcW w:w="410" w:type="pct"/>
            <w:tcBorders>
              <w:top w:val="single" w:sz="4" w:space="0" w:color="auto"/>
              <w:left w:val="single" w:sz="12" w:space="0" w:color="auto"/>
              <w:bottom w:val="single" w:sz="4" w:space="0" w:color="auto"/>
              <w:right w:val="single" w:sz="12" w:space="0" w:color="auto"/>
            </w:tcBorders>
            <w:vAlign w:val="center"/>
          </w:tcPr>
          <w:p w14:paraId="5D522A26" w14:textId="77777777" w:rsidR="00A27547" w:rsidRPr="007C17A3" w:rsidRDefault="00A27547" w:rsidP="00A27547">
            <w:pPr>
              <w:ind w:leftChars="25" w:left="45" w:rightChars="25" w:right="45"/>
              <w:jc w:val="center"/>
              <w:rPr>
                <w:rFonts w:asciiTheme="minorEastAsia" w:eastAsiaTheme="minorEastAsia" w:hAnsiTheme="minorEastAsia"/>
                <w:szCs w:val="18"/>
                <w:highlight w:val="yellow"/>
              </w:rPr>
            </w:pPr>
          </w:p>
        </w:tc>
        <w:tc>
          <w:tcPr>
            <w:tcW w:w="410" w:type="pct"/>
            <w:tcBorders>
              <w:top w:val="single" w:sz="4" w:space="0" w:color="auto"/>
              <w:left w:val="single" w:sz="12" w:space="0" w:color="auto"/>
              <w:bottom w:val="single" w:sz="4" w:space="0" w:color="auto"/>
              <w:right w:val="single" w:sz="12" w:space="0" w:color="auto"/>
            </w:tcBorders>
            <w:vAlign w:val="center"/>
          </w:tcPr>
          <w:p w14:paraId="3427E4F3" w14:textId="77777777" w:rsidR="00A27547" w:rsidRPr="007C17A3" w:rsidRDefault="00A27547" w:rsidP="00A27547">
            <w:pPr>
              <w:ind w:leftChars="25" w:left="45" w:rightChars="25" w:right="45"/>
              <w:jc w:val="center"/>
              <w:rPr>
                <w:rFonts w:asciiTheme="minorEastAsia" w:eastAsiaTheme="minorEastAsia" w:hAnsiTheme="minorEastAsia"/>
                <w:szCs w:val="18"/>
              </w:rPr>
            </w:pPr>
          </w:p>
        </w:tc>
        <w:tc>
          <w:tcPr>
            <w:tcW w:w="406" w:type="pct"/>
            <w:tcBorders>
              <w:top w:val="single" w:sz="4" w:space="0" w:color="auto"/>
              <w:left w:val="single" w:sz="12" w:space="0" w:color="auto"/>
              <w:bottom w:val="single" w:sz="4" w:space="0" w:color="auto"/>
            </w:tcBorders>
            <w:vAlign w:val="center"/>
          </w:tcPr>
          <w:p w14:paraId="7986FC64" w14:textId="77777777" w:rsidR="00A27547" w:rsidRPr="007C17A3" w:rsidRDefault="00A27547" w:rsidP="00A27547">
            <w:pPr>
              <w:ind w:leftChars="25" w:left="45" w:rightChars="25" w:right="45"/>
              <w:jc w:val="center"/>
              <w:rPr>
                <w:rFonts w:asciiTheme="minorEastAsia" w:eastAsiaTheme="minorEastAsia" w:hAnsiTheme="minorEastAsia"/>
                <w:szCs w:val="18"/>
              </w:rPr>
            </w:pPr>
          </w:p>
        </w:tc>
      </w:tr>
      <w:tr w:rsidR="00A27547" w:rsidRPr="00D30F75" w14:paraId="51A31DFF" w14:textId="77777777" w:rsidTr="00057A99">
        <w:trPr>
          <w:trHeight w:hRule="exact" w:val="279"/>
          <w:jc w:val="center"/>
        </w:trPr>
        <w:tc>
          <w:tcPr>
            <w:tcW w:w="729" w:type="pct"/>
            <w:vMerge/>
            <w:vAlign w:val="center"/>
          </w:tcPr>
          <w:p w14:paraId="6759EED5" w14:textId="77777777" w:rsidR="00A27547" w:rsidRPr="00D30F75" w:rsidRDefault="00A27547" w:rsidP="00A27547">
            <w:pPr>
              <w:ind w:leftChars="25" w:left="45" w:rightChars="25" w:right="45"/>
              <w:jc w:val="center"/>
              <w:rPr>
                <w:rFonts w:asciiTheme="minorEastAsia" w:eastAsiaTheme="minorEastAsia" w:hAnsiTheme="minorEastAsia"/>
                <w:szCs w:val="18"/>
              </w:rPr>
            </w:pPr>
          </w:p>
        </w:tc>
        <w:tc>
          <w:tcPr>
            <w:tcW w:w="1406" w:type="pct"/>
            <w:tcBorders>
              <w:top w:val="single" w:sz="4" w:space="0" w:color="auto"/>
              <w:bottom w:val="single" w:sz="4" w:space="0" w:color="auto"/>
            </w:tcBorders>
            <w:vAlign w:val="center"/>
          </w:tcPr>
          <w:p w14:paraId="002C4051" w14:textId="031CFD9B" w:rsidR="00A27547" w:rsidRPr="00877E2D" w:rsidRDefault="00A27547" w:rsidP="00A27547">
            <w:pPr>
              <w:spacing w:line="200" w:lineRule="exact"/>
              <w:ind w:leftChars="25" w:left="45" w:rightChars="25" w:right="45"/>
              <w:rPr>
                <w:rFonts w:asciiTheme="minorEastAsia" w:eastAsiaTheme="minorEastAsia" w:hAnsiTheme="minorEastAsia"/>
                <w:szCs w:val="18"/>
              </w:rPr>
            </w:pPr>
            <w:r w:rsidRPr="00877E2D">
              <w:rPr>
                <w:rFonts w:asciiTheme="minorEastAsia" w:eastAsiaTheme="minorEastAsia" w:hAnsiTheme="minorEastAsia" w:hint="eastAsia"/>
                <w:szCs w:val="18"/>
              </w:rPr>
              <w:t>微分積分学</w:t>
            </w:r>
            <w:r w:rsidRPr="00877E2D">
              <w:rPr>
                <w:rFonts w:asciiTheme="minorEastAsia" w:eastAsiaTheme="minorEastAsia" w:hAnsiTheme="minorEastAsia"/>
                <w:szCs w:val="18"/>
              </w:rPr>
              <w:t xml:space="preserve">(2b) </w:t>
            </w:r>
            <w:r w:rsidRPr="00877E2D">
              <w:rPr>
                <w:rFonts w:asciiTheme="minorEastAsia" w:eastAsiaTheme="minorEastAsia" w:hAnsiTheme="minorEastAsia" w:hint="eastAsia"/>
                <w:szCs w:val="18"/>
              </w:rPr>
              <w:t>○</w:t>
            </w:r>
          </w:p>
        </w:tc>
        <w:tc>
          <w:tcPr>
            <w:tcW w:w="410" w:type="pct"/>
            <w:tcBorders>
              <w:top w:val="single" w:sz="4" w:space="0" w:color="auto"/>
              <w:bottom w:val="single" w:sz="4" w:space="0" w:color="auto"/>
              <w:right w:val="single" w:sz="12" w:space="0" w:color="auto"/>
            </w:tcBorders>
            <w:vAlign w:val="center"/>
          </w:tcPr>
          <w:p w14:paraId="3CAC1C39" w14:textId="77777777" w:rsidR="00A27547" w:rsidRPr="007C17A3" w:rsidRDefault="00A27547" w:rsidP="00A27547">
            <w:pPr>
              <w:ind w:leftChars="25" w:left="45" w:rightChars="25" w:right="45"/>
              <w:jc w:val="center"/>
              <w:rPr>
                <w:rFonts w:asciiTheme="minorEastAsia" w:eastAsiaTheme="minorEastAsia" w:hAnsiTheme="minorEastAsia"/>
                <w:szCs w:val="18"/>
              </w:rPr>
            </w:pPr>
          </w:p>
        </w:tc>
        <w:tc>
          <w:tcPr>
            <w:tcW w:w="410" w:type="pct"/>
            <w:tcBorders>
              <w:top w:val="single" w:sz="4" w:space="0" w:color="auto"/>
              <w:left w:val="single" w:sz="12" w:space="0" w:color="auto"/>
              <w:bottom w:val="single" w:sz="4" w:space="0" w:color="auto"/>
              <w:right w:val="single" w:sz="12" w:space="0" w:color="auto"/>
            </w:tcBorders>
          </w:tcPr>
          <w:p w14:paraId="31C38469" w14:textId="58891745" w:rsidR="00A27547" w:rsidRPr="007C17A3" w:rsidRDefault="00A27547" w:rsidP="00A27547">
            <w:pPr>
              <w:ind w:leftChars="25" w:left="45" w:rightChars="25" w:right="45"/>
              <w:jc w:val="center"/>
              <w:rPr>
                <w:rFonts w:asciiTheme="minorEastAsia" w:eastAsiaTheme="minorEastAsia" w:hAnsiTheme="minorEastAsia"/>
                <w:szCs w:val="18"/>
              </w:rPr>
            </w:pPr>
            <w:r w:rsidRPr="00B76114">
              <w:t>1</w:t>
            </w:r>
          </w:p>
        </w:tc>
        <w:tc>
          <w:tcPr>
            <w:tcW w:w="410" w:type="pct"/>
            <w:tcBorders>
              <w:top w:val="single" w:sz="4" w:space="0" w:color="auto"/>
              <w:left w:val="single" w:sz="12" w:space="0" w:color="auto"/>
              <w:bottom w:val="single" w:sz="4" w:space="0" w:color="auto"/>
              <w:right w:val="single" w:sz="12" w:space="0" w:color="auto"/>
            </w:tcBorders>
            <w:vAlign w:val="center"/>
          </w:tcPr>
          <w:p w14:paraId="34BB7FDF" w14:textId="01A1988D" w:rsidR="00A27547" w:rsidRPr="007C17A3" w:rsidRDefault="00A27547" w:rsidP="00A27547">
            <w:pPr>
              <w:ind w:leftChars="25" w:left="45" w:rightChars="25" w:right="45"/>
              <w:jc w:val="center"/>
              <w:rPr>
                <w:rFonts w:asciiTheme="minorEastAsia" w:eastAsiaTheme="minorEastAsia" w:hAnsiTheme="minorEastAsia"/>
                <w:szCs w:val="18"/>
              </w:rPr>
            </w:pPr>
          </w:p>
        </w:tc>
        <w:tc>
          <w:tcPr>
            <w:tcW w:w="410" w:type="pct"/>
            <w:tcBorders>
              <w:top w:val="single" w:sz="4" w:space="0" w:color="auto"/>
              <w:left w:val="single" w:sz="12" w:space="0" w:color="auto"/>
              <w:bottom w:val="single" w:sz="4" w:space="0" w:color="auto"/>
              <w:right w:val="single" w:sz="12" w:space="0" w:color="auto"/>
            </w:tcBorders>
            <w:vAlign w:val="center"/>
          </w:tcPr>
          <w:p w14:paraId="18254BAE" w14:textId="77777777" w:rsidR="00A27547" w:rsidRPr="007C17A3" w:rsidRDefault="00A27547" w:rsidP="00A27547">
            <w:pPr>
              <w:ind w:leftChars="25" w:left="45" w:rightChars="25" w:right="45"/>
              <w:jc w:val="center"/>
              <w:rPr>
                <w:rFonts w:asciiTheme="minorEastAsia" w:eastAsiaTheme="minorEastAsia" w:hAnsiTheme="minorEastAsia"/>
                <w:szCs w:val="18"/>
                <w:highlight w:val="yellow"/>
              </w:rPr>
            </w:pPr>
          </w:p>
        </w:tc>
        <w:tc>
          <w:tcPr>
            <w:tcW w:w="410" w:type="pct"/>
            <w:tcBorders>
              <w:top w:val="single" w:sz="4" w:space="0" w:color="auto"/>
              <w:left w:val="single" w:sz="12" w:space="0" w:color="auto"/>
              <w:bottom w:val="single" w:sz="4" w:space="0" w:color="auto"/>
              <w:right w:val="single" w:sz="12" w:space="0" w:color="auto"/>
            </w:tcBorders>
            <w:vAlign w:val="center"/>
          </w:tcPr>
          <w:p w14:paraId="69D5187E" w14:textId="77777777" w:rsidR="00A27547" w:rsidRPr="007C17A3" w:rsidRDefault="00A27547" w:rsidP="00A27547">
            <w:pPr>
              <w:ind w:leftChars="25" w:left="45" w:rightChars="25" w:right="45"/>
              <w:jc w:val="center"/>
              <w:rPr>
                <w:rFonts w:asciiTheme="minorEastAsia" w:eastAsiaTheme="minorEastAsia" w:hAnsiTheme="minorEastAsia"/>
                <w:szCs w:val="18"/>
                <w:highlight w:val="yellow"/>
              </w:rPr>
            </w:pPr>
          </w:p>
        </w:tc>
        <w:tc>
          <w:tcPr>
            <w:tcW w:w="410" w:type="pct"/>
            <w:tcBorders>
              <w:top w:val="single" w:sz="4" w:space="0" w:color="auto"/>
              <w:left w:val="single" w:sz="12" w:space="0" w:color="auto"/>
              <w:bottom w:val="single" w:sz="4" w:space="0" w:color="auto"/>
              <w:right w:val="single" w:sz="12" w:space="0" w:color="auto"/>
            </w:tcBorders>
            <w:vAlign w:val="center"/>
          </w:tcPr>
          <w:p w14:paraId="2F198226" w14:textId="77777777" w:rsidR="00A27547" w:rsidRPr="007C17A3" w:rsidRDefault="00A27547" w:rsidP="00A27547">
            <w:pPr>
              <w:ind w:leftChars="25" w:left="45" w:rightChars="25" w:right="45"/>
              <w:jc w:val="center"/>
              <w:rPr>
                <w:rFonts w:asciiTheme="minorEastAsia" w:eastAsiaTheme="minorEastAsia" w:hAnsiTheme="minorEastAsia"/>
                <w:szCs w:val="18"/>
              </w:rPr>
            </w:pPr>
          </w:p>
        </w:tc>
        <w:tc>
          <w:tcPr>
            <w:tcW w:w="406" w:type="pct"/>
            <w:tcBorders>
              <w:top w:val="single" w:sz="4" w:space="0" w:color="auto"/>
              <w:left w:val="single" w:sz="12" w:space="0" w:color="auto"/>
              <w:bottom w:val="single" w:sz="4" w:space="0" w:color="auto"/>
            </w:tcBorders>
            <w:vAlign w:val="center"/>
          </w:tcPr>
          <w:p w14:paraId="00A2C69F" w14:textId="77777777" w:rsidR="00A27547" w:rsidRPr="007C17A3" w:rsidRDefault="00A27547" w:rsidP="00A27547">
            <w:pPr>
              <w:ind w:leftChars="25" w:left="45" w:rightChars="25" w:right="45"/>
              <w:jc w:val="center"/>
              <w:rPr>
                <w:rFonts w:asciiTheme="minorEastAsia" w:eastAsiaTheme="minorEastAsia" w:hAnsiTheme="minorEastAsia"/>
                <w:szCs w:val="18"/>
              </w:rPr>
            </w:pPr>
          </w:p>
        </w:tc>
      </w:tr>
      <w:tr w:rsidR="00057A99" w:rsidRPr="00D30F75" w14:paraId="2ED253B5" w14:textId="77777777" w:rsidTr="00057A99">
        <w:trPr>
          <w:trHeight w:hRule="exact" w:val="279"/>
          <w:jc w:val="center"/>
        </w:trPr>
        <w:tc>
          <w:tcPr>
            <w:tcW w:w="729" w:type="pct"/>
            <w:vMerge/>
            <w:vAlign w:val="center"/>
          </w:tcPr>
          <w:p w14:paraId="1C91BD0A" w14:textId="77777777" w:rsidR="00057A99" w:rsidRPr="00D30F75" w:rsidRDefault="00057A99" w:rsidP="00057A99">
            <w:pPr>
              <w:ind w:leftChars="25" w:left="45" w:rightChars="25" w:right="45"/>
              <w:jc w:val="center"/>
              <w:rPr>
                <w:rFonts w:asciiTheme="minorEastAsia" w:eastAsiaTheme="minorEastAsia" w:hAnsiTheme="minorEastAsia"/>
                <w:szCs w:val="18"/>
              </w:rPr>
            </w:pPr>
          </w:p>
        </w:tc>
        <w:tc>
          <w:tcPr>
            <w:tcW w:w="1406" w:type="pct"/>
            <w:tcBorders>
              <w:top w:val="single" w:sz="4" w:space="0" w:color="auto"/>
              <w:bottom w:val="single" w:sz="4" w:space="0" w:color="auto"/>
            </w:tcBorders>
            <w:vAlign w:val="center"/>
          </w:tcPr>
          <w:p w14:paraId="1E0DFC2E" w14:textId="11DE57B7" w:rsidR="00057A99" w:rsidRPr="00877E2D" w:rsidRDefault="00057A99" w:rsidP="00057A99">
            <w:pPr>
              <w:spacing w:line="200" w:lineRule="exact"/>
              <w:ind w:leftChars="25" w:left="45" w:rightChars="25" w:right="45"/>
              <w:rPr>
                <w:rFonts w:asciiTheme="minorEastAsia" w:eastAsiaTheme="minorEastAsia" w:hAnsiTheme="minorEastAsia"/>
                <w:szCs w:val="18"/>
              </w:rPr>
            </w:pPr>
            <w:ins w:id="1" w:author="NAGANO Hideaki" w:date="2024-01-23T18:23:00Z">
              <w:r>
                <w:rPr>
                  <w:rFonts w:asciiTheme="minorEastAsia" w:eastAsiaTheme="minorEastAsia" w:hAnsiTheme="minorEastAsia" w:hint="eastAsia"/>
                  <w:szCs w:val="18"/>
                </w:rPr>
                <w:t>線形代数学(</w:t>
              </w:r>
              <w:r>
                <w:rPr>
                  <w:rFonts w:asciiTheme="minorEastAsia" w:eastAsiaTheme="minorEastAsia" w:hAnsiTheme="minorEastAsia"/>
                  <w:szCs w:val="18"/>
                </w:rPr>
                <w:t>1a</w:t>
              </w:r>
            </w:ins>
            <w:ins w:id="2" w:author="NAGANO Hideaki" w:date="2024-01-23T18:24:00Z">
              <w:r>
                <w:rPr>
                  <w:rFonts w:asciiTheme="minorEastAsia" w:eastAsiaTheme="minorEastAsia" w:hAnsiTheme="minorEastAsia"/>
                  <w:szCs w:val="18"/>
                </w:rPr>
                <w:t xml:space="preserve">) </w:t>
              </w:r>
              <w:r w:rsidRPr="00877E2D">
                <w:rPr>
                  <w:rFonts w:asciiTheme="minorEastAsia" w:eastAsiaTheme="minorEastAsia" w:hAnsiTheme="minorEastAsia" w:hint="eastAsia"/>
                  <w:szCs w:val="18"/>
                </w:rPr>
                <w:t>○</w:t>
              </w:r>
            </w:ins>
          </w:p>
        </w:tc>
        <w:tc>
          <w:tcPr>
            <w:tcW w:w="410" w:type="pct"/>
            <w:tcBorders>
              <w:top w:val="single" w:sz="4" w:space="0" w:color="auto"/>
              <w:bottom w:val="single" w:sz="4" w:space="0" w:color="auto"/>
              <w:right w:val="single" w:sz="12" w:space="0" w:color="auto"/>
            </w:tcBorders>
            <w:vAlign w:val="center"/>
          </w:tcPr>
          <w:p w14:paraId="1990387F" w14:textId="77777777" w:rsidR="00057A99" w:rsidRPr="007C17A3" w:rsidRDefault="00057A99" w:rsidP="00057A99">
            <w:pPr>
              <w:ind w:leftChars="25" w:left="45" w:rightChars="25" w:right="45"/>
              <w:jc w:val="center"/>
              <w:rPr>
                <w:rFonts w:asciiTheme="minorEastAsia" w:eastAsiaTheme="minorEastAsia" w:hAnsiTheme="minorEastAsia"/>
                <w:szCs w:val="18"/>
              </w:rPr>
            </w:pPr>
          </w:p>
        </w:tc>
        <w:tc>
          <w:tcPr>
            <w:tcW w:w="410" w:type="pct"/>
            <w:tcBorders>
              <w:top w:val="single" w:sz="4" w:space="0" w:color="auto"/>
              <w:left w:val="single" w:sz="12" w:space="0" w:color="auto"/>
              <w:bottom w:val="single" w:sz="4" w:space="0" w:color="auto"/>
              <w:right w:val="single" w:sz="12" w:space="0" w:color="auto"/>
            </w:tcBorders>
          </w:tcPr>
          <w:p w14:paraId="4CD41410" w14:textId="6275B753" w:rsidR="00057A99" w:rsidRPr="007C17A3" w:rsidRDefault="00263960" w:rsidP="00057A99">
            <w:pPr>
              <w:ind w:leftChars="25" w:left="45" w:rightChars="25" w:right="45"/>
              <w:jc w:val="center"/>
              <w:rPr>
                <w:rFonts w:asciiTheme="minorEastAsia" w:eastAsiaTheme="minorEastAsia" w:hAnsiTheme="minorEastAsia"/>
                <w:szCs w:val="18"/>
              </w:rPr>
            </w:pPr>
            <w:ins w:id="3" w:author="NAGANO Hideaki" w:date="2024-01-23T18:24:00Z">
              <w:r>
                <w:rPr>
                  <w:rFonts w:asciiTheme="minorEastAsia" w:eastAsiaTheme="minorEastAsia" w:hAnsiTheme="minorEastAsia" w:hint="eastAsia"/>
                  <w:szCs w:val="18"/>
                </w:rPr>
                <w:t>1</w:t>
              </w:r>
            </w:ins>
          </w:p>
        </w:tc>
        <w:tc>
          <w:tcPr>
            <w:tcW w:w="410" w:type="pct"/>
            <w:tcBorders>
              <w:top w:val="single" w:sz="4" w:space="0" w:color="auto"/>
              <w:left w:val="single" w:sz="12" w:space="0" w:color="auto"/>
              <w:bottom w:val="single" w:sz="4" w:space="0" w:color="auto"/>
              <w:right w:val="single" w:sz="12" w:space="0" w:color="auto"/>
            </w:tcBorders>
            <w:vAlign w:val="center"/>
          </w:tcPr>
          <w:p w14:paraId="7F127EED" w14:textId="77777777" w:rsidR="00057A99" w:rsidRPr="007C17A3" w:rsidDel="00034FF7" w:rsidRDefault="00057A99" w:rsidP="00057A99">
            <w:pPr>
              <w:ind w:leftChars="25" w:left="45" w:rightChars="25" w:right="45"/>
              <w:jc w:val="center"/>
              <w:rPr>
                <w:rFonts w:asciiTheme="minorEastAsia" w:eastAsiaTheme="minorEastAsia" w:hAnsiTheme="minorEastAsia"/>
                <w:szCs w:val="18"/>
              </w:rPr>
            </w:pPr>
          </w:p>
        </w:tc>
        <w:tc>
          <w:tcPr>
            <w:tcW w:w="410" w:type="pct"/>
            <w:tcBorders>
              <w:top w:val="single" w:sz="4" w:space="0" w:color="auto"/>
              <w:left w:val="single" w:sz="12" w:space="0" w:color="auto"/>
              <w:bottom w:val="single" w:sz="4" w:space="0" w:color="auto"/>
              <w:right w:val="single" w:sz="12" w:space="0" w:color="auto"/>
            </w:tcBorders>
            <w:vAlign w:val="center"/>
          </w:tcPr>
          <w:p w14:paraId="039C577E" w14:textId="77777777" w:rsidR="00057A99" w:rsidRPr="007C17A3" w:rsidRDefault="00057A99" w:rsidP="00057A99">
            <w:pPr>
              <w:ind w:leftChars="25" w:left="45" w:rightChars="25" w:right="45"/>
              <w:jc w:val="center"/>
              <w:rPr>
                <w:rFonts w:asciiTheme="minorEastAsia" w:eastAsiaTheme="minorEastAsia" w:hAnsiTheme="minorEastAsia"/>
                <w:szCs w:val="18"/>
                <w:highlight w:val="yellow"/>
              </w:rPr>
            </w:pPr>
          </w:p>
        </w:tc>
        <w:tc>
          <w:tcPr>
            <w:tcW w:w="410" w:type="pct"/>
            <w:tcBorders>
              <w:top w:val="single" w:sz="4" w:space="0" w:color="auto"/>
              <w:left w:val="single" w:sz="12" w:space="0" w:color="auto"/>
              <w:bottom w:val="single" w:sz="4" w:space="0" w:color="auto"/>
              <w:right w:val="single" w:sz="12" w:space="0" w:color="auto"/>
            </w:tcBorders>
            <w:vAlign w:val="center"/>
          </w:tcPr>
          <w:p w14:paraId="1FD526F6" w14:textId="77777777" w:rsidR="00057A99" w:rsidRPr="007C17A3" w:rsidRDefault="00057A99" w:rsidP="00057A99">
            <w:pPr>
              <w:ind w:leftChars="25" w:left="45" w:rightChars="25" w:right="45"/>
              <w:jc w:val="center"/>
              <w:rPr>
                <w:rFonts w:asciiTheme="minorEastAsia" w:eastAsiaTheme="minorEastAsia" w:hAnsiTheme="minorEastAsia"/>
                <w:szCs w:val="18"/>
                <w:highlight w:val="yellow"/>
              </w:rPr>
            </w:pPr>
          </w:p>
        </w:tc>
        <w:tc>
          <w:tcPr>
            <w:tcW w:w="410" w:type="pct"/>
            <w:tcBorders>
              <w:top w:val="single" w:sz="4" w:space="0" w:color="auto"/>
              <w:left w:val="single" w:sz="12" w:space="0" w:color="auto"/>
              <w:bottom w:val="single" w:sz="4" w:space="0" w:color="auto"/>
              <w:right w:val="single" w:sz="12" w:space="0" w:color="auto"/>
            </w:tcBorders>
            <w:vAlign w:val="center"/>
          </w:tcPr>
          <w:p w14:paraId="4F4468F5" w14:textId="77777777" w:rsidR="00057A99" w:rsidRPr="007C17A3" w:rsidRDefault="00057A99" w:rsidP="00057A99">
            <w:pPr>
              <w:ind w:leftChars="25" w:left="45" w:rightChars="25" w:right="45"/>
              <w:jc w:val="center"/>
              <w:rPr>
                <w:rFonts w:asciiTheme="minorEastAsia" w:eastAsiaTheme="minorEastAsia" w:hAnsiTheme="minorEastAsia"/>
                <w:szCs w:val="18"/>
              </w:rPr>
            </w:pPr>
          </w:p>
        </w:tc>
        <w:tc>
          <w:tcPr>
            <w:tcW w:w="406" w:type="pct"/>
            <w:tcBorders>
              <w:top w:val="single" w:sz="4" w:space="0" w:color="auto"/>
              <w:left w:val="single" w:sz="12" w:space="0" w:color="auto"/>
              <w:bottom w:val="single" w:sz="4" w:space="0" w:color="auto"/>
            </w:tcBorders>
            <w:vAlign w:val="center"/>
          </w:tcPr>
          <w:p w14:paraId="0E7B64AF" w14:textId="77777777" w:rsidR="00057A99" w:rsidRPr="007C17A3" w:rsidRDefault="00057A99" w:rsidP="00057A99">
            <w:pPr>
              <w:ind w:leftChars="25" w:left="45" w:rightChars="25" w:right="45"/>
              <w:jc w:val="center"/>
              <w:rPr>
                <w:rFonts w:asciiTheme="minorEastAsia" w:eastAsiaTheme="minorEastAsia" w:hAnsiTheme="minorEastAsia"/>
                <w:szCs w:val="18"/>
              </w:rPr>
            </w:pPr>
          </w:p>
        </w:tc>
      </w:tr>
      <w:tr w:rsidR="00057A99" w:rsidRPr="00D30F75" w14:paraId="6944CBF5" w14:textId="77777777" w:rsidTr="00057A99">
        <w:trPr>
          <w:trHeight w:hRule="exact" w:val="279"/>
          <w:jc w:val="center"/>
        </w:trPr>
        <w:tc>
          <w:tcPr>
            <w:tcW w:w="729" w:type="pct"/>
            <w:vMerge/>
            <w:vAlign w:val="center"/>
          </w:tcPr>
          <w:p w14:paraId="1E8F4C97" w14:textId="77777777" w:rsidR="00057A99" w:rsidRPr="00D30F75" w:rsidRDefault="00057A99" w:rsidP="00057A99">
            <w:pPr>
              <w:ind w:leftChars="25" w:left="45" w:rightChars="25" w:right="45"/>
              <w:jc w:val="center"/>
              <w:rPr>
                <w:rFonts w:asciiTheme="minorEastAsia" w:eastAsiaTheme="minorEastAsia" w:hAnsiTheme="minorEastAsia"/>
                <w:szCs w:val="18"/>
              </w:rPr>
            </w:pPr>
          </w:p>
        </w:tc>
        <w:tc>
          <w:tcPr>
            <w:tcW w:w="1406" w:type="pct"/>
            <w:tcBorders>
              <w:top w:val="single" w:sz="4" w:space="0" w:color="auto"/>
              <w:bottom w:val="single" w:sz="12" w:space="0" w:color="auto"/>
            </w:tcBorders>
            <w:vAlign w:val="center"/>
          </w:tcPr>
          <w:p w14:paraId="7A7A096E" w14:textId="33A47BF4" w:rsidR="00057A99" w:rsidRPr="00877E2D" w:rsidRDefault="00057A99" w:rsidP="00057A99">
            <w:pPr>
              <w:spacing w:line="200" w:lineRule="exact"/>
              <w:ind w:leftChars="25" w:left="45" w:rightChars="25" w:right="45"/>
              <w:rPr>
                <w:rFonts w:asciiTheme="minorEastAsia" w:eastAsiaTheme="minorEastAsia" w:hAnsiTheme="minorEastAsia"/>
                <w:szCs w:val="18"/>
              </w:rPr>
            </w:pPr>
            <w:ins w:id="4" w:author="NAGANO Hideaki" w:date="2024-01-23T18:24:00Z">
              <w:r>
                <w:rPr>
                  <w:rFonts w:asciiTheme="minorEastAsia" w:eastAsiaTheme="minorEastAsia" w:hAnsiTheme="minorEastAsia" w:hint="eastAsia"/>
                  <w:szCs w:val="18"/>
                </w:rPr>
                <w:t>線形代数学(</w:t>
              </w:r>
              <w:r>
                <w:rPr>
                  <w:rFonts w:asciiTheme="minorEastAsia" w:eastAsiaTheme="minorEastAsia" w:hAnsiTheme="minorEastAsia"/>
                  <w:szCs w:val="18"/>
                </w:rPr>
                <w:t xml:space="preserve">1b) </w:t>
              </w:r>
              <w:r w:rsidRPr="00877E2D">
                <w:rPr>
                  <w:rFonts w:asciiTheme="minorEastAsia" w:eastAsiaTheme="minorEastAsia" w:hAnsiTheme="minorEastAsia" w:hint="eastAsia"/>
                  <w:szCs w:val="18"/>
                </w:rPr>
                <w:t>○</w:t>
              </w:r>
            </w:ins>
          </w:p>
        </w:tc>
        <w:tc>
          <w:tcPr>
            <w:tcW w:w="410" w:type="pct"/>
            <w:tcBorders>
              <w:top w:val="single" w:sz="4" w:space="0" w:color="auto"/>
              <w:bottom w:val="single" w:sz="12" w:space="0" w:color="auto"/>
              <w:right w:val="single" w:sz="12" w:space="0" w:color="auto"/>
            </w:tcBorders>
            <w:vAlign w:val="center"/>
          </w:tcPr>
          <w:p w14:paraId="36C8B33A" w14:textId="77777777" w:rsidR="00057A99" w:rsidRPr="007C17A3" w:rsidRDefault="00057A99" w:rsidP="00057A99">
            <w:pPr>
              <w:ind w:leftChars="25" w:left="45" w:rightChars="25" w:right="45"/>
              <w:jc w:val="center"/>
              <w:rPr>
                <w:rFonts w:asciiTheme="minorEastAsia" w:eastAsiaTheme="minorEastAsia" w:hAnsiTheme="minorEastAsia"/>
                <w:szCs w:val="18"/>
              </w:rPr>
            </w:pPr>
          </w:p>
        </w:tc>
        <w:tc>
          <w:tcPr>
            <w:tcW w:w="410" w:type="pct"/>
            <w:tcBorders>
              <w:top w:val="single" w:sz="4" w:space="0" w:color="auto"/>
              <w:left w:val="single" w:sz="12" w:space="0" w:color="auto"/>
              <w:bottom w:val="single" w:sz="12" w:space="0" w:color="auto"/>
              <w:right w:val="single" w:sz="12" w:space="0" w:color="auto"/>
            </w:tcBorders>
          </w:tcPr>
          <w:p w14:paraId="4C90920F" w14:textId="70941AF0" w:rsidR="00057A99" w:rsidRPr="007C17A3" w:rsidRDefault="00263960" w:rsidP="00057A99">
            <w:pPr>
              <w:ind w:leftChars="25" w:left="45" w:rightChars="25" w:right="45"/>
              <w:jc w:val="center"/>
              <w:rPr>
                <w:rFonts w:asciiTheme="minorEastAsia" w:eastAsiaTheme="minorEastAsia" w:hAnsiTheme="minorEastAsia"/>
                <w:szCs w:val="18"/>
              </w:rPr>
            </w:pPr>
            <w:ins w:id="5" w:author="NAGANO Hideaki" w:date="2024-01-23T18:24:00Z">
              <w:r>
                <w:rPr>
                  <w:rFonts w:asciiTheme="minorEastAsia" w:eastAsiaTheme="minorEastAsia" w:hAnsiTheme="minorEastAsia" w:hint="eastAsia"/>
                  <w:szCs w:val="18"/>
                </w:rPr>
                <w:t>1</w:t>
              </w:r>
            </w:ins>
          </w:p>
        </w:tc>
        <w:tc>
          <w:tcPr>
            <w:tcW w:w="410" w:type="pct"/>
            <w:tcBorders>
              <w:top w:val="single" w:sz="4" w:space="0" w:color="auto"/>
              <w:left w:val="single" w:sz="12" w:space="0" w:color="auto"/>
              <w:bottom w:val="single" w:sz="12" w:space="0" w:color="auto"/>
              <w:right w:val="single" w:sz="12" w:space="0" w:color="auto"/>
            </w:tcBorders>
            <w:vAlign w:val="center"/>
          </w:tcPr>
          <w:p w14:paraId="6140290E" w14:textId="77777777" w:rsidR="00057A99" w:rsidRPr="007C17A3" w:rsidDel="00034FF7" w:rsidRDefault="00057A99" w:rsidP="00057A99">
            <w:pPr>
              <w:ind w:leftChars="25" w:left="45" w:rightChars="25" w:right="45"/>
              <w:jc w:val="center"/>
              <w:rPr>
                <w:rFonts w:asciiTheme="minorEastAsia" w:eastAsiaTheme="minorEastAsia" w:hAnsiTheme="minorEastAsia"/>
                <w:szCs w:val="18"/>
              </w:rPr>
            </w:pPr>
          </w:p>
        </w:tc>
        <w:tc>
          <w:tcPr>
            <w:tcW w:w="410" w:type="pct"/>
            <w:tcBorders>
              <w:top w:val="single" w:sz="4" w:space="0" w:color="auto"/>
              <w:left w:val="single" w:sz="12" w:space="0" w:color="auto"/>
              <w:bottom w:val="single" w:sz="12" w:space="0" w:color="auto"/>
              <w:right w:val="single" w:sz="12" w:space="0" w:color="auto"/>
            </w:tcBorders>
            <w:vAlign w:val="center"/>
          </w:tcPr>
          <w:p w14:paraId="7573F598" w14:textId="77777777" w:rsidR="00057A99" w:rsidRPr="007C17A3" w:rsidRDefault="00057A99" w:rsidP="00057A99">
            <w:pPr>
              <w:ind w:leftChars="25" w:left="45" w:rightChars="25" w:right="45"/>
              <w:jc w:val="center"/>
              <w:rPr>
                <w:rFonts w:asciiTheme="minorEastAsia" w:eastAsiaTheme="minorEastAsia" w:hAnsiTheme="minorEastAsia"/>
                <w:szCs w:val="18"/>
                <w:highlight w:val="yellow"/>
              </w:rPr>
            </w:pPr>
          </w:p>
        </w:tc>
        <w:tc>
          <w:tcPr>
            <w:tcW w:w="410" w:type="pct"/>
            <w:tcBorders>
              <w:top w:val="single" w:sz="4" w:space="0" w:color="auto"/>
              <w:left w:val="single" w:sz="12" w:space="0" w:color="auto"/>
              <w:bottom w:val="single" w:sz="12" w:space="0" w:color="auto"/>
              <w:right w:val="single" w:sz="12" w:space="0" w:color="auto"/>
            </w:tcBorders>
            <w:vAlign w:val="center"/>
          </w:tcPr>
          <w:p w14:paraId="7CA1BD8E" w14:textId="77777777" w:rsidR="00057A99" w:rsidRPr="007C17A3" w:rsidRDefault="00057A99" w:rsidP="00057A99">
            <w:pPr>
              <w:ind w:leftChars="25" w:left="45" w:rightChars="25" w:right="45"/>
              <w:jc w:val="center"/>
              <w:rPr>
                <w:rFonts w:asciiTheme="minorEastAsia" w:eastAsiaTheme="minorEastAsia" w:hAnsiTheme="minorEastAsia"/>
                <w:szCs w:val="18"/>
                <w:highlight w:val="yellow"/>
              </w:rPr>
            </w:pPr>
          </w:p>
        </w:tc>
        <w:tc>
          <w:tcPr>
            <w:tcW w:w="410" w:type="pct"/>
            <w:tcBorders>
              <w:top w:val="single" w:sz="4" w:space="0" w:color="auto"/>
              <w:left w:val="single" w:sz="12" w:space="0" w:color="auto"/>
              <w:bottom w:val="single" w:sz="12" w:space="0" w:color="auto"/>
              <w:right w:val="single" w:sz="12" w:space="0" w:color="auto"/>
            </w:tcBorders>
            <w:vAlign w:val="center"/>
          </w:tcPr>
          <w:p w14:paraId="63F1DBCE" w14:textId="77777777" w:rsidR="00057A99" w:rsidRPr="007C17A3" w:rsidRDefault="00057A99" w:rsidP="00057A99">
            <w:pPr>
              <w:ind w:leftChars="25" w:left="45" w:rightChars="25" w:right="45"/>
              <w:jc w:val="center"/>
              <w:rPr>
                <w:rFonts w:asciiTheme="minorEastAsia" w:eastAsiaTheme="minorEastAsia" w:hAnsiTheme="minorEastAsia"/>
                <w:szCs w:val="18"/>
              </w:rPr>
            </w:pPr>
          </w:p>
        </w:tc>
        <w:tc>
          <w:tcPr>
            <w:tcW w:w="406" w:type="pct"/>
            <w:tcBorders>
              <w:top w:val="single" w:sz="4" w:space="0" w:color="auto"/>
              <w:left w:val="single" w:sz="12" w:space="0" w:color="auto"/>
              <w:bottom w:val="single" w:sz="12" w:space="0" w:color="auto"/>
            </w:tcBorders>
            <w:vAlign w:val="center"/>
          </w:tcPr>
          <w:p w14:paraId="508A6B57" w14:textId="77777777" w:rsidR="00057A99" w:rsidRPr="007C17A3" w:rsidRDefault="00057A99" w:rsidP="00057A99">
            <w:pPr>
              <w:ind w:leftChars="25" w:left="45" w:rightChars="25" w:right="45"/>
              <w:jc w:val="center"/>
              <w:rPr>
                <w:rFonts w:asciiTheme="minorEastAsia" w:eastAsiaTheme="minorEastAsia" w:hAnsiTheme="minorEastAsia"/>
                <w:szCs w:val="18"/>
              </w:rPr>
            </w:pPr>
          </w:p>
        </w:tc>
      </w:tr>
    </w:tbl>
    <w:p w14:paraId="6AC2560C" w14:textId="1912ED11" w:rsidR="007E5A13" w:rsidRDefault="007E5A13" w:rsidP="002A70B9">
      <w:pPr>
        <w:widowControl/>
        <w:jc w:val="left"/>
      </w:pPr>
    </w:p>
    <w:tbl>
      <w:tblPr>
        <w:tblStyle w:val="af0"/>
        <w:tblW w:w="0" w:type="auto"/>
        <w:tblInd w:w="108" w:type="dxa"/>
        <w:tblLook w:val="04A0" w:firstRow="1" w:lastRow="0" w:firstColumn="1" w:lastColumn="0" w:noHBand="0" w:noVBand="1"/>
      </w:tblPr>
      <w:tblGrid>
        <w:gridCol w:w="7400"/>
        <w:gridCol w:w="2239"/>
      </w:tblGrid>
      <w:tr w:rsidR="0025605A" w:rsidRPr="00D30F75" w14:paraId="29E639CA" w14:textId="77777777" w:rsidTr="0005658A">
        <w:tc>
          <w:tcPr>
            <w:tcW w:w="7400" w:type="dxa"/>
            <w:tcBorders>
              <w:top w:val="nil"/>
              <w:left w:val="nil"/>
              <w:bottom w:val="nil"/>
            </w:tcBorders>
            <w:shd w:val="clear" w:color="auto" w:fill="auto"/>
          </w:tcPr>
          <w:p w14:paraId="02950F1A" w14:textId="507B2FE5" w:rsidR="0025605A" w:rsidRPr="00D30F75" w:rsidRDefault="0025605A" w:rsidP="000851A5">
            <w:pPr>
              <w:jc w:val="left"/>
              <w:rPr>
                <w:rFonts w:asciiTheme="majorEastAsia" w:eastAsiaTheme="majorEastAsia" w:hAnsiTheme="majorEastAsia"/>
                <w:b/>
                <w:w w:val="75"/>
                <w:szCs w:val="18"/>
              </w:rPr>
            </w:pPr>
            <w:r w:rsidRPr="00D30F75">
              <w:rPr>
                <w:szCs w:val="18"/>
              </w:rPr>
              <w:lastRenderedPageBreak/>
              <w:br w:type="page"/>
            </w:r>
          </w:p>
        </w:tc>
        <w:tc>
          <w:tcPr>
            <w:tcW w:w="2239" w:type="dxa"/>
            <w:shd w:val="clear" w:color="auto" w:fill="000000" w:themeFill="text1"/>
          </w:tcPr>
          <w:p w14:paraId="2B710554" w14:textId="77777777" w:rsidR="0025605A" w:rsidRPr="00D30F75" w:rsidRDefault="0025605A" w:rsidP="000851A5">
            <w:pPr>
              <w:jc w:val="center"/>
              <w:rPr>
                <w:rFonts w:asciiTheme="majorEastAsia" w:eastAsiaTheme="majorEastAsia" w:hAnsiTheme="majorEastAsia"/>
                <w:b/>
                <w:szCs w:val="18"/>
              </w:rPr>
            </w:pPr>
            <w:r w:rsidRPr="00D30F75">
              <w:rPr>
                <w:rFonts w:asciiTheme="majorEastAsia" w:eastAsiaTheme="majorEastAsia" w:hAnsiTheme="majorEastAsia" w:hint="eastAsia"/>
                <w:b/>
                <w:szCs w:val="18"/>
              </w:rPr>
              <w:t>機械システム工学科</w:t>
            </w:r>
          </w:p>
        </w:tc>
      </w:tr>
      <w:tr w:rsidR="0025605A" w:rsidRPr="00D30F75" w14:paraId="1E11F256" w14:textId="77777777" w:rsidTr="0005658A">
        <w:tc>
          <w:tcPr>
            <w:tcW w:w="9639" w:type="dxa"/>
            <w:gridSpan w:val="2"/>
            <w:tcBorders>
              <w:top w:val="nil"/>
              <w:left w:val="nil"/>
              <w:bottom w:val="single" w:sz="24" w:space="0" w:color="auto"/>
              <w:right w:val="nil"/>
            </w:tcBorders>
            <w:shd w:val="clear" w:color="auto" w:fill="auto"/>
            <w:vAlign w:val="center"/>
          </w:tcPr>
          <w:p w14:paraId="0043D5CD" w14:textId="77777777" w:rsidR="0025605A" w:rsidRPr="00D30F75" w:rsidRDefault="0025605A" w:rsidP="000851A5">
            <w:pPr>
              <w:rPr>
                <w:rFonts w:ascii="ＭＳ ゴシック" w:eastAsia="ＭＳ ゴシック" w:hAnsi="ＭＳ 明朝"/>
                <w:b/>
                <w:bCs/>
                <w:szCs w:val="18"/>
              </w:rPr>
            </w:pPr>
          </w:p>
          <w:p w14:paraId="456DBDAA" w14:textId="77777777" w:rsidR="0025605A" w:rsidRPr="00D30F75" w:rsidRDefault="0025605A" w:rsidP="000851A5">
            <w:pPr>
              <w:jc w:val="right"/>
              <w:rPr>
                <w:rFonts w:asciiTheme="majorEastAsia" w:eastAsiaTheme="majorEastAsia" w:hAnsiTheme="majorEastAsia"/>
                <w:b/>
                <w:szCs w:val="18"/>
              </w:rPr>
            </w:pPr>
            <w:r w:rsidRPr="00D30F75">
              <w:rPr>
                <w:rFonts w:ascii="ＭＳ ゴシック" w:eastAsia="ＭＳ ゴシック" w:hAnsi="ＭＳ 明朝" w:hint="eastAsia"/>
                <w:b/>
                <w:bCs/>
                <w:szCs w:val="18"/>
              </w:rPr>
              <w:t>学習・教育到達目標と授業科目</w:t>
            </w:r>
          </w:p>
        </w:tc>
      </w:tr>
    </w:tbl>
    <w:p w14:paraId="318A8B5C" w14:textId="77777777" w:rsidR="0025605A" w:rsidRPr="00D30F75" w:rsidRDefault="0025605A" w:rsidP="0025605A"/>
    <w:tbl>
      <w:tblPr>
        <w:tblW w:w="4980"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0" w:type="dxa"/>
          <w:right w:w="0" w:type="dxa"/>
        </w:tblCellMar>
        <w:tblLook w:val="0000" w:firstRow="0" w:lastRow="0" w:firstColumn="0" w:lastColumn="0" w:noHBand="0" w:noVBand="0"/>
      </w:tblPr>
      <w:tblGrid>
        <w:gridCol w:w="1408"/>
        <w:gridCol w:w="2725"/>
        <w:gridCol w:w="792"/>
        <w:gridCol w:w="792"/>
        <w:gridCol w:w="792"/>
        <w:gridCol w:w="792"/>
        <w:gridCol w:w="792"/>
        <w:gridCol w:w="792"/>
        <w:gridCol w:w="798"/>
      </w:tblGrid>
      <w:tr w:rsidR="00125A47" w:rsidRPr="00D30F75" w14:paraId="5ABB13B3" w14:textId="77777777" w:rsidTr="00E81363">
        <w:trPr>
          <w:trHeight w:val="50"/>
        </w:trPr>
        <w:tc>
          <w:tcPr>
            <w:tcW w:w="727" w:type="pct"/>
            <w:vMerge w:val="restart"/>
            <w:vAlign w:val="center"/>
          </w:tcPr>
          <w:p w14:paraId="0F3ED69E" w14:textId="77777777" w:rsidR="00125A47" w:rsidRDefault="00125A47">
            <w:pPr>
              <w:ind w:leftChars="25" w:left="45" w:rightChars="25" w:right="45"/>
              <w:jc w:val="center"/>
              <w:rPr>
                <w:rFonts w:hAnsi="ＭＳ 明朝"/>
                <w:szCs w:val="18"/>
              </w:rPr>
            </w:pPr>
            <w:r>
              <w:rPr>
                <w:rFonts w:hAnsi="ＭＳ 明朝" w:hint="eastAsia"/>
                <w:szCs w:val="18"/>
              </w:rPr>
              <w:t>区分/</w:t>
            </w:r>
          </w:p>
          <w:p w14:paraId="74CBFEA9" w14:textId="78BC313A" w:rsidR="00125A47" w:rsidRPr="00D30F75" w:rsidRDefault="00125A47">
            <w:pPr>
              <w:ind w:leftChars="25" w:left="45" w:rightChars="25" w:right="45"/>
              <w:jc w:val="center"/>
              <w:rPr>
                <w:rFonts w:hAnsi="ＭＳ 明朝"/>
                <w:szCs w:val="18"/>
              </w:rPr>
            </w:pPr>
            <w:r w:rsidRPr="00D30F75">
              <w:rPr>
                <w:rFonts w:hAnsi="ＭＳ 明朝" w:hint="eastAsia"/>
                <w:szCs w:val="18"/>
              </w:rPr>
              <w:t>科目群</w:t>
            </w:r>
          </w:p>
        </w:tc>
        <w:tc>
          <w:tcPr>
            <w:tcW w:w="1407" w:type="pct"/>
            <w:vMerge w:val="restart"/>
            <w:vAlign w:val="center"/>
          </w:tcPr>
          <w:p w14:paraId="5009B026" w14:textId="28153E50" w:rsidR="00125A47" w:rsidRPr="00D30F75" w:rsidRDefault="00125A47">
            <w:pPr>
              <w:ind w:leftChars="25" w:left="45" w:rightChars="25" w:right="45"/>
              <w:jc w:val="center"/>
              <w:rPr>
                <w:rFonts w:hAnsi="ＭＳ 明朝"/>
                <w:szCs w:val="18"/>
              </w:rPr>
            </w:pPr>
            <w:r w:rsidRPr="00D30F75">
              <w:rPr>
                <w:rFonts w:hAnsi="ＭＳ 明朝" w:hint="eastAsia"/>
                <w:szCs w:val="18"/>
              </w:rPr>
              <w:t>授業科目</w:t>
            </w:r>
          </w:p>
        </w:tc>
        <w:tc>
          <w:tcPr>
            <w:tcW w:w="409" w:type="pct"/>
            <w:tcBorders>
              <w:bottom w:val="single" w:sz="4" w:space="0" w:color="auto"/>
              <w:right w:val="single" w:sz="12" w:space="0" w:color="auto"/>
            </w:tcBorders>
          </w:tcPr>
          <w:p w14:paraId="1EB76F95" w14:textId="77777777" w:rsidR="00125A47" w:rsidRPr="00D30F75" w:rsidRDefault="00125A47" w:rsidP="000851A5">
            <w:pPr>
              <w:ind w:leftChars="25" w:left="45" w:rightChars="25" w:right="45"/>
              <w:jc w:val="center"/>
              <w:rPr>
                <w:rFonts w:hAnsi="ＭＳ 明朝"/>
                <w:szCs w:val="18"/>
              </w:rPr>
            </w:pPr>
            <w:r w:rsidRPr="00D30F75">
              <w:rPr>
                <w:rFonts w:hint="eastAsia"/>
              </w:rPr>
              <w:t>１</w:t>
            </w:r>
          </w:p>
        </w:tc>
        <w:tc>
          <w:tcPr>
            <w:tcW w:w="409" w:type="pct"/>
            <w:tcBorders>
              <w:bottom w:val="single" w:sz="4" w:space="0" w:color="auto"/>
              <w:right w:val="single" w:sz="12" w:space="0" w:color="auto"/>
            </w:tcBorders>
          </w:tcPr>
          <w:p w14:paraId="7E406F6E" w14:textId="77777777" w:rsidR="00125A47" w:rsidRPr="00D30F75" w:rsidRDefault="00125A47" w:rsidP="000851A5">
            <w:pPr>
              <w:ind w:leftChars="25" w:left="45" w:rightChars="25" w:right="45"/>
              <w:jc w:val="center"/>
              <w:rPr>
                <w:rFonts w:hAnsi="ＭＳ 明朝"/>
                <w:szCs w:val="18"/>
              </w:rPr>
            </w:pPr>
            <w:r w:rsidRPr="00D30F75">
              <w:rPr>
                <w:rFonts w:hint="eastAsia"/>
              </w:rPr>
              <w:t>２</w:t>
            </w:r>
          </w:p>
        </w:tc>
        <w:tc>
          <w:tcPr>
            <w:tcW w:w="409" w:type="pct"/>
            <w:tcBorders>
              <w:left w:val="single" w:sz="12" w:space="0" w:color="auto"/>
              <w:bottom w:val="single" w:sz="4" w:space="0" w:color="auto"/>
              <w:right w:val="single" w:sz="12" w:space="0" w:color="auto"/>
            </w:tcBorders>
          </w:tcPr>
          <w:p w14:paraId="08FFDA08" w14:textId="77777777" w:rsidR="00125A47" w:rsidRPr="00D30F75" w:rsidRDefault="00125A47" w:rsidP="000851A5">
            <w:pPr>
              <w:ind w:leftChars="25" w:left="45" w:rightChars="25" w:right="45"/>
              <w:jc w:val="center"/>
              <w:rPr>
                <w:rFonts w:hAnsi="ＭＳ 明朝"/>
                <w:szCs w:val="18"/>
              </w:rPr>
            </w:pPr>
            <w:r w:rsidRPr="00D30F75">
              <w:rPr>
                <w:rFonts w:hint="eastAsia"/>
              </w:rPr>
              <w:t>３</w:t>
            </w:r>
          </w:p>
        </w:tc>
        <w:tc>
          <w:tcPr>
            <w:tcW w:w="409" w:type="pct"/>
            <w:tcBorders>
              <w:left w:val="single" w:sz="12" w:space="0" w:color="auto"/>
              <w:bottom w:val="single" w:sz="4" w:space="0" w:color="auto"/>
              <w:right w:val="single" w:sz="12" w:space="0" w:color="auto"/>
            </w:tcBorders>
          </w:tcPr>
          <w:p w14:paraId="5A5C1D2D" w14:textId="77777777" w:rsidR="00125A47" w:rsidRPr="00D30F75" w:rsidRDefault="00125A47" w:rsidP="000851A5">
            <w:pPr>
              <w:ind w:leftChars="25" w:left="45" w:rightChars="25" w:right="45"/>
              <w:jc w:val="center"/>
              <w:rPr>
                <w:rFonts w:hAnsi="ＭＳ 明朝"/>
                <w:szCs w:val="18"/>
              </w:rPr>
            </w:pPr>
            <w:r w:rsidRPr="00D30F75">
              <w:rPr>
                <w:rFonts w:hint="eastAsia"/>
              </w:rPr>
              <w:t>４</w:t>
            </w:r>
          </w:p>
        </w:tc>
        <w:tc>
          <w:tcPr>
            <w:tcW w:w="409" w:type="pct"/>
            <w:tcBorders>
              <w:left w:val="single" w:sz="12" w:space="0" w:color="auto"/>
              <w:bottom w:val="single" w:sz="4" w:space="0" w:color="auto"/>
              <w:right w:val="single" w:sz="12" w:space="0" w:color="auto"/>
            </w:tcBorders>
          </w:tcPr>
          <w:p w14:paraId="1AD83100" w14:textId="77777777" w:rsidR="00125A47" w:rsidRPr="00D30F75" w:rsidRDefault="00125A47" w:rsidP="000851A5">
            <w:pPr>
              <w:ind w:leftChars="25" w:left="45" w:rightChars="25" w:right="45"/>
              <w:jc w:val="center"/>
              <w:rPr>
                <w:rFonts w:hAnsi="ＭＳ 明朝"/>
                <w:szCs w:val="18"/>
              </w:rPr>
            </w:pPr>
            <w:r w:rsidRPr="00D30F75">
              <w:rPr>
                <w:rFonts w:hint="eastAsia"/>
              </w:rPr>
              <w:t>５</w:t>
            </w:r>
          </w:p>
        </w:tc>
        <w:tc>
          <w:tcPr>
            <w:tcW w:w="409" w:type="pct"/>
            <w:tcBorders>
              <w:left w:val="single" w:sz="12" w:space="0" w:color="auto"/>
              <w:bottom w:val="single" w:sz="4" w:space="0" w:color="auto"/>
              <w:right w:val="single" w:sz="12" w:space="0" w:color="auto"/>
            </w:tcBorders>
          </w:tcPr>
          <w:p w14:paraId="72DC84D2" w14:textId="77777777" w:rsidR="00125A47" w:rsidRPr="00D30F75" w:rsidRDefault="00125A47" w:rsidP="000851A5">
            <w:pPr>
              <w:ind w:leftChars="25" w:left="45" w:rightChars="25" w:right="45"/>
              <w:jc w:val="center"/>
              <w:rPr>
                <w:rFonts w:hAnsi="ＭＳ 明朝"/>
                <w:szCs w:val="18"/>
              </w:rPr>
            </w:pPr>
            <w:r w:rsidRPr="00D30F75">
              <w:rPr>
                <w:rFonts w:hint="eastAsia"/>
              </w:rPr>
              <w:t>６</w:t>
            </w:r>
          </w:p>
        </w:tc>
        <w:tc>
          <w:tcPr>
            <w:tcW w:w="412" w:type="pct"/>
            <w:tcBorders>
              <w:left w:val="single" w:sz="12" w:space="0" w:color="auto"/>
              <w:bottom w:val="single" w:sz="4" w:space="0" w:color="auto"/>
              <w:right w:val="single" w:sz="12" w:space="0" w:color="auto"/>
            </w:tcBorders>
          </w:tcPr>
          <w:p w14:paraId="10E0527F" w14:textId="77777777" w:rsidR="00125A47" w:rsidRPr="00D30F75" w:rsidRDefault="00125A47" w:rsidP="000851A5">
            <w:pPr>
              <w:ind w:leftChars="25" w:left="45" w:rightChars="25" w:right="45"/>
              <w:jc w:val="center"/>
              <w:rPr>
                <w:rFonts w:hAnsi="ＭＳ 明朝"/>
                <w:szCs w:val="18"/>
              </w:rPr>
            </w:pPr>
            <w:r w:rsidRPr="00D30F75">
              <w:rPr>
                <w:rFonts w:hint="eastAsia"/>
              </w:rPr>
              <w:t>７</w:t>
            </w:r>
          </w:p>
        </w:tc>
      </w:tr>
      <w:tr w:rsidR="00125A47" w:rsidRPr="00D30F75" w14:paraId="51B52496" w14:textId="77777777" w:rsidTr="00E81363">
        <w:trPr>
          <w:trHeight w:val="50"/>
        </w:trPr>
        <w:tc>
          <w:tcPr>
            <w:tcW w:w="727" w:type="pct"/>
            <w:vMerge/>
            <w:tcBorders>
              <w:bottom w:val="single" w:sz="12" w:space="0" w:color="auto"/>
            </w:tcBorders>
            <w:vAlign w:val="center"/>
          </w:tcPr>
          <w:p w14:paraId="5C174828" w14:textId="571301F4" w:rsidR="00125A47" w:rsidRPr="00D30F75" w:rsidRDefault="00125A47" w:rsidP="00125A47">
            <w:pPr>
              <w:ind w:leftChars="25" w:left="45" w:rightChars="25" w:right="45"/>
              <w:jc w:val="center"/>
              <w:rPr>
                <w:rFonts w:hAnsi="ＭＳ 明朝"/>
                <w:szCs w:val="18"/>
              </w:rPr>
            </w:pPr>
          </w:p>
        </w:tc>
        <w:tc>
          <w:tcPr>
            <w:tcW w:w="1407" w:type="pct"/>
            <w:vMerge/>
            <w:vAlign w:val="center"/>
          </w:tcPr>
          <w:p w14:paraId="65D43D1E" w14:textId="43EAF712" w:rsidR="00125A47" w:rsidRPr="00D30F75" w:rsidRDefault="00125A47" w:rsidP="00125A47">
            <w:pPr>
              <w:ind w:leftChars="25" w:left="45" w:rightChars="25" w:right="45"/>
              <w:jc w:val="center"/>
              <w:rPr>
                <w:rFonts w:hAnsi="ＭＳ 明朝"/>
                <w:szCs w:val="18"/>
              </w:rPr>
            </w:pPr>
          </w:p>
        </w:tc>
        <w:tc>
          <w:tcPr>
            <w:tcW w:w="409" w:type="pct"/>
            <w:tcBorders>
              <w:bottom w:val="single" w:sz="12" w:space="0" w:color="auto"/>
              <w:right w:val="single" w:sz="12" w:space="0" w:color="auto"/>
            </w:tcBorders>
            <w:vAlign w:val="center"/>
          </w:tcPr>
          <w:p w14:paraId="1A398AF5" w14:textId="5CF34F7E" w:rsidR="00125A47" w:rsidRPr="00D30F75" w:rsidRDefault="00125A47" w:rsidP="00125A47">
            <w:pPr>
              <w:spacing w:line="240" w:lineRule="exact"/>
              <w:ind w:leftChars="25" w:left="45" w:rightChars="25" w:right="45"/>
              <w:rPr>
                <w:rFonts w:hAnsi="ＭＳ 明朝"/>
                <w:szCs w:val="18"/>
                <w:lang w:eastAsia="zh-CN"/>
              </w:rPr>
            </w:pPr>
            <w:r w:rsidRPr="00D30F75">
              <w:rPr>
                <w:rFonts w:hint="eastAsia"/>
                <w:lang w:eastAsia="zh-CN"/>
              </w:rPr>
              <w:t>教養</w:t>
            </w:r>
            <w:r>
              <w:rPr>
                <w:rFonts w:hint="eastAsia"/>
                <w:lang w:eastAsia="zh-CN"/>
              </w:rPr>
              <w:t>，</w:t>
            </w:r>
            <w:r w:rsidRPr="00D30F75">
              <w:rPr>
                <w:rFonts w:hint="eastAsia"/>
                <w:lang w:eastAsia="zh-CN"/>
              </w:rPr>
              <w:t>語学</w:t>
            </w:r>
            <w:r>
              <w:rPr>
                <w:rFonts w:hint="eastAsia"/>
                <w:lang w:eastAsia="zh-CN"/>
              </w:rPr>
              <w:t>，</w:t>
            </w:r>
            <w:r w:rsidRPr="00D30F75">
              <w:rPr>
                <w:rFonts w:hint="eastAsia"/>
                <w:lang w:eastAsia="zh-CN"/>
              </w:rPr>
              <w:t>国際的思考</w:t>
            </w:r>
            <w:r>
              <w:rPr>
                <w:rFonts w:hAnsi="ＭＳ 明朝" w:hint="eastAsia"/>
                <w:szCs w:val="18"/>
                <w:lang w:eastAsia="zh-CN"/>
              </w:rPr>
              <w:t>，倫理観</w:t>
            </w:r>
          </w:p>
        </w:tc>
        <w:tc>
          <w:tcPr>
            <w:tcW w:w="409" w:type="pct"/>
            <w:tcBorders>
              <w:bottom w:val="single" w:sz="12" w:space="0" w:color="auto"/>
              <w:right w:val="single" w:sz="12" w:space="0" w:color="auto"/>
            </w:tcBorders>
            <w:vAlign w:val="center"/>
          </w:tcPr>
          <w:p w14:paraId="2C94916D" w14:textId="1B3BBC71" w:rsidR="00125A47" w:rsidRPr="00D30F75" w:rsidRDefault="00125A47" w:rsidP="00125A47">
            <w:pPr>
              <w:spacing w:line="240" w:lineRule="exact"/>
              <w:ind w:leftChars="25" w:left="45" w:rightChars="25" w:right="45"/>
              <w:rPr>
                <w:rFonts w:hAnsi="ＭＳ 明朝"/>
                <w:szCs w:val="18"/>
              </w:rPr>
            </w:pPr>
            <w:r>
              <w:rPr>
                <w:rFonts w:hint="eastAsia"/>
                <w:szCs w:val="18"/>
              </w:rPr>
              <w:t>理工学基礎</w:t>
            </w:r>
          </w:p>
        </w:tc>
        <w:tc>
          <w:tcPr>
            <w:tcW w:w="409" w:type="pct"/>
            <w:tcBorders>
              <w:left w:val="single" w:sz="12" w:space="0" w:color="auto"/>
              <w:bottom w:val="single" w:sz="12" w:space="0" w:color="auto"/>
              <w:right w:val="single" w:sz="12" w:space="0" w:color="auto"/>
            </w:tcBorders>
            <w:vAlign w:val="center"/>
          </w:tcPr>
          <w:p w14:paraId="5A9BD3D2" w14:textId="15952D3C" w:rsidR="00125A47" w:rsidRPr="00D30F75" w:rsidRDefault="00125A47" w:rsidP="00125A47">
            <w:pPr>
              <w:spacing w:line="240" w:lineRule="exact"/>
              <w:ind w:leftChars="25" w:left="45" w:rightChars="25" w:right="45"/>
              <w:rPr>
                <w:rFonts w:hAnsi="ＭＳ 明朝"/>
                <w:szCs w:val="18"/>
              </w:rPr>
            </w:pPr>
            <w:r>
              <w:rPr>
                <w:rFonts w:hAnsi="ＭＳ 明朝" w:hint="eastAsia"/>
                <w:szCs w:val="18"/>
              </w:rPr>
              <w:t>機械システムの主要な専門</w:t>
            </w:r>
          </w:p>
        </w:tc>
        <w:tc>
          <w:tcPr>
            <w:tcW w:w="409" w:type="pct"/>
            <w:tcBorders>
              <w:left w:val="single" w:sz="12" w:space="0" w:color="auto"/>
              <w:bottom w:val="single" w:sz="12" w:space="0" w:color="auto"/>
              <w:right w:val="single" w:sz="12" w:space="0" w:color="auto"/>
            </w:tcBorders>
            <w:vAlign w:val="center"/>
          </w:tcPr>
          <w:p w14:paraId="2719F53C" w14:textId="2F0C9198" w:rsidR="00125A47" w:rsidRPr="00D30F75" w:rsidRDefault="00125A47" w:rsidP="00125A47">
            <w:pPr>
              <w:spacing w:line="240" w:lineRule="exact"/>
              <w:ind w:leftChars="25" w:left="45" w:rightChars="25" w:right="45"/>
              <w:rPr>
                <w:rFonts w:hAnsi="ＭＳ 明朝"/>
                <w:szCs w:val="18"/>
              </w:rPr>
            </w:pPr>
            <w:r>
              <w:rPr>
                <w:rFonts w:hAnsi="ＭＳ 明朝" w:hint="eastAsia"/>
                <w:szCs w:val="18"/>
              </w:rPr>
              <w:t>ものづくりの要素や統合</w:t>
            </w:r>
          </w:p>
        </w:tc>
        <w:tc>
          <w:tcPr>
            <w:tcW w:w="409" w:type="pct"/>
            <w:tcBorders>
              <w:left w:val="single" w:sz="12" w:space="0" w:color="auto"/>
              <w:bottom w:val="single" w:sz="12" w:space="0" w:color="auto"/>
              <w:right w:val="single" w:sz="12" w:space="0" w:color="auto"/>
            </w:tcBorders>
            <w:vAlign w:val="center"/>
          </w:tcPr>
          <w:p w14:paraId="29E1BF63" w14:textId="103A4FA2" w:rsidR="00125A47" w:rsidRPr="00D30F75" w:rsidRDefault="00125A47" w:rsidP="00125A47">
            <w:pPr>
              <w:spacing w:line="240" w:lineRule="exact"/>
              <w:ind w:leftChars="25" w:left="45" w:rightChars="25" w:right="45"/>
              <w:rPr>
                <w:rFonts w:hAnsi="ＭＳ 明朝"/>
                <w:szCs w:val="18"/>
              </w:rPr>
            </w:pPr>
            <w:r>
              <w:rPr>
                <w:rFonts w:hAnsi="ＭＳ 明朝" w:hint="eastAsia"/>
                <w:szCs w:val="18"/>
              </w:rPr>
              <w:t>主体性や継続的学習</w:t>
            </w:r>
          </w:p>
        </w:tc>
        <w:tc>
          <w:tcPr>
            <w:tcW w:w="409" w:type="pct"/>
            <w:tcBorders>
              <w:left w:val="single" w:sz="12" w:space="0" w:color="auto"/>
              <w:bottom w:val="single" w:sz="12" w:space="0" w:color="auto"/>
              <w:right w:val="single" w:sz="12" w:space="0" w:color="auto"/>
            </w:tcBorders>
            <w:vAlign w:val="center"/>
          </w:tcPr>
          <w:p w14:paraId="54780278" w14:textId="280DC468" w:rsidR="00125A47" w:rsidRPr="00D30F75" w:rsidRDefault="00125A47" w:rsidP="00125A47">
            <w:pPr>
              <w:spacing w:line="240" w:lineRule="exact"/>
              <w:ind w:leftChars="25" w:left="45" w:rightChars="25" w:right="45"/>
              <w:rPr>
                <w:rFonts w:hAnsi="ＭＳ 明朝"/>
                <w:szCs w:val="18"/>
              </w:rPr>
            </w:pPr>
            <w:r>
              <w:rPr>
                <w:rFonts w:hAnsi="ＭＳ 明朝" w:hint="eastAsia"/>
                <w:szCs w:val="18"/>
              </w:rPr>
              <w:t>理論的裏付を持った施行による問題解決</w:t>
            </w:r>
          </w:p>
        </w:tc>
        <w:tc>
          <w:tcPr>
            <w:tcW w:w="412" w:type="pct"/>
            <w:tcBorders>
              <w:left w:val="single" w:sz="12" w:space="0" w:color="auto"/>
              <w:bottom w:val="single" w:sz="12" w:space="0" w:color="auto"/>
              <w:right w:val="single" w:sz="12" w:space="0" w:color="auto"/>
            </w:tcBorders>
            <w:vAlign w:val="center"/>
          </w:tcPr>
          <w:p w14:paraId="1B0396B4" w14:textId="3334995B" w:rsidR="00125A47" w:rsidRPr="00D30F75" w:rsidRDefault="00125A47" w:rsidP="00125A47">
            <w:pPr>
              <w:spacing w:line="240" w:lineRule="exact"/>
              <w:ind w:leftChars="25" w:left="45" w:rightChars="25" w:right="45"/>
              <w:rPr>
                <w:rFonts w:hAnsi="ＭＳ 明朝"/>
                <w:szCs w:val="18"/>
              </w:rPr>
            </w:pPr>
            <w:r>
              <w:rPr>
                <w:rFonts w:hAnsi="ＭＳ 明朝" w:hint="eastAsia"/>
                <w:szCs w:val="18"/>
              </w:rPr>
              <w:t>協働による目標達成</w:t>
            </w:r>
          </w:p>
        </w:tc>
      </w:tr>
      <w:tr w:rsidR="00057A99" w:rsidRPr="00D30F75" w14:paraId="115D0355" w14:textId="77777777" w:rsidTr="00E81363">
        <w:trPr>
          <w:trHeight w:hRule="exact" w:val="284"/>
          <w:ins w:id="6" w:author="NAGANO Hideaki" w:date="2024-01-23T18:22:00Z"/>
        </w:trPr>
        <w:tc>
          <w:tcPr>
            <w:tcW w:w="727" w:type="pct"/>
            <w:vMerge w:val="restart"/>
            <w:tcBorders>
              <w:top w:val="single" w:sz="12" w:space="0" w:color="auto"/>
            </w:tcBorders>
            <w:vAlign w:val="center"/>
          </w:tcPr>
          <w:p w14:paraId="5D9E4FAD" w14:textId="1F579560" w:rsidR="00057A99" w:rsidRDefault="00057A99" w:rsidP="00057A99">
            <w:pPr>
              <w:ind w:leftChars="25" w:left="45" w:rightChars="25" w:right="45"/>
              <w:jc w:val="center"/>
              <w:rPr>
                <w:ins w:id="7" w:author="NAGANO Hideaki" w:date="2024-01-23T18:22:00Z"/>
                <w:rFonts w:asciiTheme="minorEastAsia" w:eastAsiaTheme="minorEastAsia" w:hAnsiTheme="minorEastAsia"/>
                <w:szCs w:val="18"/>
              </w:rPr>
            </w:pPr>
            <w:r>
              <w:rPr>
                <w:rFonts w:asciiTheme="minorEastAsia" w:eastAsiaTheme="minorEastAsia" w:hAnsiTheme="minorEastAsia" w:hint="eastAsia"/>
                <w:szCs w:val="18"/>
              </w:rPr>
              <w:t>理</w:t>
            </w:r>
            <w:r w:rsidRPr="00D30F75">
              <w:rPr>
                <w:rFonts w:asciiTheme="minorEastAsia" w:eastAsiaTheme="minorEastAsia" w:hAnsiTheme="minorEastAsia" w:hint="eastAsia"/>
                <w:szCs w:val="18"/>
              </w:rPr>
              <w:t>工学基礎</w:t>
            </w:r>
            <w:r w:rsidRPr="00D30F75">
              <w:rPr>
                <w:rFonts w:asciiTheme="minorEastAsia" w:eastAsiaTheme="minorEastAsia" w:hAnsiTheme="minorEastAsia"/>
                <w:szCs w:val="18"/>
              </w:rPr>
              <w:br/>
            </w:r>
            <w:r w:rsidRPr="00D30F75">
              <w:rPr>
                <w:rFonts w:asciiTheme="minorEastAsia" w:eastAsiaTheme="minorEastAsia" w:hAnsiTheme="minorEastAsia" w:hint="eastAsia"/>
                <w:szCs w:val="18"/>
              </w:rPr>
              <w:t>科目</w:t>
            </w:r>
          </w:p>
        </w:tc>
        <w:tc>
          <w:tcPr>
            <w:tcW w:w="1407" w:type="pct"/>
            <w:tcBorders>
              <w:top w:val="single" w:sz="4" w:space="0" w:color="auto"/>
              <w:bottom w:val="single" w:sz="4" w:space="0" w:color="auto"/>
            </w:tcBorders>
            <w:vAlign w:val="center"/>
          </w:tcPr>
          <w:p w14:paraId="1D638D2C" w14:textId="629F7632" w:rsidR="00057A99" w:rsidRPr="00877E2D" w:rsidRDefault="00057A99" w:rsidP="00057A99">
            <w:pPr>
              <w:ind w:leftChars="25" w:left="45" w:rightChars="25" w:right="45"/>
              <w:rPr>
                <w:ins w:id="8" w:author="NAGANO Hideaki" w:date="2024-01-23T18:22:00Z"/>
                <w:rFonts w:asciiTheme="minorEastAsia" w:eastAsiaTheme="minorEastAsia" w:hAnsiTheme="minorEastAsia"/>
                <w:szCs w:val="18"/>
              </w:rPr>
            </w:pPr>
            <w:ins w:id="9" w:author="NAGANO Hideaki" w:date="2024-01-23T18:24:00Z">
              <w:r>
                <w:rPr>
                  <w:rFonts w:asciiTheme="minorEastAsia" w:eastAsiaTheme="minorEastAsia" w:hAnsiTheme="minorEastAsia" w:hint="eastAsia"/>
                  <w:szCs w:val="18"/>
                </w:rPr>
                <w:t>線形代数学(</w:t>
              </w:r>
              <w:r>
                <w:rPr>
                  <w:rFonts w:asciiTheme="minorEastAsia" w:eastAsiaTheme="minorEastAsia" w:hAnsiTheme="minorEastAsia"/>
                  <w:szCs w:val="18"/>
                </w:rPr>
                <w:t xml:space="preserve">2a) </w:t>
              </w:r>
              <w:r w:rsidRPr="00877E2D">
                <w:rPr>
                  <w:rFonts w:asciiTheme="minorEastAsia" w:eastAsiaTheme="minorEastAsia" w:hAnsiTheme="minorEastAsia" w:hint="eastAsia"/>
                  <w:szCs w:val="18"/>
                </w:rPr>
                <w:t>○</w:t>
              </w:r>
            </w:ins>
          </w:p>
        </w:tc>
        <w:tc>
          <w:tcPr>
            <w:tcW w:w="409" w:type="pct"/>
            <w:tcBorders>
              <w:top w:val="single" w:sz="4" w:space="0" w:color="auto"/>
              <w:bottom w:val="single" w:sz="4" w:space="0" w:color="auto"/>
              <w:right w:val="single" w:sz="12" w:space="0" w:color="auto"/>
            </w:tcBorders>
            <w:vAlign w:val="center"/>
          </w:tcPr>
          <w:p w14:paraId="0F2B84FD" w14:textId="77777777" w:rsidR="00057A99" w:rsidRPr="00FD2700" w:rsidRDefault="00057A99" w:rsidP="00057A99">
            <w:pPr>
              <w:ind w:leftChars="25" w:left="45" w:rightChars="25" w:right="45"/>
              <w:jc w:val="center"/>
              <w:rPr>
                <w:ins w:id="10" w:author="NAGANO Hideaki" w:date="2024-01-23T18:22:00Z"/>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tcPr>
          <w:p w14:paraId="139993A3" w14:textId="4388FB8D" w:rsidR="00057A99" w:rsidRDefault="00263960" w:rsidP="00057A99">
            <w:pPr>
              <w:ind w:leftChars="25" w:left="45" w:rightChars="25" w:right="45"/>
              <w:jc w:val="center"/>
              <w:rPr>
                <w:ins w:id="11" w:author="NAGANO Hideaki" w:date="2024-01-23T18:22:00Z"/>
                <w:rFonts w:asciiTheme="minorEastAsia" w:eastAsiaTheme="minorEastAsia" w:hAnsiTheme="minorEastAsia" w:cs="Segoe UI Symbol"/>
              </w:rPr>
            </w:pPr>
            <w:ins w:id="12" w:author="NAGANO Hideaki" w:date="2024-01-23T18:24:00Z">
              <w:r>
                <w:rPr>
                  <w:rFonts w:asciiTheme="minorEastAsia" w:eastAsiaTheme="minorEastAsia" w:hAnsiTheme="minorEastAsia" w:cs="Segoe UI Symbol" w:hint="eastAsia"/>
                </w:rPr>
                <w:t>1</w:t>
              </w:r>
            </w:ins>
          </w:p>
        </w:tc>
        <w:tc>
          <w:tcPr>
            <w:tcW w:w="409" w:type="pct"/>
            <w:tcBorders>
              <w:top w:val="single" w:sz="4" w:space="0" w:color="auto"/>
              <w:left w:val="single" w:sz="12" w:space="0" w:color="auto"/>
              <w:bottom w:val="single" w:sz="4" w:space="0" w:color="auto"/>
              <w:right w:val="single" w:sz="12" w:space="0" w:color="auto"/>
            </w:tcBorders>
            <w:vAlign w:val="center"/>
          </w:tcPr>
          <w:p w14:paraId="05C190C3" w14:textId="77777777" w:rsidR="00057A99" w:rsidRPr="00FD2700" w:rsidRDefault="00057A99" w:rsidP="00057A99">
            <w:pPr>
              <w:ind w:leftChars="25" w:left="45" w:rightChars="25" w:right="45"/>
              <w:jc w:val="center"/>
              <w:rPr>
                <w:ins w:id="13" w:author="NAGANO Hideaki" w:date="2024-01-23T18:22:00Z"/>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vAlign w:val="center"/>
          </w:tcPr>
          <w:p w14:paraId="6DDB3352" w14:textId="77777777" w:rsidR="00057A99" w:rsidRPr="00FD2700" w:rsidRDefault="00057A99" w:rsidP="00057A99">
            <w:pPr>
              <w:ind w:leftChars="25" w:left="45" w:rightChars="25" w:right="45"/>
              <w:jc w:val="center"/>
              <w:rPr>
                <w:ins w:id="14" w:author="NAGANO Hideaki" w:date="2024-01-23T18:22:00Z"/>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vAlign w:val="center"/>
          </w:tcPr>
          <w:p w14:paraId="0D4CD09F" w14:textId="77777777" w:rsidR="00057A99" w:rsidRPr="00FD2700" w:rsidRDefault="00057A99" w:rsidP="00057A99">
            <w:pPr>
              <w:ind w:leftChars="25" w:left="45" w:rightChars="25" w:right="45"/>
              <w:jc w:val="center"/>
              <w:rPr>
                <w:ins w:id="15" w:author="NAGANO Hideaki" w:date="2024-01-23T18:22:00Z"/>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vAlign w:val="center"/>
          </w:tcPr>
          <w:p w14:paraId="56EC12BE" w14:textId="77777777" w:rsidR="00057A99" w:rsidRPr="00FD2700" w:rsidRDefault="00057A99" w:rsidP="00057A99">
            <w:pPr>
              <w:ind w:leftChars="25" w:left="45" w:rightChars="25" w:right="45"/>
              <w:jc w:val="center"/>
              <w:rPr>
                <w:ins w:id="16" w:author="NAGANO Hideaki" w:date="2024-01-23T18:22:00Z"/>
                <w:rFonts w:asciiTheme="minorEastAsia" w:eastAsiaTheme="minorEastAsia" w:hAnsiTheme="minorEastAsia"/>
                <w:szCs w:val="18"/>
              </w:rPr>
            </w:pPr>
          </w:p>
        </w:tc>
        <w:tc>
          <w:tcPr>
            <w:tcW w:w="412" w:type="pct"/>
            <w:tcBorders>
              <w:top w:val="single" w:sz="4" w:space="0" w:color="auto"/>
              <w:left w:val="single" w:sz="12" w:space="0" w:color="auto"/>
              <w:bottom w:val="single" w:sz="4" w:space="0" w:color="auto"/>
            </w:tcBorders>
            <w:vAlign w:val="center"/>
          </w:tcPr>
          <w:p w14:paraId="3997D898" w14:textId="77777777" w:rsidR="00057A99" w:rsidRPr="00FD2700" w:rsidRDefault="00057A99" w:rsidP="00057A99">
            <w:pPr>
              <w:ind w:leftChars="25" w:left="45" w:rightChars="25" w:right="45"/>
              <w:jc w:val="center"/>
              <w:rPr>
                <w:ins w:id="17" w:author="NAGANO Hideaki" w:date="2024-01-23T18:22:00Z"/>
                <w:rFonts w:asciiTheme="minorEastAsia" w:eastAsiaTheme="minorEastAsia" w:hAnsiTheme="minorEastAsia"/>
                <w:szCs w:val="18"/>
              </w:rPr>
            </w:pPr>
          </w:p>
        </w:tc>
      </w:tr>
      <w:tr w:rsidR="00057A99" w:rsidRPr="00D30F75" w14:paraId="05B8F8F4" w14:textId="77777777" w:rsidTr="006C7E6E">
        <w:trPr>
          <w:trHeight w:hRule="exact" w:val="284"/>
          <w:ins w:id="18" w:author="NAGANO Hideaki" w:date="2024-01-23T18:22:00Z"/>
        </w:trPr>
        <w:tc>
          <w:tcPr>
            <w:tcW w:w="727" w:type="pct"/>
            <w:vMerge/>
            <w:vAlign w:val="center"/>
          </w:tcPr>
          <w:p w14:paraId="72BC9E94" w14:textId="720BE2E9" w:rsidR="00057A99" w:rsidRDefault="00057A99" w:rsidP="00057A99">
            <w:pPr>
              <w:ind w:leftChars="25" w:left="45" w:rightChars="25" w:right="45"/>
              <w:jc w:val="center"/>
              <w:rPr>
                <w:ins w:id="19" w:author="NAGANO Hideaki" w:date="2024-01-23T18:22:00Z"/>
                <w:rFonts w:asciiTheme="minorEastAsia" w:eastAsiaTheme="minorEastAsia" w:hAnsiTheme="minorEastAsia"/>
                <w:szCs w:val="18"/>
              </w:rPr>
            </w:pPr>
          </w:p>
        </w:tc>
        <w:tc>
          <w:tcPr>
            <w:tcW w:w="1407" w:type="pct"/>
            <w:tcBorders>
              <w:top w:val="single" w:sz="4" w:space="0" w:color="auto"/>
              <w:bottom w:val="single" w:sz="4" w:space="0" w:color="auto"/>
            </w:tcBorders>
            <w:vAlign w:val="center"/>
          </w:tcPr>
          <w:p w14:paraId="491C99AA" w14:textId="0ADB3384" w:rsidR="00057A99" w:rsidRPr="00877E2D" w:rsidRDefault="00057A99" w:rsidP="00057A99">
            <w:pPr>
              <w:ind w:leftChars="25" w:left="45" w:rightChars="25" w:right="45"/>
              <w:rPr>
                <w:ins w:id="20" w:author="NAGANO Hideaki" w:date="2024-01-23T18:22:00Z"/>
                <w:rFonts w:asciiTheme="minorEastAsia" w:eastAsiaTheme="minorEastAsia" w:hAnsiTheme="minorEastAsia"/>
                <w:szCs w:val="18"/>
              </w:rPr>
            </w:pPr>
            <w:ins w:id="21" w:author="NAGANO Hideaki" w:date="2024-01-23T18:24:00Z">
              <w:r>
                <w:rPr>
                  <w:rFonts w:asciiTheme="minorEastAsia" w:eastAsiaTheme="minorEastAsia" w:hAnsiTheme="minorEastAsia" w:hint="eastAsia"/>
                  <w:szCs w:val="18"/>
                </w:rPr>
                <w:t>線形代数学(</w:t>
              </w:r>
              <w:r>
                <w:rPr>
                  <w:rFonts w:asciiTheme="minorEastAsia" w:eastAsiaTheme="minorEastAsia" w:hAnsiTheme="minorEastAsia"/>
                  <w:szCs w:val="18"/>
                </w:rPr>
                <w:t xml:space="preserve">2b) </w:t>
              </w:r>
              <w:r w:rsidRPr="00877E2D">
                <w:rPr>
                  <w:rFonts w:asciiTheme="minorEastAsia" w:eastAsiaTheme="minorEastAsia" w:hAnsiTheme="minorEastAsia" w:hint="eastAsia"/>
                  <w:szCs w:val="18"/>
                </w:rPr>
                <w:t>○</w:t>
              </w:r>
            </w:ins>
          </w:p>
        </w:tc>
        <w:tc>
          <w:tcPr>
            <w:tcW w:w="409" w:type="pct"/>
            <w:tcBorders>
              <w:top w:val="single" w:sz="4" w:space="0" w:color="auto"/>
              <w:bottom w:val="single" w:sz="4" w:space="0" w:color="auto"/>
              <w:right w:val="single" w:sz="12" w:space="0" w:color="auto"/>
            </w:tcBorders>
            <w:vAlign w:val="center"/>
          </w:tcPr>
          <w:p w14:paraId="693FD902" w14:textId="77777777" w:rsidR="00057A99" w:rsidRPr="00FD2700" w:rsidRDefault="00057A99" w:rsidP="00057A99">
            <w:pPr>
              <w:ind w:leftChars="25" w:left="45" w:rightChars="25" w:right="45"/>
              <w:jc w:val="center"/>
              <w:rPr>
                <w:ins w:id="22" w:author="NAGANO Hideaki" w:date="2024-01-23T18:22:00Z"/>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tcPr>
          <w:p w14:paraId="51752227" w14:textId="707A33C7" w:rsidR="00057A99" w:rsidRDefault="00263960" w:rsidP="00057A99">
            <w:pPr>
              <w:ind w:leftChars="25" w:left="45" w:rightChars="25" w:right="45"/>
              <w:jc w:val="center"/>
              <w:rPr>
                <w:ins w:id="23" w:author="NAGANO Hideaki" w:date="2024-01-23T18:22:00Z"/>
                <w:rFonts w:asciiTheme="minorEastAsia" w:eastAsiaTheme="minorEastAsia" w:hAnsiTheme="minorEastAsia" w:cs="Segoe UI Symbol"/>
              </w:rPr>
            </w:pPr>
            <w:ins w:id="24" w:author="NAGANO Hideaki" w:date="2024-01-23T18:24:00Z">
              <w:r>
                <w:rPr>
                  <w:rFonts w:asciiTheme="minorEastAsia" w:eastAsiaTheme="minorEastAsia" w:hAnsiTheme="minorEastAsia" w:cs="Segoe UI Symbol" w:hint="eastAsia"/>
                </w:rPr>
                <w:t>1</w:t>
              </w:r>
            </w:ins>
          </w:p>
        </w:tc>
        <w:tc>
          <w:tcPr>
            <w:tcW w:w="409" w:type="pct"/>
            <w:tcBorders>
              <w:top w:val="single" w:sz="4" w:space="0" w:color="auto"/>
              <w:left w:val="single" w:sz="12" w:space="0" w:color="auto"/>
              <w:bottom w:val="single" w:sz="4" w:space="0" w:color="auto"/>
              <w:right w:val="single" w:sz="12" w:space="0" w:color="auto"/>
            </w:tcBorders>
            <w:vAlign w:val="center"/>
          </w:tcPr>
          <w:p w14:paraId="15AC18BF" w14:textId="77777777" w:rsidR="00057A99" w:rsidRPr="00FD2700" w:rsidRDefault="00057A99" w:rsidP="00057A99">
            <w:pPr>
              <w:ind w:leftChars="25" w:left="45" w:rightChars="25" w:right="45"/>
              <w:jc w:val="center"/>
              <w:rPr>
                <w:ins w:id="25" w:author="NAGANO Hideaki" w:date="2024-01-23T18:22:00Z"/>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vAlign w:val="center"/>
          </w:tcPr>
          <w:p w14:paraId="063E246B" w14:textId="77777777" w:rsidR="00057A99" w:rsidRPr="00FD2700" w:rsidRDefault="00057A99" w:rsidP="00057A99">
            <w:pPr>
              <w:ind w:leftChars="25" w:left="45" w:rightChars="25" w:right="45"/>
              <w:jc w:val="center"/>
              <w:rPr>
                <w:ins w:id="26" w:author="NAGANO Hideaki" w:date="2024-01-23T18:22:00Z"/>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vAlign w:val="center"/>
          </w:tcPr>
          <w:p w14:paraId="1907C5DC" w14:textId="77777777" w:rsidR="00057A99" w:rsidRPr="00FD2700" w:rsidRDefault="00057A99" w:rsidP="00057A99">
            <w:pPr>
              <w:ind w:leftChars="25" w:left="45" w:rightChars="25" w:right="45"/>
              <w:jc w:val="center"/>
              <w:rPr>
                <w:ins w:id="27" w:author="NAGANO Hideaki" w:date="2024-01-23T18:22:00Z"/>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vAlign w:val="center"/>
          </w:tcPr>
          <w:p w14:paraId="5A3E4A1C" w14:textId="77777777" w:rsidR="00057A99" w:rsidRPr="00FD2700" w:rsidRDefault="00057A99" w:rsidP="00057A99">
            <w:pPr>
              <w:ind w:leftChars="25" w:left="45" w:rightChars="25" w:right="45"/>
              <w:jc w:val="center"/>
              <w:rPr>
                <w:ins w:id="28" w:author="NAGANO Hideaki" w:date="2024-01-23T18:22:00Z"/>
                <w:rFonts w:asciiTheme="minorEastAsia" w:eastAsiaTheme="minorEastAsia" w:hAnsiTheme="minorEastAsia"/>
                <w:szCs w:val="18"/>
              </w:rPr>
            </w:pPr>
          </w:p>
        </w:tc>
        <w:tc>
          <w:tcPr>
            <w:tcW w:w="412" w:type="pct"/>
            <w:tcBorders>
              <w:top w:val="single" w:sz="4" w:space="0" w:color="auto"/>
              <w:left w:val="single" w:sz="12" w:space="0" w:color="auto"/>
              <w:bottom w:val="single" w:sz="4" w:space="0" w:color="auto"/>
            </w:tcBorders>
            <w:vAlign w:val="center"/>
          </w:tcPr>
          <w:p w14:paraId="22ADEF10" w14:textId="77777777" w:rsidR="00057A99" w:rsidRPr="00FD2700" w:rsidRDefault="00057A99" w:rsidP="00057A99">
            <w:pPr>
              <w:ind w:leftChars="25" w:left="45" w:rightChars="25" w:right="45"/>
              <w:jc w:val="center"/>
              <w:rPr>
                <w:ins w:id="29" w:author="NAGANO Hideaki" w:date="2024-01-23T18:22:00Z"/>
                <w:rFonts w:asciiTheme="minorEastAsia" w:eastAsiaTheme="minorEastAsia" w:hAnsiTheme="minorEastAsia"/>
                <w:szCs w:val="18"/>
              </w:rPr>
            </w:pPr>
          </w:p>
        </w:tc>
      </w:tr>
      <w:tr w:rsidR="00057A99" w:rsidRPr="00D30F75" w14:paraId="204084BC" w14:textId="77777777" w:rsidTr="006C7E6E">
        <w:trPr>
          <w:trHeight w:hRule="exact" w:val="284"/>
          <w:ins w:id="30" w:author="NAGANO Hideaki" w:date="2024-01-23T18:22:00Z"/>
        </w:trPr>
        <w:tc>
          <w:tcPr>
            <w:tcW w:w="727" w:type="pct"/>
            <w:vMerge/>
            <w:vAlign w:val="center"/>
          </w:tcPr>
          <w:p w14:paraId="2C39CFE3" w14:textId="744E1E5A" w:rsidR="00057A99" w:rsidRDefault="00057A99" w:rsidP="00057A99">
            <w:pPr>
              <w:ind w:leftChars="25" w:left="45" w:rightChars="25" w:right="45"/>
              <w:jc w:val="center"/>
              <w:rPr>
                <w:ins w:id="31" w:author="NAGANO Hideaki" w:date="2024-01-23T18:22:00Z"/>
                <w:rFonts w:asciiTheme="minorEastAsia" w:eastAsiaTheme="minorEastAsia" w:hAnsiTheme="minorEastAsia"/>
                <w:szCs w:val="18"/>
              </w:rPr>
            </w:pPr>
          </w:p>
        </w:tc>
        <w:tc>
          <w:tcPr>
            <w:tcW w:w="1407" w:type="pct"/>
            <w:tcBorders>
              <w:top w:val="single" w:sz="4" w:space="0" w:color="auto"/>
              <w:bottom w:val="single" w:sz="4" w:space="0" w:color="auto"/>
            </w:tcBorders>
            <w:vAlign w:val="center"/>
          </w:tcPr>
          <w:p w14:paraId="40E911E7" w14:textId="7DB98AD1" w:rsidR="00057A99" w:rsidRPr="00877E2D" w:rsidRDefault="00057A99" w:rsidP="00057A99">
            <w:pPr>
              <w:ind w:leftChars="25" w:left="45" w:rightChars="25" w:right="45"/>
              <w:rPr>
                <w:ins w:id="32" w:author="NAGANO Hideaki" w:date="2024-01-23T18:22:00Z"/>
                <w:rFonts w:asciiTheme="minorEastAsia" w:eastAsiaTheme="minorEastAsia" w:hAnsiTheme="minorEastAsia"/>
                <w:szCs w:val="18"/>
              </w:rPr>
            </w:pPr>
            <w:r w:rsidRPr="00877E2D">
              <w:rPr>
                <w:rFonts w:asciiTheme="minorEastAsia" w:eastAsiaTheme="minorEastAsia" w:hAnsiTheme="minorEastAsia" w:hint="eastAsia"/>
                <w:szCs w:val="18"/>
              </w:rPr>
              <w:t>微分方程式論 △</w:t>
            </w:r>
          </w:p>
        </w:tc>
        <w:tc>
          <w:tcPr>
            <w:tcW w:w="409" w:type="pct"/>
            <w:tcBorders>
              <w:top w:val="single" w:sz="4" w:space="0" w:color="auto"/>
              <w:bottom w:val="single" w:sz="4" w:space="0" w:color="auto"/>
              <w:right w:val="single" w:sz="12" w:space="0" w:color="auto"/>
            </w:tcBorders>
            <w:vAlign w:val="center"/>
          </w:tcPr>
          <w:p w14:paraId="4860ADF9" w14:textId="77777777" w:rsidR="00057A99" w:rsidRPr="00FD2700" w:rsidRDefault="00057A99" w:rsidP="00057A99">
            <w:pPr>
              <w:ind w:leftChars="25" w:left="45" w:rightChars="25" w:right="45"/>
              <w:jc w:val="center"/>
              <w:rPr>
                <w:ins w:id="33" w:author="NAGANO Hideaki" w:date="2024-01-23T18:22:00Z"/>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tcPr>
          <w:p w14:paraId="3FFF083E" w14:textId="520F684A" w:rsidR="00057A99" w:rsidRDefault="00057A99" w:rsidP="00057A99">
            <w:pPr>
              <w:ind w:leftChars="25" w:left="45" w:rightChars="25" w:right="45"/>
              <w:jc w:val="center"/>
              <w:rPr>
                <w:ins w:id="34" w:author="NAGANO Hideaki" w:date="2024-01-23T18:22:00Z"/>
                <w:rFonts w:asciiTheme="minorEastAsia" w:eastAsiaTheme="minorEastAsia" w:hAnsiTheme="minorEastAsia" w:cs="Segoe UI Symbol"/>
              </w:rPr>
            </w:pPr>
            <w:r>
              <w:rPr>
                <w:rFonts w:hint="eastAsia"/>
              </w:rPr>
              <w:t>2</w:t>
            </w:r>
          </w:p>
        </w:tc>
        <w:tc>
          <w:tcPr>
            <w:tcW w:w="409" w:type="pct"/>
            <w:tcBorders>
              <w:top w:val="single" w:sz="4" w:space="0" w:color="auto"/>
              <w:left w:val="single" w:sz="12" w:space="0" w:color="auto"/>
              <w:bottom w:val="single" w:sz="4" w:space="0" w:color="auto"/>
              <w:right w:val="single" w:sz="12" w:space="0" w:color="auto"/>
            </w:tcBorders>
            <w:vAlign w:val="center"/>
          </w:tcPr>
          <w:p w14:paraId="35EC03BF" w14:textId="77777777" w:rsidR="00057A99" w:rsidRPr="00FD2700" w:rsidRDefault="00057A99" w:rsidP="00057A99">
            <w:pPr>
              <w:ind w:leftChars="25" w:left="45" w:rightChars="25" w:right="45"/>
              <w:jc w:val="center"/>
              <w:rPr>
                <w:ins w:id="35" w:author="NAGANO Hideaki" w:date="2024-01-23T18:22:00Z"/>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vAlign w:val="center"/>
          </w:tcPr>
          <w:p w14:paraId="3A588C55" w14:textId="77777777" w:rsidR="00057A99" w:rsidRPr="00FD2700" w:rsidRDefault="00057A99" w:rsidP="00057A99">
            <w:pPr>
              <w:ind w:leftChars="25" w:left="45" w:rightChars="25" w:right="45"/>
              <w:jc w:val="center"/>
              <w:rPr>
                <w:ins w:id="36" w:author="NAGANO Hideaki" w:date="2024-01-23T18:22:00Z"/>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vAlign w:val="center"/>
          </w:tcPr>
          <w:p w14:paraId="720C5977" w14:textId="77777777" w:rsidR="00057A99" w:rsidRPr="00FD2700" w:rsidRDefault="00057A99" w:rsidP="00057A99">
            <w:pPr>
              <w:ind w:leftChars="25" w:left="45" w:rightChars="25" w:right="45"/>
              <w:jc w:val="center"/>
              <w:rPr>
                <w:ins w:id="37" w:author="NAGANO Hideaki" w:date="2024-01-23T18:22:00Z"/>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vAlign w:val="center"/>
          </w:tcPr>
          <w:p w14:paraId="5ED11A19" w14:textId="77777777" w:rsidR="00057A99" w:rsidRPr="00FD2700" w:rsidRDefault="00057A99" w:rsidP="00057A99">
            <w:pPr>
              <w:ind w:leftChars="25" w:left="45" w:rightChars="25" w:right="45"/>
              <w:jc w:val="center"/>
              <w:rPr>
                <w:ins w:id="38" w:author="NAGANO Hideaki" w:date="2024-01-23T18:22:00Z"/>
                <w:rFonts w:asciiTheme="minorEastAsia" w:eastAsiaTheme="minorEastAsia" w:hAnsiTheme="minorEastAsia"/>
                <w:szCs w:val="18"/>
              </w:rPr>
            </w:pPr>
          </w:p>
        </w:tc>
        <w:tc>
          <w:tcPr>
            <w:tcW w:w="412" w:type="pct"/>
            <w:tcBorders>
              <w:top w:val="single" w:sz="4" w:space="0" w:color="auto"/>
              <w:left w:val="single" w:sz="12" w:space="0" w:color="auto"/>
              <w:bottom w:val="single" w:sz="4" w:space="0" w:color="auto"/>
            </w:tcBorders>
            <w:vAlign w:val="center"/>
          </w:tcPr>
          <w:p w14:paraId="16E31244" w14:textId="77777777" w:rsidR="00057A99" w:rsidRPr="00FD2700" w:rsidRDefault="00057A99" w:rsidP="00057A99">
            <w:pPr>
              <w:ind w:leftChars="25" w:left="45" w:rightChars="25" w:right="45"/>
              <w:jc w:val="center"/>
              <w:rPr>
                <w:ins w:id="39" w:author="NAGANO Hideaki" w:date="2024-01-23T18:22:00Z"/>
                <w:rFonts w:asciiTheme="minorEastAsia" w:eastAsiaTheme="minorEastAsia" w:hAnsiTheme="minorEastAsia"/>
                <w:szCs w:val="18"/>
              </w:rPr>
            </w:pPr>
          </w:p>
        </w:tc>
      </w:tr>
      <w:tr w:rsidR="00057A99" w:rsidRPr="00D30F75" w14:paraId="45777C3A" w14:textId="77777777" w:rsidTr="006C7E6E">
        <w:trPr>
          <w:trHeight w:hRule="exact" w:val="284"/>
          <w:ins w:id="40" w:author="NAGANO Hideaki" w:date="2024-01-23T18:22:00Z"/>
        </w:trPr>
        <w:tc>
          <w:tcPr>
            <w:tcW w:w="727" w:type="pct"/>
            <w:vMerge/>
            <w:vAlign w:val="center"/>
          </w:tcPr>
          <w:p w14:paraId="52A194E9" w14:textId="1415E04F" w:rsidR="00057A99" w:rsidRDefault="00057A99" w:rsidP="00057A99">
            <w:pPr>
              <w:ind w:leftChars="25" w:left="45" w:rightChars="25" w:right="45"/>
              <w:jc w:val="center"/>
              <w:rPr>
                <w:rFonts w:asciiTheme="minorEastAsia" w:eastAsiaTheme="minorEastAsia" w:hAnsiTheme="minorEastAsia"/>
                <w:szCs w:val="18"/>
              </w:rPr>
            </w:pPr>
          </w:p>
        </w:tc>
        <w:tc>
          <w:tcPr>
            <w:tcW w:w="1407" w:type="pct"/>
            <w:tcBorders>
              <w:top w:val="single" w:sz="4" w:space="0" w:color="auto"/>
              <w:bottom w:val="single" w:sz="4" w:space="0" w:color="auto"/>
            </w:tcBorders>
            <w:vAlign w:val="center"/>
          </w:tcPr>
          <w:p w14:paraId="1BDA8364" w14:textId="3420BC2B" w:rsidR="00057A99" w:rsidRPr="00877E2D" w:rsidRDefault="00057A99" w:rsidP="00057A99">
            <w:pPr>
              <w:ind w:leftChars="25" w:left="45" w:rightChars="25" w:right="45"/>
              <w:rPr>
                <w:rFonts w:asciiTheme="minorEastAsia" w:eastAsiaTheme="minorEastAsia" w:hAnsiTheme="minorEastAsia"/>
                <w:szCs w:val="18"/>
              </w:rPr>
            </w:pPr>
            <w:r w:rsidRPr="00877E2D">
              <w:rPr>
                <w:rFonts w:asciiTheme="minorEastAsia" w:eastAsiaTheme="minorEastAsia" w:hAnsiTheme="minorEastAsia" w:hint="eastAsia"/>
                <w:szCs w:val="18"/>
              </w:rPr>
              <w:t>ベクトル解析学 △</w:t>
            </w:r>
          </w:p>
        </w:tc>
        <w:tc>
          <w:tcPr>
            <w:tcW w:w="409" w:type="pct"/>
            <w:tcBorders>
              <w:top w:val="single" w:sz="4" w:space="0" w:color="auto"/>
              <w:bottom w:val="single" w:sz="4" w:space="0" w:color="auto"/>
              <w:right w:val="single" w:sz="12" w:space="0" w:color="auto"/>
            </w:tcBorders>
            <w:vAlign w:val="center"/>
          </w:tcPr>
          <w:p w14:paraId="28EF5784" w14:textId="77777777" w:rsidR="00057A99" w:rsidRPr="00FD2700"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tcPr>
          <w:p w14:paraId="00FD21AC" w14:textId="66DF9CEE" w:rsidR="00057A99" w:rsidRDefault="00057A99" w:rsidP="00057A99">
            <w:pPr>
              <w:ind w:leftChars="25" w:left="45" w:rightChars="25" w:right="45"/>
              <w:jc w:val="center"/>
              <w:rPr>
                <w:rFonts w:asciiTheme="minorEastAsia" w:eastAsiaTheme="minorEastAsia" w:hAnsiTheme="minorEastAsia" w:cs="Segoe UI Symbol"/>
              </w:rPr>
            </w:pPr>
            <w:r>
              <w:rPr>
                <w:rFonts w:hint="eastAsia"/>
              </w:rPr>
              <w:t>2</w:t>
            </w:r>
          </w:p>
        </w:tc>
        <w:tc>
          <w:tcPr>
            <w:tcW w:w="409" w:type="pct"/>
            <w:tcBorders>
              <w:top w:val="single" w:sz="4" w:space="0" w:color="auto"/>
              <w:left w:val="single" w:sz="12" w:space="0" w:color="auto"/>
              <w:bottom w:val="single" w:sz="4" w:space="0" w:color="auto"/>
              <w:right w:val="single" w:sz="12" w:space="0" w:color="auto"/>
            </w:tcBorders>
            <w:vAlign w:val="center"/>
          </w:tcPr>
          <w:p w14:paraId="0A01783D" w14:textId="77777777" w:rsidR="00057A99" w:rsidRPr="00FD2700"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vAlign w:val="center"/>
          </w:tcPr>
          <w:p w14:paraId="756E6AD7" w14:textId="77777777" w:rsidR="00057A99" w:rsidRPr="00FD2700"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vAlign w:val="center"/>
          </w:tcPr>
          <w:p w14:paraId="2805A5AB" w14:textId="77777777" w:rsidR="00057A99" w:rsidRPr="00FD2700"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vAlign w:val="center"/>
          </w:tcPr>
          <w:p w14:paraId="7BB14E09" w14:textId="77777777" w:rsidR="00057A99" w:rsidRPr="00FD2700" w:rsidRDefault="00057A99" w:rsidP="00057A99">
            <w:pPr>
              <w:ind w:leftChars="25" w:left="45" w:rightChars="25" w:right="45"/>
              <w:jc w:val="center"/>
              <w:rPr>
                <w:rFonts w:asciiTheme="minorEastAsia" w:eastAsiaTheme="minorEastAsia" w:hAnsiTheme="minorEastAsia"/>
                <w:szCs w:val="18"/>
              </w:rPr>
            </w:pPr>
          </w:p>
        </w:tc>
        <w:tc>
          <w:tcPr>
            <w:tcW w:w="412" w:type="pct"/>
            <w:tcBorders>
              <w:top w:val="single" w:sz="4" w:space="0" w:color="auto"/>
              <w:left w:val="single" w:sz="12" w:space="0" w:color="auto"/>
              <w:bottom w:val="single" w:sz="4" w:space="0" w:color="auto"/>
            </w:tcBorders>
            <w:vAlign w:val="center"/>
          </w:tcPr>
          <w:p w14:paraId="5C0BA2F5" w14:textId="77777777" w:rsidR="00057A99" w:rsidRPr="00FD2700" w:rsidRDefault="00057A99" w:rsidP="00057A99">
            <w:pPr>
              <w:ind w:leftChars="25" w:left="45" w:rightChars="25" w:right="45"/>
              <w:jc w:val="center"/>
              <w:rPr>
                <w:rFonts w:asciiTheme="minorEastAsia" w:eastAsiaTheme="minorEastAsia" w:hAnsiTheme="minorEastAsia"/>
                <w:szCs w:val="18"/>
              </w:rPr>
            </w:pPr>
          </w:p>
        </w:tc>
      </w:tr>
      <w:tr w:rsidR="00057A99" w:rsidRPr="00D30F75" w14:paraId="5FF72CD0" w14:textId="77777777" w:rsidTr="006C7E6E">
        <w:trPr>
          <w:trHeight w:hRule="exact" w:val="284"/>
        </w:trPr>
        <w:tc>
          <w:tcPr>
            <w:tcW w:w="727" w:type="pct"/>
            <w:vMerge/>
            <w:vAlign w:val="center"/>
          </w:tcPr>
          <w:p w14:paraId="72843888" w14:textId="528B9AA3" w:rsidR="00057A99" w:rsidRPr="00D30F75" w:rsidRDefault="00057A99" w:rsidP="00057A99">
            <w:pPr>
              <w:ind w:leftChars="25" w:left="45" w:rightChars="25" w:right="45"/>
              <w:jc w:val="center"/>
              <w:rPr>
                <w:rFonts w:asciiTheme="minorEastAsia" w:eastAsiaTheme="minorEastAsia" w:hAnsiTheme="minorEastAsia"/>
                <w:szCs w:val="18"/>
              </w:rPr>
            </w:pPr>
          </w:p>
        </w:tc>
        <w:tc>
          <w:tcPr>
            <w:tcW w:w="1407" w:type="pct"/>
            <w:tcBorders>
              <w:top w:val="single" w:sz="4" w:space="0" w:color="auto"/>
              <w:bottom w:val="single" w:sz="4" w:space="0" w:color="auto"/>
            </w:tcBorders>
            <w:vAlign w:val="center"/>
          </w:tcPr>
          <w:p w14:paraId="5579C140" w14:textId="3CA8EC4E" w:rsidR="00057A99" w:rsidRPr="00877E2D" w:rsidRDefault="00057A99" w:rsidP="00057A99">
            <w:pPr>
              <w:ind w:leftChars="25" w:left="45" w:rightChars="25" w:right="45"/>
              <w:rPr>
                <w:rFonts w:asciiTheme="minorEastAsia" w:eastAsiaTheme="minorEastAsia" w:hAnsiTheme="minorEastAsia"/>
                <w:szCs w:val="18"/>
              </w:rPr>
            </w:pPr>
            <w:r w:rsidRPr="00877E2D">
              <w:rPr>
                <w:rFonts w:asciiTheme="minorEastAsia" w:eastAsiaTheme="minorEastAsia" w:hAnsiTheme="minorEastAsia" w:hint="eastAsia"/>
                <w:szCs w:val="18"/>
              </w:rPr>
              <w:t>フーリエ解析学 △</w:t>
            </w:r>
          </w:p>
        </w:tc>
        <w:tc>
          <w:tcPr>
            <w:tcW w:w="409" w:type="pct"/>
            <w:tcBorders>
              <w:top w:val="single" w:sz="4" w:space="0" w:color="auto"/>
              <w:bottom w:val="single" w:sz="4" w:space="0" w:color="auto"/>
              <w:right w:val="single" w:sz="12" w:space="0" w:color="auto"/>
            </w:tcBorders>
            <w:vAlign w:val="center"/>
          </w:tcPr>
          <w:p w14:paraId="3AF79A3A" w14:textId="77777777" w:rsidR="00057A99" w:rsidRPr="00FD2700"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tcPr>
          <w:p w14:paraId="47E48514" w14:textId="3FD73751" w:rsidR="00057A99" w:rsidRPr="00FD2700" w:rsidRDefault="00057A99" w:rsidP="00057A99">
            <w:pPr>
              <w:ind w:leftChars="25" w:left="45" w:rightChars="25" w:right="45"/>
              <w:jc w:val="center"/>
              <w:rPr>
                <w:rFonts w:asciiTheme="minorEastAsia" w:eastAsiaTheme="minorEastAsia" w:hAnsiTheme="minorEastAsia"/>
                <w:szCs w:val="18"/>
              </w:rPr>
            </w:pPr>
            <w:r>
              <w:rPr>
                <w:rFonts w:asciiTheme="minorEastAsia" w:eastAsiaTheme="minorEastAsia" w:hAnsiTheme="minorEastAsia" w:cs="Segoe UI Symbol"/>
              </w:rPr>
              <w:t>2</w:t>
            </w:r>
          </w:p>
        </w:tc>
        <w:tc>
          <w:tcPr>
            <w:tcW w:w="409" w:type="pct"/>
            <w:tcBorders>
              <w:top w:val="single" w:sz="4" w:space="0" w:color="auto"/>
              <w:left w:val="single" w:sz="12" w:space="0" w:color="auto"/>
              <w:bottom w:val="single" w:sz="4" w:space="0" w:color="auto"/>
              <w:right w:val="single" w:sz="12" w:space="0" w:color="auto"/>
            </w:tcBorders>
            <w:vAlign w:val="center"/>
          </w:tcPr>
          <w:p w14:paraId="24D21A39" w14:textId="03EC0E28" w:rsidR="00057A99" w:rsidRPr="00FD2700"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vAlign w:val="center"/>
          </w:tcPr>
          <w:p w14:paraId="2B44BAE6" w14:textId="77777777" w:rsidR="00057A99" w:rsidRPr="00FD2700"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vAlign w:val="center"/>
          </w:tcPr>
          <w:p w14:paraId="06C2DA42" w14:textId="11E7BCB2" w:rsidR="00057A99" w:rsidRPr="00FD2700"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vAlign w:val="center"/>
          </w:tcPr>
          <w:p w14:paraId="7C3BBB23" w14:textId="77777777" w:rsidR="00057A99" w:rsidRPr="00FD2700" w:rsidRDefault="00057A99" w:rsidP="00057A99">
            <w:pPr>
              <w:ind w:leftChars="25" w:left="45" w:rightChars="25" w:right="45"/>
              <w:jc w:val="center"/>
              <w:rPr>
                <w:rFonts w:asciiTheme="minorEastAsia" w:eastAsiaTheme="minorEastAsia" w:hAnsiTheme="minorEastAsia"/>
                <w:szCs w:val="18"/>
              </w:rPr>
            </w:pPr>
          </w:p>
        </w:tc>
        <w:tc>
          <w:tcPr>
            <w:tcW w:w="412" w:type="pct"/>
            <w:tcBorders>
              <w:top w:val="single" w:sz="4" w:space="0" w:color="auto"/>
              <w:left w:val="single" w:sz="12" w:space="0" w:color="auto"/>
              <w:bottom w:val="single" w:sz="4" w:space="0" w:color="auto"/>
            </w:tcBorders>
            <w:vAlign w:val="center"/>
          </w:tcPr>
          <w:p w14:paraId="1A873184" w14:textId="77777777" w:rsidR="00057A99" w:rsidRPr="00FD2700" w:rsidRDefault="00057A99" w:rsidP="00057A99">
            <w:pPr>
              <w:ind w:leftChars="25" w:left="45" w:rightChars="25" w:right="45"/>
              <w:jc w:val="center"/>
              <w:rPr>
                <w:rFonts w:asciiTheme="minorEastAsia" w:eastAsiaTheme="minorEastAsia" w:hAnsiTheme="minorEastAsia"/>
                <w:szCs w:val="18"/>
              </w:rPr>
            </w:pPr>
          </w:p>
        </w:tc>
      </w:tr>
      <w:tr w:rsidR="00057A99" w:rsidRPr="001138B4" w14:paraId="497DDC9D" w14:textId="77777777" w:rsidTr="00E81363">
        <w:trPr>
          <w:trHeight w:hRule="exact" w:val="284"/>
        </w:trPr>
        <w:tc>
          <w:tcPr>
            <w:tcW w:w="727" w:type="pct"/>
            <w:vMerge/>
            <w:vAlign w:val="center"/>
          </w:tcPr>
          <w:p w14:paraId="5AB5334C" w14:textId="77777777" w:rsidR="00057A99" w:rsidRPr="00D30F75" w:rsidRDefault="00057A99" w:rsidP="00057A99">
            <w:pPr>
              <w:ind w:leftChars="25" w:left="45" w:rightChars="25" w:right="45"/>
              <w:jc w:val="center"/>
              <w:rPr>
                <w:rFonts w:asciiTheme="minorEastAsia" w:eastAsiaTheme="minorEastAsia" w:hAnsiTheme="minorEastAsia"/>
                <w:szCs w:val="18"/>
              </w:rPr>
            </w:pPr>
          </w:p>
        </w:tc>
        <w:tc>
          <w:tcPr>
            <w:tcW w:w="1407" w:type="pct"/>
            <w:tcBorders>
              <w:top w:val="single" w:sz="4" w:space="0" w:color="auto"/>
              <w:bottom w:val="single" w:sz="4" w:space="0" w:color="auto"/>
            </w:tcBorders>
            <w:vAlign w:val="center"/>
          </w:tcPr>
          <w:p w14:paraId="747DDD06" w14:textId="45027180" w:rsidR="00057A99" w:rsidRPr="00877E2D" w:rsidRDefault="00057A99" w:rsidP="00057A99">
            <w:pPr>
              <w:ind w:leftChars="25" w:left="45" w:rightChars="25" w:right="45"/>
              <w:rPr>
                <w:rFonts w:asciiTheme="minorEastAsia" w:eastAsiaTheme="minorEastAsia" w:hAnsiTheme="minorEastAsia"/>
                <w:szCs w:val="18"/>
              </w:rPr>
            </w:pPr>
            <w:r w:rsidRPr="00877E2D">
              <w:rPr>
                <w:rFonts w:asciiTheme="minorEastAsia" w:eastAsiaTheme="minorEastAsia" w:hAnsiTheme="minorEastAsia" w:hint="eastAsia"/>
                <w:szCs w:val="18"/>
              </w:rPr>
              <w:t>数理統計学</w:t>
            </w:r>
            <w:r w:rsidRPr="00877E2D">
              <w:rPr>
                <w:rFonts w:asciiTheme="minorEastAsia" w:eastAsiaTheme="minorEastAsia" w:hAnsiTheme="minorEastAsia"/>
                <w:szCs w:val="18"/>
              </w:rPr>
              <w:t>(a) △</w:t>
            </w:r>
          </w:p>
        </w:tc>
        <w:tc>
          <w:tcPr>
            <w:tcW w:w="409" w:type="pct"/>
            <w:tcBorders>
              <w:top w:val="single" w:sz="4" w:space="0" w:color="auto"/>
              <w:bottom w:val="single" w:sz="4" w:space="0" w:color="auto"/>
              <w:right w:val="single" w:sz="12" w:space="0" w:color="auto"/>
            </w:tcBorders>
            <w:vAlign w:val="center"/>
          </w:tcPr>
          <w:p w14:paraId="1B951708" w14:textId="77777777" w:rsidR="00057A99" w:rsidRPr="00FD2700"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tcPr>
          <w:p w14:paraId="41A15E74" w14:textId="3E71EB01" w:rsidR="00057A99" w:rsidRPr="00FD2700" w:rsidRDefault="00057A99" w:rsidP="00057A99">
            <w:pPr>
              <w:ind w:leftChars="25" w:left="45" w:rightChars="25" w:right="45"/>
              <w:jc w:val="center"/>
              <w:rPr>
                <w:rFonts w:asciiTheme="minorEastAsia" w:eastAsiaTheme="minorEastAsia" w:hAnsiTheme="minorEastAsia"/>
                <w:szCs w:val="18"/>
              </w:rPr>
            </w:pPr>
            <w:r>
              <w:rPr>
                <w:rFonts w:asciiTheme="minorEastAsia" w:eastAsiaTheme="minorEastAsia" w:hAnsiTheme="minorEastAsia" w:cs="Segoe UI Symbol"/>
              </w:rPr>
              <w:t>1</w:t>
            </w:r>
          </w:p>
        </w:tc>
        <w:tc>
          <w:tcPr>
            <w:tcW w:w="409" w:type="pct"/>
            <w:tcBorders>
              <w:top w:val="single" w:sz="4" w:space="0" w:color="auto"/>
              <w:left w:val="single" w:sz="12" w:space="0" w:color="auto"/>
              <w:bottom w:val="single" w:sz="4" w:space="0" w:color="auto"/>
              <w:right w:val="single" w:sz="12" w:space="0" w:color="auto"/>
            </w:tcBorders>
            <w:vAlign w:val="center"/>
          </w:tcPr>
          <w:p w14:paraId="66B16C18" w14:textId="023EB9EE" w:rsidR="00057A99" w:rsidRPr="00FD2700"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vAlign w:val="center"/>
          </w:tcPr>
          <w:p w14:paraId="3F8CBA66" w14:textId="77777777" w:rsidR="00057A99" w:rsidRPr="00FD2700"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vAlign w:val="center"/>
          </w:tcPr>
          <w:p w14:paraId="14D7A131" w14:textId="3B6F9AF4" w:rsidR="00057A99" w:rsidRPr="00FD2700"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vAlign w:val="center"/>
          </w:tcPr>
          <w:p w14:paraId="2F4F88E1" w14:textId="77777777" w:rsidR="00057A99" w:rsidRPr="00FD2700" w:rsidRDefault="00057A99" w:rsidP="00057A99">
            <w:pPr>
              <w:ind w:leftChars="25" w:left="45" w:rightChars="25" w:right="45"/>
              <w:jc w:val="center"/>
              <w:rPr>
                <w:rFonts w:asciiTheme="minorEastAsia" w:eastAsiaTheme="minorEastAsia" w:hAnsiTheme="minorEastAsia"/>
                <w:szCs w:val="18"/>
              </w:rPr>
            </w:pPr>
          </w:p>
        </w:tc>
        <w:tc>
          <w:tcPr>
            <w:tcW w:w="412" w:type="pct"/>
            <w:tcBorders>
              <w:top w:val="single" w:sz="4" w:space="0" w:color="auto"/>
              <w:left w:val="single" w:sz="12" w:space="0" w:color="auto"/>
              <w:bottom w:val="single" w:sz="4" w:space="0" w:color="auto"/>
            </w:tcBorders>
            <w:vAlign w:val="center"/>
          </w:tcPr>
          <w:p w14:paraId="1942DC6F" w14:textId="77777777" w:rsidR="00057A99" w:rsidRPr="00FD2700" w:rsidRDefault="00057A99" w:rsidP="00057A99">
            <w:pPr>
              <w:ind w:leftChars="25" w:left="45" w:rightChars="25" w:right="45"/>
              <w:jc w:val="center"/>
              <w:rPr>
                <w:rFonts w:asciiTheme="minorEastAsia" w:eastAsiaTheme="minorEastAsia" w:hAnsiTheme="minorEastAsia"/>
                <w:szCs w:val="18"/>
                <w:highlight w:val="yellow"/>
              </w:rPr>
            </w:pPr>
          </w:p>
        </w:tc>
      </w:tr>
      <w:tr w:rsidR="00057A99" w:rsidRPr="001138B4" w14:paraId="222FD400" w14:textId="77777777" w:rsidTr="00E81363">
        <w:trPr>
          <w:trHeight w:hRule="exact" w:val="284"/>
        </w:trPr>
        <w:tc>
          <w:tcPr>
            <w:tcW w:w="727" w:type="pct"/>
            <w:vMerge/>
            <w:vAlign w:val="center"/>
          </w:tcPr>
          <w:p w14:paraId="3C38B577" w14:textId="77777777" w:rsidR="00057A99" w:rsidRPr="00D30F75" w:rsidRDefault="00057A99" w:rsidP="00057A99">
            <w:pPr>
              <w:ind w:leftChars="25" w:left="45" w:rightChars="25" w:right="45"/>
              <w:jc w:val="center"/>
              <w:rPr>
                <w:rFonts w:asciiTheme="minorEastAsia" w:eastAsiaTheme="minorEastAsia" w:hAnsiTheme="minorEastAsia"/>
                <w:szCs w:val="18"/>
              </w:rPr>
            </w:pPr>
          </w:p>
        </w:tc>
        <w:tc>
          <w:tcPr>
            <w:tcW w:w="1407" w:type="pct"/>
            <w:tcBorders>
              <w:top w:val="single" w:sz="4" w:space="0" w:color="auto"/>
              <w:bottom w:val="single" w:sz="4" w:space="0" w:color="auto"/>
            </w:tcBorders>
            <w:vAlign w:val="center"/>
          </w:tcPr>
          <w:p w14:paraId="66966D5F" w14:textId="4CADB309" w:rsidR="00057A99" w:rsidRPr="00877E2D" w:rsidRDefault="00057A99" w:rsidP="00057A99">
            <w:pPr>
              <w:ind w:leftChars="25" w:left="45" w:rightChars="25" w:right="45"/>
              <w:rPr>
                <w:rFonts w:asciiTheme="minorEastAsia" w:eastAsiaTheme="minorEastAsia" w:hAnsiTheme="minorEastAsia"/>
                <w:szCs w:val="18"/>
              </w:rPr>
            </w:pPr>
            <w:r w:rsidRPr="00877E2D">
              <w:rPr>
                <w:rFonts w:asciiTheme="minorEastAsia" w:eastAsiaTheme="minorEastAsia" w:hAnsiTheme="minorEastAsia" w:hint="eastAsia"/>
                <w:szCs w:val="18"/>
              </w:rPr>
              <w:t>数理統計学</w:t>
            </w:r>
            <w:r w:rsidRPr="00877E2D">
              <w:rPr>
                <w:rFonts w:asciiTheme="minorEastAsia" w:eastAsiaTheme="minorEastAsia" w:hAnsiTheme="minorEastAsia"/>
                <w:szCs w:val="18"/>
              </w:rPr>
              <w:t>(b) △</w:t>
            </w:r>
          </w:p>
        </w:tc>
        <w:tc>
          <w:tcPr>
            <w:tcW w:w="409" w:type="pct"/>
            <w:tcBorders>
              <w:top w:val="single" w:sz="4" w:space="0" w:color="auto"/>
              <w:bottom w:val="single" w:sz="4" w:space="0" w:color="auto"/>
              <w:right w:val="single" w:sz="12" w:space="0" w:color="auto"/>
            </w:tcBorders>
            <w:vAlign w:val="center"/>
          </w:tcPr>
          <w:p w14:paraId="33EEB8DE" w14:textId="77777777" w:rsidR="00057A99" w:rsidRPr="00FD2700"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tcPr>
          <w:p w14:paraId="6836F0F1" w14:textId="33515144" w:rsidR="00057A99" w:rsidRPr="00FD2700" w:rsidRDefault="00057A99" w:rsidP="00057A99">
            <w:pPr>
              <w:ind w:leftChars="25" w:left="45" w:rightChars="25" w:right="45"/>
              <w:jc w:val="center"/>
              <w:rPr>
                <w:rFonts w:asciiTheme="minorEastAsia" w:eastAsiaTheme="minorEastAsia" w:hAnsiTheme="minorEastAsia"/>
                <w:szCs w:val="18"/>
              </w:rPr>
            </w:pPr>
            <w:r>
              <w:rPr>
                <w:rFonts w:asciiTheme="minorEastAsia" w:eastAsiaTheme="minorEastAsia" w:hAnsiTheme="minorEastAsia" w:cs="Segoe UI Symbol"/>
              </w:rPr>
              <w:t>1</w:t>
            </w:r>
          </w:p>
        </w:tc>
        <w:tc>
          <w:tcPr>
            <w:tcW w:w="409" w:type="pct"/>
            <w:tcBorders>
              <w:top w:val="single" w:sz="4" w:space="0" w:color="auto"/>
              <w:left w:val="single" w:sz="12" w:space="0" w:color="auto"/>
              <w:bottom w:val="single" w:sz="4" w:space="0" w:color="auto"/>
              <w:right w:val="single" w:sz="12" w:space="0" w:color="auto"/>
            </w:tcBorders>
            <w:vAlign w:val="center"/>
          </w:tcPr>
          <w:p w14:paraId="1EC634A8" w14:textId="43986506" w:rsidR="00057A99" w:rsidRPr="00FD2700"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vAlign w:val="center"/>
          </w:tcPr>
          <w:p w14:paraId="34DEC21C" w14:textId="77777777" w:rsidR="00057A99" w:rsidRPr="00FD2700"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vAlign w:val="center"/>
          </w:tcPr>
          <w:p w14:paraId="60C98509" w14:textId="4868749D" w:rsidR="00057A99" w:rsidRPr="00FD2700"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vAlign w:val="center"/>
          </w:tcPr>
          <w:p w14:paraId="2E019472" w14:textId="77777777" w:rsidR="00057A99" w:rsidRPr="00FD2700" w:rsidRDefault="00057A99" w:rsidP="00057A99">
            <w:pPr>
              <w:ind w:leftChars="25" w:left="45" w:rightChars="25" w:right="45"/>
              <w:jc w:val="center"/>
              <w:rPr>
                <w:rFonts w:asciiTheme="minorEastAsia" w:eastAsiaTheme="minorEastAsia" w:hAnsiTheme="minorEastAsia"/>
                <w:szCs w:val="18"/>
              </w:rPr>
            </w:pPr>
          </w:p>
        </w:tc>
        <w:tc>
          <w:tcPr>
            <w:tcW w:w="412" w:type="pct"/>
            <w:tcBorders>
              <w:top w:val="single" w:sz="4" w:space="0" w:color="auto"/>
              <w:left w:val="single" w:sz="12" w:space="0" w:color="auto"/>
              <w:bottom w:val="single" w:sz="4" w:space="0" w:color="auto"/>
            </w:tcBorders>
            <w:vAlign w:val="center"/>
          </w:tcPr>
          <w:p w14:paraId="0DA89BA7" w14:textId="77777777" w:rsidR="00057A99" w:rsidRPr="00FD2700" w:rsidRDefault="00057A99" w:rsidP="00057A99">
            <w:pPr>
              <w:ind w:leftChars="25" w:left="45" w:rightChars="25" w:right="45"/>
              <w:jc w:val="center"/>
              <w:rPr>
                <w:rFonts w:asciiTheme="minorEastAsia" w:eastAsiaTheme="minorEastAsia" w:hAnsiTheme="minorEastAsia"/>
                <w:szCs w:val="18"/>
                <w:highlight w:val="yellow"/>
              </w:rPr>
            </w:pPr>
          </w:p>
        </w:tc>
      </w:tr>
      <w:tr w:rsidR="00057A99" w:rsidRPr="00D30F75" w14:paraId="7308F405" w14:textId="77777777" w:rsidTr="00E81363">
        <w:trPr>
          <w:trHeight w:hRule="exact" w:val="284"/>
        </w:trPr>
        <w:tc>
          <w:tcPr>
            <w:tcW w:w="727" w:type="pct"/>
            <w:vMerge/>
            <w:vAlign w:val="center"/>
          </w:tcPr>
          <w:p w14:paraId="31A9F87D" w14:textId="77777777" w:rsidR="00057A99" w:rsidRPr="00D30F75" w:rsidRDefault="00057A99" w:rsidP="00057A99">
            <w:pPr>
              <w:ind w:leftChars="25" w:left="45" w:rightChars="25" w:right="45"/>
              <w:jc w:val="center"/>
              <w:rPr>
                <w:rFonts w:asciiTheme="minorEastAsia" w:eastAsiaTheme="minorEastAsia" w:hAnsiTheme="minorEastAsia"/>
                <w:szCs w:val="18"/>
              </w:rPr>
            </w:pPr>
          </w:p>
        </w:tc>
        <w:tc>
          <w:tcPr>
            <w:tcW w:w="1407" w:type="pct"/>
            <w:tcBorders>
              <w:top w:val="single" w:sz="4" w:space="0" w:color="auto"/>
              <w:bottom w:val="single" w:sz="4" w:space="0" w:color="auto"/>
            </w:tcBorders>
            <w:vAlign w:val="center"/>
          </w:tcPr>
          <w:p w14:paraId="60AEA049" w14:textId="15C01700" w:rsidR="00057A99" w:rsidRPr="00877E2D" w:rsidRDefault="00057A99" w:rsidP="00057A99">
            <w:pPr>
              <w:ind w:leftChars="25" w:left="45" w:rightChars="25" w:right="45"/>
              <w:rPr>
                <w:rFonts w:asciiTheme="minorEastAsia" w:eastAsiaTheme="minorEastAsia" w:hAnsiTheme="minorEastAsia"/>
                <w:szCs w:val="18"/>
              </w:rPr>
            </w:pPr>
            <w:r w:rsidRPr="00877E2D">
              <w:rPr>
                <w:rFonts w:asciiTheme="minorEastAsia" w:eastAsiaTheme="minorEastAsia" w:hAnsiTheme="minorEastAsia" w:hint="eastAsia"/>
                <w:szCs w:val="18"/>
              </w:rPr>
              <w:t>物理学及び演習</w:t>
            </w:r>
            <w:r w:rsidRPr="00877E2D">
              <w:rPr>
                <w:rFonts w:asciiTheme="minorEastAsia" w:eastAsiaTheme="minorEastAsia" w:hAnsiTheme="minorEastAsia"/>
                <w:szCs w:val="18"/>
              </w:rPr>
              <w:t xml:space="preserve">(1) </w:t>
            </w:r>
          </w:p>
        </w:tc>
        <w:tc>
          <w:tcPr>
            <w:tcW w:w="409" w:type="pct"/>
            <w:tcBorders>
              <w:top w:val="single" w:sz="4" w:space="0" w:color="auto"/>
              <w:bottom w:val="single" w:sz="4" w:space="0" w:color="auto"/>
              <w:right w:val="single" w:sz="12" w:space="0" w:color="auto"/>
            </w:tcBorders>
            <w:vAlign w:val="center"/>
          </w:tcPr>
          <w:p w14:paraId="2647F84C" w14:textId="77777777" w:rsidR="00057A99" w:rsidRPr="00FD2700"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tcPr>
          <w:p w14:paraId="320D450A" w14:textId="51A7779E" w:rsidR="00057A99" w:rsidRPr="00FD2700" w:rsidRDefault="00057A99" w:rsidP="00057A99">
            <w:pPr>
              <w:ind w:leftChars="25" w:left="45" w:rightChars="25" w:right="45"/>
              <w:jc w:val="center"/>
              <w:rPr>
                <w:rFonts w:asciiTheme="minorEastAsia" w:eastAsiaTheme="minorEastAsia" w:hAnsiTheme="minorEastAsia"/>
                <w:szCs w:val="18"/>
              </w:rPr>
            </w:pPr>
            <w:r>
              <w:rPr>
                <w:rFonts w:asciiTheme="minorEastAsia" w:eastAsiaTheme="minorEastAsia" w:hAnsiTheme="minorEastAsia" w:cs="Segoe UI Symbol"/>
              </w:rPr>
              <w:t>3</w:t>
            </w:r>
          </w:p>
        </w:tc>
        <w:tc>
          <w:tcPr>
            <w:tcW w:w="409" w:type="pct"/>
            <w:tcBorders>
              <w:top w:val="single" w:sz="4" w:space="0" w:color="auto"/>
              <w:left w:val="single" w:sz="12" w:space="0" w:color="auto"/>
              <w:bottom w:val="single" w:sz="4" w:space="0" w:color="auto"/>
              <w:right w:val="single" w:sz="12" w:space="0" w:color="auto"/>
            </w:tcBorders>
            <w:vAlign w:val="center"/>
          </w:tcPr>
          <w:p w14:paraId="421E6AC6" w14:textId="6A4E9847" w:rsidR="00057A99" w:rsidRPr="00FD2700"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vAlign w:val="center"/>
          </w:tcPr>
          <w:p w14:paraId="23F2F51D" w14:textId="77777777" w:rsidR="00057A99" w:rsidRPr="00FD2700"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vAlign w:val="center"/>
          </w:tcPr>
          <w:p w14:paraId="3AB22271" w14:textId="77777777" w:rsidR="00057A99" w:rsidRPr="00FD2700"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vAlign w:val="center"/>
          </w:tcPr>
          <w:p w14:paraId="5EE018C6" w14:textId="77777777" w:rsidR="00057A99" w:rsidRPr="00FD2700" w:rsidRDefault="00057A99" w:rsidP="00057A99">
            <w:pPr>
              <w:ind w:leftChars="25" w:left="45" w:rightChars="25" w:right="45"/>
              <w:jc w:val="center"/>
              <w:rPr>
                <w:rFonts w:asciiTheme="minorEastAsia" w:eastAsiaTheme="minorEastAsia" w:hAnsiTheme="minorEastAsia"/>
                <w:szCs w:val="18"/>
              </w:rPr>
            </w:pPr>
          </w:p>
        </w:tc>
        <w:tc>
          <w:tcPr>
            <w:tcW w:w="412" w:type="pct"/>
            <w:tcBorders>
              <w:top w:val="single" w:sz="4" w:space="0" w:color="auto"/>
              <w:left w:val="single" w:sz="12" w:space="0" w:color="auto"/>
              <w:bottom w:val="single" w:sz="4" w:space="0" w:color="auto"/>
            </w:tcBorders>
            <w:vAlign w:val="center"/>
          </w:tcPr>
          <w:p w14:paraId="562347F5" w14:textId="77777777" w:rsidR="00057A99" w:rsidRPr="00FD2700" w:rsidRDefault="00057A99" w:rsidP="00057A99">
            <w:pPr>
              <w:ind w:leftChars="25" w:left="45" w:rightChars="25" w:right="45"/>
              <w:jc w:val="center"/>
              <w:rPr>
                <w:rFonts w:asciiTheme="minorEastAsia" w:eastAsiaTheme="minorEastAsia" w:hAnsiTheme="minorEastAsia"/>
                <w:szCs w:val="18"/>
                <w:highlight w:val="yellow"/>
              </w:rPr>
            </w:pPr>
          </w:p>
        </w:tc>
      </w:tr>
      <w:tr w:rsidR="00057A99" w:rsidRPr="00D30F75" w14:paraId="3A6B5F23" w14:textId="77777777" w:rsidTr="00E81363">
        <w:trPr>
          <w:trHeight w:hRule="exact" w:val="284"/>
        </w:trPr>
        <w:tc>
          <w:tcPr>
            <w:tcW w:w="727" w:type="pct"/>
            <w:vMerge/>
            <w:vAlign w:val="center"/>
          </w:tcPr>
          <w:p w14:paraId="398669B7" w14:textId="77777777" w:rsidR="00057A99" w:rsidRPr="00D30F75" w:rsidRDefault="00057A99" w:rsidP="00057A99">
            <w:pPr>
              <w:ind w:leftChars="25" w:left="45" w:rightChars="25" w:right="45"/>
              <w:jc w:val="center"/>
              <w:rPr>
                <w:rFonts w:asciiTheme="minorEastAsia" w:eastAsiaTheme="minorEastAsia" w:hAnsiTheme="minorEastAsia"/>
                <w:szCs w:val="18"/>
              </w:rPr>
            </w:pPr>
          </w:p>
        </w:tc>
        <w:tc>
          <w:tcPr>
            <w:tcW w:w="1407" w:type="pct"/>
            <w:tcBorders>
              <w:top w:val="single" w:sz="4" w:space="0" w:color="auto"/>
              <w:bottom w:val="single" w:sz="4" w:space="0" w:color="auto"/>
            </w:tcBorders>
            <w:vAlign w:val="center"/>
          </w:tcPr>
          <w:p w14:paraId="74926745" w14:textId="7AA65256" w:rsidR="00057A99" w:rsidRPr="00877E2D" w:rsidRDefault="00057A99" w:rsidP="00057A99">
            <w:pPr>
              <w:ind w:leftChars="25" w:left="45" w:rightChars="25" w:right="45"/>
              <w:rPr>
                <w:rFonts w:asciiTheme="minorEastAsia" w:eastAsiaTheme="minorEastAsia" w:hAnsiTheme="minorEastAsia"/>
                <w:szCs w:val="18"/>
              </w:rPr>
            </w:pPr>
            <w:r w:rsidRPr="00877E2D">
              <w:rPr>
                <w:rFonts w:asciiTheme="minorEastAsia" w:eastAsiaTheme="minorEastAsia" w:hAnsiTheme="minorEastAsia" w:hint="eastAsia"/>
                <w:szCs w:val="18"/>
              </w:rPr>
              <w:t>物理学及び演習</w:t>
            </w:r>
            <w:r w:rsidRPr="00877E2D">
              <w:rPr>
                <w:rFonts w:asciiTheme="minorEastAsia" w:eastAsiaTheme="minorEastAsia" w:hAnsiTheme="minorEastAsia"/>
                <w:szCs w:val="18"/>
              </w:rPr>
              <w:t xml:space="preserve">(2) </w:t>
            </w:r>
            <w:r w:rsidRPr="00877E2D">
              <w:rPr>
                <w:rFonts w:asciiTheme="minorEastAsia" w:eastAsiaTheme="minorEastAsia" w:hAnsiTheme="minorEastAsia" w:hint="eastAsia"/>
                <w:szCs w:val="18"/>
              </w:rPr>
              <w:t>○</w:t>
            </w:r>
          </w:p>
        </w:tc>
        <w:tc>
          <w:tcPr>
            <w:tcW w:w="409" w:type="pct"/>
            <w:tcBorders>
              <w:top w:val="single" w:sz="4" w:space="0" w:color="auto"/>
              <w:bottom w:val="single" w:sz="4" w:space="0" w:color="auto"/>
              <w:right w:val="single" w:sz="12" w:space="0" w:color="auto"/>
            </w:tcBorders>
            <w:vAlign w:val="center"/>
          </w:tcPr>
          <w:p w14:paraId="2F90C172" w14:textId="77777777" w:rsidR="00057A99" w:rsidRPr="00FD2700"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tcPr>
          <w:p w14:paraId="5F5A0429" w14:textId="20A4C10A" w:rsidR="00057A99" w:rsidRPr="00FD2700" w:rsidRDefault="00057A99" w:rsidP="00057A99">
            <w:pPr>
              <w:ind w:leftChars="25" w:left="45" w:rightChars="25" w:right="45"/>
              <w:jc w:val="center"/>
              <w:rPr>
                <w:rFonts w:asciiTheme="minorEastAsia" w:eastAsiaTheme="minorEastAsia" w:hAnsiTheme="minorEastAsia"/>
                <w:szCs w:val="18"/>
              </w:rPr>
            </w:pPr>
            <w:r>
              <w:rPr>
                <w:rFonts w:asciiTheme="minorEastAsia" w:eastAsiaTheme="minorEastAsia" w:hAnsiTheme="minorEastAsia" w:cs="Segoe UI Symbol"/>
              </w:rPr>
              <w:t>3</w:t>
            </w:r>
          </w:p>
        </w:tc>
        <w:tc>
          <w:tcPr>
            <w:tcW w:w="409" w:type="pct"/>
            <w:tcBorders>
              <w:top w:val="single" w:sz="4" w:space="0" w:color="auto"/>
              <w:left w:val="single" w:sz="12" w:space="0" w:color="auto"/>
              <w:bottom w:val="single" w:sz="4" w:space="0" w:color="auto"/>
              <w:right w:val="single" w:sz="12" w:space="0" w:color="auto"/>
            </w:tcBorders>
            <w:vAlign w:val="center"/>
          </w:tcPr>
          <w:p w14:paraId="1B5E7941" w14:textId="6434D58D" w:rsidR="00057A99" w:rsidRPr="00FD2700"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vAlign w:val="center"/>
          </w:tcPr>
          <w:p w14:paraId="125E7CB8" w14:textId="77777777" w:rsidR="00057A99" w:rsidRPr="00FD2700"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vAlign w:val="center"/>
          </w:tcPr>
          <w:p w14:paraId="4DE36AF8" w14:textId="77777777" w:rsidR="00057A99" w:rsidRPr="00FD2700"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vAlign w:val="center"/>
          </w:tcPr>
          <w:p w14:paraId="288B9AEA" w14:textId="77777777" w:rsidR="00057A99" w:rsidRPr="00FD2700" w:rsidRDefault="00057A99" w:rsidP="00057A99">
            <w:pPr>
              <w:ind w:leftChars="25" w:left="45" w:rightChars="25" w:right="45"/>
              <w:jc w:val="center"/>
              <w:rPr>
                <w:rFonts w:asciiTheme="minorEastAsia" w:eastAsiaTheme="minorEastAsia" w:hAnsiTheme="minorEastAsia"/>
                <w:szCs w:val="18"/>
              </w:rPr>
            </w:pPr>
          </w:p>
        </w:tc>
        <w:tc>
          <w:tcPr>
            <w:tcW w:w="412" w:type="pct"/>
            <w:tcBorders>
              <w:top w:val="single" w:sz="4" w:space="0" w:color="auto"/>
              <w:left w:val="single" w:sz="12" w:space="0" w:color="auto"/>
              <w:bottom w:val="single" w:sz="4" w:space="0" w:color="auto"/>
            </w:tcBorders>
            <w:vAlign w:val="center"/>
          </w:tcPr>
          <w:p w14:paraId="0EC2CF4A" w14:textId="77777777" w:rsidR="00057A99" w:rsidRPr="00FD2700" w:rsidRDefault="00057A99" w:rsidP="00057A99">
            <w:pPr>
              <w:ind w:leftChars="25" w:left="45" w:rightChars="25" w:right="45"/>
              <w:jc w:val="center"/>
              <w:rPr>
                <w:rFonts w:asciiTheme="minorEastAsia" w:eastAsiaTheme="minorEastAsia" w:hAnsiTheme="minorEastAsia"/>
                <w:szCs w:val="18"/>
                <w:highlight w:val="yellow"/>
              </w:rPr>
            </w:pPr>
          </w:p>
        </w:tc>
      </w:tr>
      <w:tr w:rsidR="00057A99" w:rsidRPr="00D30F75" w14:paraId="79F25312" w14:textId="77777777" w:rsidTr="00E81363">
        <w:trPr>
          <w:trHeight w:hRule="exact" w:val="284"/>
        </w:trPr>
        <w:tc>
          <w:tcPr>
            <w:tcW w:w="727" w:type="pct"/>
            <w:vMerge/>
            <w:vAlign w:val="center"/>
          </w:tcPr>
          <w:p w14:paraId="442DA512" w14:textId="77777777" w:rsidR="00057A99" w:rsidRPr="00D30F75" w:rsidRDefault="00057A99" w:rsidP="00057A99">
            <w:pPr>
              <w:ind w:leftChars="25" w:left="45" w:rightChars="25" w:right="45"/>
              <w:jc w:val="center"/>
              <w:rPr>
                <w:rFonts w:asciiTheme="minorEastAsia" w:eastAsiaTheme="minorEastAsia" w:hAnsiTheme="minorEastAsia"/>
                <w:szCs w:val="18"/>
              </w:rPr>
            </w:pPr>
          </w:p>
        </w:tc>
        <w:tc>
          <w:tcPr>
            <w:tcW w:w="1407" w:type="pct"/>
            <w:tcBorders>
              <w:top w:val="single" w:sz="4" w:space="0" w:color="auto"/>
              <w:bottom w:val="single" w:sz="4" w:space="0" w:color="auto"/>
            </w:tcBorders>
            <w:vAlign w:val="center"/>
          </w:tcPr>
          <w:p w14:paraId="262277D6" w14:textId="0B172934" w:rsidR="00057A99" w:rsidRPr="00877E2D" w:rsidRDefault="00057A99" w:rsidP="00057A99">
            <w:pPr>
              <w:ind w:leftChars="25" w:left="45" w:rightChars="25" w:right="45"/>
              <w:rPr>
                <w:rFonts w:asciiTheme="minorEastAsia" w:eastAsiaTheme="minorEastAsia" w:hAnsiTheme="minorEastAsia"/>
                <w:szCs w:val="18"/>
              </w:rPr>
            </w:pPr>
            <w:r w:rsidRPr="00877E2D">
              <w:rPr>
                <w:rFonts w:asciiTheme="minorEastAsia" w:eastAsiaTheme="minorEastAsia" w:hAnsiTheme="minorEastAsia" w:hint="eastAsia"/>
                <w:szCs w:val="18"/>
              </w:rPr>
              <w:t>物理学実験</w:t>
            </w:r>
            <w:r w:rsidRPr="00877E2D">
              <w:rPr>
                <w:rFonts w:asciiTheme="minorEastAsia" w:eastAsiaTheme="minorEastAsia" w:hAnsiTheme="minorEastAsia"/>
                <w:szCs w:val="18"/>
              </w:rPr>
              <w:t>(a) ○</w:t>
            </w:r>
          </w:p>
        </w:tc>
        <w:tc>
          <w:tcPr>
            <w:tcW w:w="409" w:type="pct"/>
            <w:tcBorders>
              <w:top w:val="single" w:sz="4" w:space="0" w:color="auto"/>
              <w:bottom w:val="single" w:sz="4" w:space="0" w:color="auto"/>
              <w:right w:val="single" w:sz="12" w:space="0" w:color="auto"/>
            </w:tcBorders>
            <w:vAlign w:val="center"/>
          </w:tcPr>
          <w:p w14:paraId="135C0D7C" w14:textId="77777777" w:rsidR="00057A99" w:rsidRPr="00FD2700"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tcPr>
          <w:p w14:paraId="4D7DFF20" w14:textId="6B8E71E6" w:rsidR="00057A99" w:rsidRPr="00FD2700" w:rsidRDefault="00057A99" w:rsidP="00057A99">
            <w:pPr>
              <w:ind w:leftChars="25" w:left="45" w:rightChars="25" w:right="45"/>
              <w:jc w:val="center"/>
              <w:rPr>
                <w:rFonts w:asciiTheme="minorEastAsia" w:eastAsiaTheme="minorEastAsia" w:hAnsiTheme="minorEastAsia"/>
                <w:szCs w:val="18"/>
              </w:rPr>
            </w:pPr>
            <w:r>
              <w:rPr>
                <w:rFonts w:asciiTheme="minorEastAsia" w:eastAsiaTheme="minorEastAsia" w:hAnsiTheme="minorEastAsia" w:cs="Segoe UI Symbol"/>
              </w:rPr>
              <w:t>1</w:t>
            </w:r>
          </w:p>
        </w:tc>
        <w:tc>
          <w:tcPr>
            <w:tcW w:w="409" w:type="pct"/>
            <w:tcBorders>
              <w:top w:val="single" w:sz="4" w:space="0" w:color="auto"/>
              <w:left w:val="single" w:sz="12" w:space="0" w:color="auto"/>
              <w:bottom w:val="single" w:sz="4" w:space="0" w:color="auto"/>
              <w:right w:val="single" w:sz="12" w:space="0" w:color="auto"/>
            </w:tcBorders>
            <w:vAlign w:val="center"/>
          </w:tcPr>
          <w:p w14:paraId="75B1477D" w14:textId="1C59F87F" w:rsidR="00057A99" w:rsidRPr="00FD2700"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vAlign w:val="center"/>
          </w:tcPr>
          <w:p w14:paraId="2D107096" w14:textId="429ECE25" w:rsidR="00057A99" w:rsidRPr="00FD2700"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vAlign w:val="center"/>
          </w:tcPr>
          <w:p w14:paraId="6ABBECCD" w14:textId="77777777" w:rsidR="00057A99" w:rsidRPr="00FD2700"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vAlign w:val="center"/>
          </w:tcPr>
          <w:p w14:paraId="46786B29" w14:textId="77777777" w:rsidR="00057A99" w:rsidRPr="00FD2700" w:rsidRDefault="00057A99" w:rsidP="00057A99">
            <w:pPr>
              <w:ind w:leftChars="25" w:left="45" w:rightChars="25" w:right="45"/>
              <w:jc w:val="center"/>
              <w:rPr>
                <w:rFonts w:asciiTheme="minorEastAsia" w:eastAsiaTheme="minorEastAsia" w:hAnsiTheme="minorEastAsia"/>
                <w:szCs w:val="18"/>
              </w:rPr>
            </w:pPr>
          </w:p>
        </w:tc>
        <w:tc>
          <w:tcPr>
            <w:tcW w:w="412" w:type="pct"/>
            <w:tcBorders>
              <w:top w:val="single" w:sz="4" w:space="0" w:color="auto"/>
              <w:left w:val="single" w:sz="12" w:space="0" w:color="auto"/>
              <w:bottom w:val="single" w:sz="4" w:space="0" w:color="auto"/>
            </w:tcBorders>
            <w:vAlign w:val="center"/>
          </w:tcPr>
          <w:p w14:paraId="14B3D2F2" w14:textId="77777777" w:rsidR="00057A99" w:rsidRPr="00FD2700" w:rsidRDefault="00057A99" w:rsidP="00057A99">
            <w:pPr>
              <w:ind w:leftChars="25" w:left="45" w:rightChars="25" w:right="45"/>
              <w:jc w:val="center"/>
              <w:rPr>
                <w:rFonts w:asciiTheme="minorEastAsia" w:eastAsiaTheme="minorEastAsia" w:hAnsiTheme="minorEastAsia"/>
                <w:szCs w:val="18"/>
                <w:highlight w:val="yellow"/>
              </w:rPr>
            </w:pPr>
          </w:p>
        </w:tc>
      </w:tr>
      <w:tr w:rsidR="00057A99" w:rsidRPr="00D30F75" w14:paraId="1D420F60" w14:textId="77777777" w:rsidTr="00E81363">
        <w:trPr>
          <w:trHeight w:hRule="exact" w:val="284"/>
        </w:trPr>
        <w:tc>
          <w:tcPr>
            <w:tcW w:w="727" w:type="pct"/>
            <w:vMerge/>
            <w:vAlign w:val="center"/>
          </w:tcPr>
          <w:p w14:paraId="7542FBEE" w14:textId="77777777" w:rsidR="00057A99" w:rsidRPr="00D30F75" w:rsidRDefault="00057A99" w:rsidP="00057A99">
            <w:pPr>
              <w:ind w:leftChars="25" w:left="45" w:rightChars="25" w:right="45"/>
              <w:jc w:val="center"/>
              <w:rPr>
                <w:rFonts w:asciiTheme="minorEastAsia" w:eastAsiaTheme="minorEastAsia" w:hAnsiTheme="minorEastAsia"/>
                <w:szCs w:val="18"/>
              </w:rPr>
            </w:pPr>
          </w:p>
        </w:tc>
        <w:tc>
          <w:tcPr>
            <w:tcW w:w="1407" w:type="pct"/>
            <w:tcBorders>
              <w:top w:val="single" w:sz="4" w:space="0" w:color="auto"/>
              <w:bottom w:val="single" w:sz="4" w:space="0" w:color="auto"/>
            </w:tcBorders>
            <w:vAlign w:val="center"/>
          </w:tcPr>
          <w:p w14:paraId="25C7BE04" w14:textId="0DD944AE" w:rsidR="00057A99" w:rsidRPr="00877E2D" w:rsidRDefault="00057A99" w:rsidP="00057A99">
            <w:pPr>
              <w:ind w:leftChars="25" w:left="45" w:rightChars="25" w:right="45"/>
              <w:rPr>
                <w:rFonts w:asciiTheme="minorEastAsia" w:eastAsiaTheme="minorEastAsia" w:hAnsiTheme="minorEastAsia"/>
                <w:szCs w:val="18"/>
              </w:rPr>
            </w:pPr>
            <w:r w:rsidRPr="00877E2D">
              <w:rPr>
                <w:rFonts w:asciiTheme="minorEastAsia" w:eastAsiaTheme="minorEastAsia" w:hAnsiTheme="minorEastAsia" w:hint="eastAsia"/>
                <w:szCs w:val="18"/>
              </w:rPr>
              <w:t>物理学実験</w:t>
            </w:r>
            <w:r w:rsidRPr="00877E2D">
              <w:rPr>
                <w:rFonts w:asciiTheme="minorEastAsia" w:eastAsiaTheme="minorEastAsia" w:hAnsiTheme="minorEastAsia"/>
                <w:szCs w:val="18"/>
              </w:rPr>
              <w:t xml:space="preserve">(b) </w:t>
            </w:r>
            <w:r w:rsidRPr="00877E2D">
              <w:rPr>
                <w:rFonts w:asciiTheme="minorEastAsia" w:eastAsiaTheme="minorEastAsia" w:hAnsiTheme="minorEastAsia" w:hint="eastAsia"/>
                <w:szCs w:val="18"/>
              </w:rPr>
              <w:t>○</w:t>
            </w:r>
          </w:p>
        </w:tc>
        <w:tc>
          <w:tcPr>
            <w:tcW w:w="409" w:type="pct"/>
            <w:tcBorders>
              <w:top w:val="single" w:sz="4" w:space="0" w:color="auto"/>
              <w:bottom w:val="single" w:sz="4" w:space="0" w:color="auto"/>
              <w:right w:val="single" w:sz="12" w:space="0" w:color="auto"/>
            </w:tcBorders>
            <w:vAlign w:val="center"/>
          </w:tcPr>
          <w:p w14:paraId="7AD1704C" w14:textId="77777777" w:rsidR="00057A99" w:rsidRPr="00FD2700"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tcPr>
          <w:p w14:paraId="4FCE1370" w14:textId="52B47984" w:rsidR="00057A99" w:rsidRPr="00FD2700" w:rsidRDefault="00057A99" w:rsidP="00057A99">
            <w:pPr>
              <w:ind w:leftChars="25" w:left="45" w:rightChars="25" w:right="45"/>
              <w:jc w:val="center"/>
              <w:rPr>
                <w:rFonts w:asciiTheme="minorEastAsia" w:eastAsiaTheme="minorEastAsia" w:hAnsiTheme="minorEastAsia"/>
                <w:szCs w:val="18"/>
              </w:rPr>
            </w:pPr>
            <w:r>
              <w:rPr>
                <w:rFonts w:asciiTheme="minorEastAsia" w:eastAsiaTheme="minorEastAsia" w:hAnsiTheme="minorEastAsia" w:cs="Segoe UI Symbol"/>
              </w:rPr>
              <w:t>1</w:t>
            </w:r>
          </w:p>
        </w:tc>
        <w:tc>
          <w:tcPr>
            <w:tcW w:w="409" w:type="pct"/>
            <w:tcBorders>
              <w:top w:val="single" w:sz="4" w:space="0" w:color="auto"/>
              <w:left w:val="single" w:sz="12" w:space="0" w:color="auto"/>
              <w:bottom w:val="single" w:sz="4" w:space="0" w:color="auto"/>
              <w:right w:val="single" w:sz="12" w:space="0" w:color="auto"/>
            </w:tcBorders>
            <w:vAlign w:val="center"/>
          </w:tcPr>
          <w:p w14:paraId="2FCC8508" w14:textId="67D26A1F" w:rsidR="00057A99" w:rsidRPr="00FD2700"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vAlign w:val="center"/>
          </w:tcPr>
          <w:p w14:paraId="54185979" w14:textId="0E3E26DE" w:rsidR="00057A99" w:rsidRPr="00FD2700"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vAlign w:val="center"/>
          </w:tcPr>
          <w:p w14:paraId="452D616E" w14:textId="77777777" w:rsidR="00057A99" w:rsidRPr="00FD2700"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vAlign w:val="center"/>
          </w:tcPr>
          <w:p w14:paraId="78FF9711" w14:textId="77777777" w:rsidR="00057A99" w:rsidRPr="00FD2700" w:rsidRDefault="00057A99" w:rsidP="00057A99">
            <w:pPr>
              <w:ind w:leftChars="25" w:left="45" w:rightChars="25" w:right="45"/>
              <w:jc w:val="center"/>
              <w:rPr>
                <w:rFonts w:asciiTheme="minorEastAsia" w:eastAsiaTheme="minorEastAsia" w:hAnsiTheme="minorEastAsia"/>
                <w:szCs w:val="18"/>
              </w:rPr>
            </w:pPr>
          </w:p>
        </w:tc>
        <w:tc>
          <w:tcPr>
            <w:tcW w:w="412" w:type="pct"/>
            <w:tcBorders>
              <w:top w:val="single" w:sz="4" w:space="0" w:color="auto"/>
              <w:left w:val="single" w:sz="12" w:space="0" w:color="auto"/>
              <w:bottom w:val="single" w:sz="4" w:space="0" w:color="auto"/>
            </w:tcBorders>
            <w:vAlign w:val="center"/>
          </w:tcPr>
          <w:p w14:paraId="00536CC7" w14:textId="77777777" w:rsidR="00057A99" w:rsidRPr="00FD2700" w:rsidRDefault="00057A99" w:rsidP="00057A99">
            <w:pPr>
              <w:ind w:leftChars="25" w:left="45" w:rightChars="25" w:right="45"/>
              <w:jc w:val="center"/>
              <w:rPr>
                <w:rFonts w:asciiTheme="minorEastAsia" w:eastAsiaTheme="minorEastAsia" w:hAnsiTheme="minorEastAsia"/>
                <w:szCs w:val="18"/>
                <w:highlight w:val="yellow"/>
              </w:rPr>
            </w:pPr>
          </w:p>
        </w:tc>
      </w:tr>
      <w:tr w:rsidR="00057A99" w:rsidRPr="00D30F75" w14:paraId="5BDCBAB4" w14:textId="77777777" w:rsidTr="00E81363">
        <w:trPr>
          <w:trHeight w:hRule="exact" w:val="284"/>
        </w:trPr>
        <w:tc>
          <w:tcPr>
            <w:tcW w:w="727" w:type="pct"/>
            <w:vMerge/>
            <w:vAlign w:val="center"/>
          </w:tcPr>
          <w:p w14:paraId="6069D40C" w14:textId="77777777" w:rsidR="00057A99" w:rsidRPr="00D30F75" w:rsidRDefault="00057A99" w:rsidP="00057A99">
            <w:pPr>
              <w:ind w:leftChars="25" w:left="45" w:rightChars="25" w:right="45"/>
              <w:jc w:val="center"/>
              <w:rPr>
                <w:rFonts w:asciiTheme="minorEastAsia" w:eastAsiaTheme="minorEastAsia" w:hAnsiTheme="minorEastAsia"/>
                <w:szCs w:val="18"/>
              </w:rPr>
            </w:pPr>
          </w:p>
        </w:tc>
        <w:tc>
          <w:tcPr>
            <w:tcW w:w="1407" w:type="pct"/>
            <w:tcBorders>
              <w:top w:val="single" w:sz="4" w:space="0" w:color="auto"/>
              <w:bottom w:val="single" w:sz="4" w:space="0" w:color="auto"/>
            </w:tcBorders>
            <w:vAlign w:val="center"/>
          </w:tcPr>
          <w:p w14:paraId="56F8A999" w14:textId="513249CB" w:rsidR="00057A99" w:rsidRPr="00877E2D" w:rsidRDefault="00057A99" w:rsidP="00057A99">
            <w:pPr>
              <w:ind w:leftChars="25" w:left="45" w:rightChars="25" w:right="45"/>
              <w:rPr>
                <w:rFonts w:asciiTheme="minorEastAsia" w:eastAsiaTheme="minorEastAsia" w:hAnsiTheme="minorEastAsia"/>
                <w:szCs w:val="18"/>
              </w:rPr>
            </w:pPr>
            <w:r w:rsidRPr="00877E2D">
              <w:rPr>
                <w:rFonts w:asciiTheme="minorEastAsia" w:eastAsiaTheme="minorEastAsia" w:hAnsiTheme="minorEastAsia" w:hint="eastAsia"/>
                <w:szCs w:val="18"/>
              </w:rPr>
              <w:t>情報リテラシー演習</w:t>
            </w:r>
            <w:r w:rsidRPr="00877E2D">
              <w:rPr>
                <w:rFonts w:asciiTheme="minorEastAsia" w:eastAsiaTheme="minorEastAsia" w:hAnsiTheme="minorEastAsia"/>
                <w:szCs w:val="18"/>
              </w:rPr>
              <w:t xml:space="preserve">(a) </w:t>
            </w:r>
            <w:r w:rsidRPr="00877E2D">
              <w:rPr>
                <w:rFonts w:asciiTheme="minorEastAsia" w:eastAsiaTheme="minorEastAsia" w:hAnsiTheme="minorEastAsia" w:hint="eastAsia"/>
                <w:szCs w:val="18"/>
              </w:rPr>
              <w:t>○</w:t>
            </w:r>
          </w:p>
        </w:tc>
        <w:tc>
          <w:tcPr>
            <w:tcW w:w="409" w:type="pct"/>
            <w:tcBorders>
              <w:top w:val="single" w:sz="4" w:space="0" w:color="auto"/>
              <w:bottom w:val="single" w:sz="4" w:space="0" w:color="auto"/>
              <w:right w:val="single" w:sz="12" w:space="0" w:color="auto"/>
            </w:tcBorders>
            <w:vAlign w:val="center"/>
          </w:tcPr>
          <w:p w14:paraId="1C8F393C" w14:textId="77777777" w:rsidR="00057A99" w:rsidRPr="00FD2700"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tcPr>
          <w:p w14:paraId="3D9386CB" w14:textId="70A6AB9F" w:rsidR="00057A99" w:rsidRPr="00FD2700" w:rsidRDefault="00057A99" w:rsidP="00057A99">
            <w:pPr>
              <w:ind w:leftChars="25" w:left="45" w:rightChars="25" w:right="45"/>
              <w:jc w:val="center"/>
              <w:rPr>
                <w:rFonts w:asciiTheme="minorEastAsia" w:eastAsiaTheme="minorEastAsia" w:hAnsiTheme="minorEastAsia"/>
                <w:szCs w:val="18"/>
              </w:rPr>
            </w:pPr>
            <w:r>
              <w:rPr>
                <w:rFonts w:asciiTheme="minorEastAsia" w:eastAsiaTheme="minorEastAsia" w:hAnsiTheme="minorEastAsia" w:cs="Segoe UI Symbol"/>
              </w:rPr>
              <w:t>0.5</w:t>
            </w:r>
          </w:p>
        </w:tc>
        <w:tc>
          <w:tcPr>
            <w:tcW w:w="409" w:type="pct"/>
            <w:tcBorders>
              <w:top w:val="single" w:sz="4" w:space="0" w:color="auto"/>
              <w:left w:val="single" w:sz="12" w:space="0" w:color="auto"/>
              <w:bottom w:val="single" w:sz="4" w:space="0" w:color="auto"/>
              <w:right w:val="single" w:sz="12" w:space="0" w:color="auto"/>
            </w:tcBorders>
            <w:vAlign w:val="center"/>
          </w:tcPr>
          <w:p w14:paraId="5FA6E4F9" w14:textId="3A5A152F" w:rsidR="00057A99" w:rsidRPr="00FD2700"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vAlign w:val="center"/>
          </w:tcPr>
          <w:p w14:paraId="20AB0C63" w14:textId="77777777" w:rsidR="00057A99" w:rsidRPr="00FD2700"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vAlign w:val="center"/>
          </w:tcPr>
          <w:p w14:paraId="5D06E2F7" w14:textId="77777777" w:rsidR="00057A99" w:rsidRPr="00FD2700"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vAlign w:val="center"/>
          </w:tcPr>
          <w:p w14:paraId="6C3E15FD" w14:textId="77777777" w:rsidR="00057A99" w:rsidRPr="00FD2700" w:rsidRDefault="00057A99" w:rsidP="00057A99">
            <w:pPr>
              <w:ind w:leftChars="25" w:left="45" w:rightChars="25" w:right="45"/>
              <w:jc w:val="center"/>
              <w:rPr>
                <w:rFonts w:asciiTheme="minorEastAsia" w:eastAsiaTheme="minorEastAsia" w:hAnsiTheme="minorEastAsia"/>
                <w:szCs w:val="18"/>
              </w:rPr>
            </w:pPr>
          </w:p>
        </w:tc>
        <w:tc>
          <w:tcPr>
            <w:tcW w:w="412" w:type="pct"/>
            <w:tcBorders>
              <w:top w:val="single" w:sz="4" w:space="0" w:color="auto"/>
              <w:left w:val="single" w:sz="12" w:space="0" w:color="auto"/>
              <w:bottom w:val="single" w:sz="4" w:space="0" w:color="auto"/>
            </w:tcBorders>
            <w:vAlign w:val="center"/>
          </w:tcPr>
          <w:p w14:paraId="24DE7935" w14:textId="77777777" w:rsidR="00057A99" w:rsidRPr="00FD2700" w:rsidRDefault="00057A99" w:rsidP="00057A99">
            <w:pPr>
              <w:ind w:leftChars="25" w:left="45" w:rightChars="25" w:right="45"/>
              <w:jc w:val="center"/>
              <w:rPr>
                <w:rFonts w:asciiTheme="minorEastAsia" w:eastAsiaTheme="minorEastAsia" w:hAnsiTheme="minorEastAsia"/>
                <w:szCs w:val="18"/>
                <w:highlight w:val="yellow"/>
              </w:rPr>
            </w:pPr>
          </w:p>
        </w:tc>
      </w:tr>
      <w:tr w:rsidR="00057A99" w:rsidRPr="00D30F75" w14:paraId="7B9685DF" w14:textId="77777777" w:rsidTr="00E81363">
        <w:trPr>
          <w:trHeight w:hRule="exact" w:val="284"/>
        </w:trPr>
        <w:tc>
          <w:tcPr>
            <w:tcW w:w="727" w:type="pct"/>
            <w:vMerge/>
            <w:vAlign w:val="center"/>
          </w:tcPr>
          <w:p w14:paraId="20678CE4" w14:textId="77777777" w:rsidR="00057A99" w:rsidRPr="00D30F75" w:rsidRDefault="00057A99" w:rsidP="00057A99">
            <w:pPr>
              <w:ind w:leftChars="25" w:left="45" w:rightChars="25" w:right="45"/>
              <w:jc w:val="center"/>
              <w:rPr>
                <w:rFonts w:asciiTheme="minorEastAsia" w:eastAsiaTheme="minorEastAsia" w:hAnsiTheme="minorEastAsia"/>
                <w:szCs w:val="18"/>
              </w:rPr>
            </w:pPr>
          </w:p>
        </w:tc>
        <w:tc>
          <w:tcPr>
            <w:tcW w:w="1407" w:type="pct"/>
            <w:tcBorders>
              <w:top w:val="single" w:sz="4" w:space="0" w:color="auto"/>
              <w:bottom w:val="single" w:sz="4" w:space="0" w:color="auto"/>
            </w:tcBorders>
            <w:vAlign w:val="center"/>
          </w:tcPr>
          <w:p w14:paraId="3F94D341" w14:textId="7184733D" w:rsidR="00057A99" w:rsidRPr="00877E2D" w:rsidRDefault="00057A99" w:rsidP="00057A99">
            <w:pPr>
              <w:ind w:leftChars="25" w:left="45" w:rightChars="25" w:right="45"/>
              <w:rPr>
                <w:rFonts w:asciiTheme="minorEastAsia" w:eastAsiaTheme="minorEastAsia" w:hAnsiTheme="minorEastAsia"/>
                <w:szCs w:val="18"/>
              </w:rPr>
            </w:pPr>
            <w:r w:rsidRPr="00877E2D">
              <w:rPr>
                <w:rFonts w:asciiTheme="minorEastAsia" w:eastAsiaTheme="minorEastAsia" w:hAnsiTheme="minorEastAsia" w:hint="eastAsia"/>
                <w:szCs w:val="18"/>
              </w:rPr>
              <w:t>情報リテラシー演習</w:t>
            </w:r>
            <w:r w:rsidRPr="00877E2D">
              <w:rPr>
                <w:rFonts w:asciiTheme="minorEastAsia" w:eastAsiaTheme="minorEastAsia" w:hAnsiTheme="minorEastAsia"/>
                <w:szCs w:val="18"/>
              </w:rPr>
              <w:t xml:space="preserve">(b) </w:t>
            </w:r>
            <w:r w:rsidRPr="00877E2D">
              <w:rPr>
                <w:rFonts w:asciiTheme="minorEastAsia" w:eastAsiaTheme="minorEastAsia" w:hAnsiTheme="minorEastAsia" w:hint="eastAsia"/>
                <w:szCs w:val="18"/>
              </w:rPr>
              <w:t>○</w:t>
            </w:r>
          </w:p>
        </w:tc>
        <w:tc>
          <w:tcPr>
            <w:tcW w:w="409" w:type="pct"/>
            <w:tcBorders>
              <w:top w:val="single" w:sz="4" w:space="0" w:color="auto"/>
              <w:bottom w:val="single" w:sz="4" w:space="0" w:color="auto"/>
              <w:right w:val="single" w:sz="12" w:space="0" w:color="auto"/>
            </w:tcBorders>
            <w:vAlign w:val="center"/>
          </w:tcPr>
          <w:p w14:paraId="4B7948F1" w14:textId="77777777" w:rsidR="00057A99" w:rsidRPr="00FD2700"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tcPr>
          <w:p w14:paraId="06F027B6" w14:textId="4512D777" w:rsidR="00057A99" w:rsidRPr="00FD2700" w:rsidRDefault="00057A99" w:rsidP="00057A99">
            <w:pPr>
              <w:ind w:leftChars="25" w:left="45" w:rightChars="25" w:right="45"/>
              <w:jc w:val="center"/>
              <w:rPr>
                <w:rFonts w:asciiTheme="minorEastAsia" w:eastAsiaTheme="minorEastAsia" w:hAnsiTheme="minorEastAsia"/>
                <w:szCs w:val="18"/>
              </w:rPr>
            </w:pPr>
            <w:r>
              <w:rPr>
                <w:rFonts w:asciiTheme="minorEastAsia" w:eastAsiaTheme="minorEastAsia" w:hAnsiTheme="minorEastAsia" w:cs="Segoe UI Symbol"/>
              </w:rPr>
              <w:t>0.5</w:t>
            </w:r>
          </w:p>
        </w:tc>
        <w:tc>
          <w:tcPr>
            <w:tcW w:w="409" w:type="pct"/>
            <w:tcBorders>
              <w:top w:val="single" w:sz="4" w:space="0" w:color="auto"/>
              <w:left w:val="single" w:sz="12" w:space="0" w:color="auto"/>
              <w:bottom w:val="single" w:sz="4" w:space="0" w:color="auto"/>
              <w:right w:val="single" w:sz="12" w:space="0" w:color="auto"/>
            </w:tcBorders>
            <w:vAlign w:val="center"/>
          </w:tcPr>
          <w:p w14:paraId="463022A5" w14:textId="604CB85C" w:rsidR="00057A99" w:rsidRPr="00FD2700"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vAlign w:val="center"/>
          </w:tcPr>
          <w:p w14:paraId="3FADF041" w14:textId="77777777" w:rsidR="00057A99" w:rsidRPr="00FD2700"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vAlign w:val="center"/>
          </w:tcPr>
          <w:p w14:paraId="0EE6BF10" w14:textId="77777777" w:rsidR="00057A99" w:rsidRPr="00FD2700"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vAlign w:val="center"/>
          </w:tcPr>
          <w:p w14:paraId="453C8D4C" w14:textId="77777777" w:rsidR="00057A99" w:rsidRPr="00FD2700" w:rsidRDefault="00057A99" w:rsidP="00057A99">
            <w:pPr>
              <w:ind w:leftChars="25" w:left="45" w:rightChars="25" w:right="45"/>
              <w:jc w:val="center"/>
              <w:rPr>
                <w:rFonts w:asciiTheme="minorEastAsia" w:eastAsiaTheme="minorEastAsia" w:hAnsiTheme="minorEastAsia"/>
                <w:szCs w:val="18"/>
              </w:rPr>
            </w:pPr>
          </w:p>
        </w:tc>
        <w:tc>
          <w:tcPr>
            <w:tcW w:w="412" w:type="pct"/>
            <w:tcBorders>
              <w:top w:val="single" w:sz="4" w:space="0" w:color="auto"/>
              <w:left w:val="single" w:sz="12" w:space="0" w:color="auto"/>
              <w:bottom w:val="single" w:sz="4" w:space="0" w:color="auto"/>
            </w:tcBorders>
            <w:vAlign w:val="center"/>
          </w:tcPr>
          <w:p w14:paraId="3F057733" w14:textId="77777777" w:rsidR="00057A99" w:rsidRPr="00FD2700" w:rsidRDefault="00057A99" w:rsidP="00057A99">
            <w:pPr>
              <w:ind w:leftChars="25" w:left="45" w:rightChars="25" w:right="45"/>
              <w:jc w:val="center"/>
              <w:rPr>
                <w:rFonts w:asciiTheme="minorEastAsia" w:eastAsiaTheme="minorEastAsia" w:hAnsiTheme="minorEastAsia"/>
                <w:szCs w:val="18"/>
                <w:highlight w:val="yellow"/>
              </w:rPr>
            </w:pPr>
          </w:p>
        </w:tc>
      </w:tr>
      <w:tr w:rsidR="00057A99" w:rsidRPr="00D30F75" w14:paraId="6F726300" w14:textId="77777777" w:rsidTr="00E81363">
        <w:trPr>
          <w:trHeight w:hRule="exact" w:val="284"/>
        </w:trPr>
        <w:tc>
          <w:tcPr>
            <w:tcW w:w="727" w:type="pct"/>
            <w:vMerge/>
            <w:vAlign w:val="center"/>
          </w:tcPr>
          <w:p w14:paraId="3DF37B42" w14:textId="77777777" w:rsidR="00057A99" w:rsidRPr="00D30F75" w:rsidRDefault="00057A99" w:rsidP="00057A99">
            <w:pPr>
              <w:ind w:leftChars="25" w:left="45" w:rightChars="25" w:right="45"/>
              <w:jc w:val="center"/>
              <w:rPr>
                <w:rFonts w:asciiTheme="minorEastAsia" w:eastAsiaTheme="minorEastAsia" w:hAnsiTheme="minorEastAsia"/>
                <w:szCs w:val="18"/>
              </w:rPr>
            </w:pPr>
          </w:p>
        </w:tc>
        <w:tc>
          <w:tcPr>
            <w:tcW w:w="1407" w:type="pct"/>
            <w:tcBorders>
              <w:top w:val="single" w:sz="4" w:space="0" w:color="auto"/>
              <w:bottom w:val="single" w:sz="4" w:space="0" w:color="auto"/>
            </w:tcBorders>
            <w:vAlign w:val="center"/>
          </w:tcPr>
          <w:p w14:paraId="40CC7415" w14:textId="5B9499CB" w:rsidR="00057A99" w:rsidRPr="00877E2D" w:rsidRDefault="00057A99" w:rsidP="00057A99">
            <w:pPr>
              <w:ind w:leftChars="25" w:left="45" w:rightChars="25" w:right="45"/>
              <w:rPr>
                <w:rFonts w:asciiTheme="minorEastAsia" w:eastAsiaTheme="minorEastAsia" w:hAnsiTheme="minorEastAsia"/>
                <w:szCs w:val="18"/>
              </w:rPr>
            </w:pPr>
            <w:r w:rsidRPr="00877E2D">
              <w:rPr>
                <w:rFonts w:asciiTheme="minorEastAsia" w:eastAsiaTheme="minorEastAsia" w:hAnsiTheme="minorEastAsia" w:hint="eastAsia"/>
                <w:szCs w:val="18"/>
              </w:rPr>
              <w:t>プログラミング基礎</w:t>
            </w:r>
            <w:r w:rsidRPr="00877E2D">
              <w:rPr>
                <w:rFonts w:asciiTheme="minorEastAsia" w:eastAsiaTheme="minorEastAsia" w:hAnsiTheme="minorEastAsia"/>
                <w:szCs w:val="18"/>
              </w:rPr>
              <w:t>(a) △</w:t>
            </w:r>
          </w:p>
        </w:tc>
        <w:tc>
          <w:tcPr>
            <w:tcW w:w="409" w:type="pct"/>
            <w:tcBorders>
              <w:top w:val="single" w:sz="4" w:space="0" w:color="auto"/>
              <w:bottom w:val="single" w:sz="4" w:space="0" w:color="auto"/>
              <w:right w:val="single" w:sz="12" w:space="0" w:color="auto"/>
            </w:tcBorders>
            <w:vAlign w:val="center"/>
          </w:tcPr>
          <w:p w14:paraId="7E8E330D" w14:textId="77777777" w:rsidR="00057A99" w:rsidRPr="00FD2700"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tcPr>
          <w:p w14:paraId="3049695E" w14:textId="7EE0CEDD" w:rsidR="00057A99" w:rsidRPr="00FD2700" w:rsidRDefault="00057A99" w:rsidP="00057A99">
            <w:pPr>
              <w:ind w:leftChars="25" w:left="45" w:rightChars="25" w:right="45"/>
              <w:jc w:val="center"/>
              <w:rPr>
                <w:rFonts w:asciiTheme="minorEastAsia" w:eastAsiaTheme="minorEastAsia" w:hAnsiTheme="minorEastAsia"/>
                <w:szCs w:val="18"/>
              </w:rPr>
            </w:pPr>
            <w:r>
              <w:rPr>
                <w:rFonts w:asciiTheme="minorEastAsia" w:eastAsiaTheme="minorEastAsia" w:hAnsiTheme="minorEastAsia" w:cs="Segoe UI Symbol"/>
              </w:rPr>
              <w:t>1</w:t>
            </w:r>
          </w:p>
        </w:tc>
        <w:tc>
          <w:tcPr>
            <w:tcW w:w="409" w:type="pct"/>
            <w:tcBorders>
              <w:top w:val="single" w:sz="4" w:space="0" w:color="auto"/>
              <w:left w:val="single" w:sz="12" w:space="0" w:color="auto"/>
              <w:bottom w:val="single" w:sz="4" w:space="0" w:color="auto"/>
              <w:right w:val="single" w:sz="12" w:space="0" w:color="auto"/>
            </w:tcBorders>
            <w:vAlign w:val="center"/>
          </w:tcPr>
          <w:p w14:paraId="0B5C0781" w14:textId="7A499722" w:rsidR="00057A99" w:rsidRPr="00FD2700"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vAlign w:val="center"/>
          </w:tcPr>
          <w:p w14:paraId="649896DC" w14:textId="7437DAE6" w:rsidR="00057A99" w:rsidRPr="00FD2700"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vAlign w:val="center"/>
          </w:tcPr>
          <w:p w14:paraId="4CE05C33" w14:textId="77777777" w:rsidR="00057A99" w:rsidRPr="00FD2700"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vAlign w:val="center"/>
          </w:tcPr>
          <w:p w14:paraId="563DE80B" w14:textId="77777777" w:rsidR="00057A99" w:rsidRPr="00FD2700" w:rsidRDefault="00057A99" w:rsidP="00057A99">
            <w:pPr>
              <w:ind w:leftChars="25" w:left="45" w:rightChars="25" w:right="45"/>
              <w:jc w:val="center"/>
              <w:rPr>
                <w:rFonts w:asciiTheme="minorEastAsia" w:eastAsiaTheme="minorEastAsia" w:hAnsiTheme="minorEastAsia"/>
                <w:szCs w:val="18"/>
              </w:rPr>
            </w:pPr>
          </w:p>
        </w:tc>
        <w:tc>
          <w:tcPr>
            <w:tcW w:w="412" w:type="pct"/>
            <w:tcBorders>
              <w:top w:val="single" w:sz="4" w:space="0" w:color="auto"/>
              <w:left w:val="single" w:sz="12" w:space="0" w:color="auto"/>
              <w:bottom w:val="single" w:sz="4" w:space="0" w:color="auto"/>
            </w:tcBorders>
            <w:vAlign w:val="center"/>
          </w:tcPr>
          <w:p w14:paraId="1FFBCDD5" w14:textId="77777777" w:rsidR="00057A99" w:rsidRPr="00FD2700" w:rsidRDefault="00057A99" w:rsidP="00057A99">
            <w:pPr>
              <w:ind w:leftChars="25" w:left="45" w:rightChars="25" w:right="45"/>
              <w:jc w:val="center"/>
              <w:rPr>
                <w:rFonts w:asciiTheme="minorEastAsia" w:eastAsiaTheme="minorEastAsia" w:hAnsiTheme="minorEastAsia"/>
                <w:szCs w:val="18"/>
                <w:highlight w:val="yellow"/>
              </w:rPr>
            </w:pPr>
          </w:p>
        </w:tc>
      </w:tr>
      <w:tr w:rsidR="00057A99" w:rsidRPr="00D30F75" w14:paraId="379943C4" w14:textId="77777777" w:rsidTr="00E81363">
        <w:trPr>
          <w:trHeight w:hRule="exact" w:val="284"/>
        </w:trPr>
        <w:tc>
          <w:tcPr>
            <w:tcW w:w="727" w:type="pct"/>
            <w:vMerge/>
            <w:vAlign w:val="center"/>
          </w:tcPr>
          <w:p w14:paraId="4D07FC55" w14:textId="77777777" w:rsidR="00057A99" w:rsidRPr="00D30F75" w:rsidRDefault="00057A99" w:rsidP="00057A99">
            <w:pPr>
              <w:ind w:leftChars="25" w:left="45" w:rightChars="25" w:right="45"/>
              <w:jc w:val="center"/>
              <w:rPr>
                <w:rFonts w:asciiTheme="minorEastAsia" w:eastAsiaTheme="minorEastAsia" w:hAnsiTheme="minorEastAsia"/>
                <w:szCs w:val="18"/>
              </w:rPr>
            </w:pPr>
          </w:p>
        </w:tc>
        <w:tc>
          <w:tcPr>
            <w:tcW w:w="1407" w:type="pct"/>
            <w:tcBorders>
              <w:top w:val="single" w:sz="4" w:space="0" w:color="auto"/>
              <w:bottom w:val="single" w:sz="4" w:space="0" w:color="auto"/>
            </w:tcBorders>
            <w:vAlign w:val="center"/>
          </w:tcPr>
          <w:p w14:paraId="46682856" w14:textId="3B350A1E" w:rsidR="00057A99" w:rsidRPr="00877E2D" w:rsidRDefault="00057A99" w:rsidP="00057A99">
            <w:pPr>
              <w:ind w:leftChars="25" w:left="45" w:rightChars="25" w:right="45"/>
              <w:rPr>
                <w:rFonts w:asciiTheme="minorEastAsia" w:eastAsiaTheme="minorEastAsia" w:hAnsiTheme="minorEastAsia"/>
                <w:szCs w:val="18"/>
              </w:rPr>
            </w:pPr>
            <w:r w:rsidRPr="00877E2D">
              <w:rPr>
                <w:rFonts w:asciiTheme="minorEastAsia" w:eastAsiaTheme="minorEastAsia" w:hAnsiTheme="minorEastAsia" w:hint="eastAsia"/>
                <w:szCs w:val="18"/>
              </w:rPr>
              <w:t>プログラミング基礎</w:t>
            </w:r>
            <w:r w:rsidRPr="00877E2D">
              <w:rPr>
                <w:rFonts w:asciiTheme="minorEastAsia" w:eastAsiaTheme="minorEastAsia" w:hAnsiTheme="minorEastAsia"/>
                <w:szCs w:val="18"/>
              </w:rPr>
              <w:t>(b) △</w:t>
            </w:r>
          </w:p>
        </w:tc>
        <w:tc>
          <w:tcPr>
            <w:tcW w:w="409" w:type="pct"/>
            <w:tcBorders>
              <w:top w:val="single" w:sz="4" w:space="0" w:color="auto"/>
              <w:bottom w:val="single" w:sz="4" w:space="0" w:color="auto"/>
              <w:right w:val="single" w:sz="12" w:space="0" w:color="auto"/>
            </w:tcBorders>
            <w:vAlign w:val="center"/>
          </w:tcPr>
          <w:p w14:paraId="24E054D1" w14:textId="77777777" w:rsidR="00057A99" w:rsidRPr="00FD2700"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tcPr>
          <w:p w14:paraId="4D22AD24" w14:textId="116CDDF0" w:rsidR="00057A99" w:rsidRPr="00FD2700" w:rsidRDefault="00057A99" w:rsidP="00057A99">
            <w:pPr>
              <w:ind w:leftChars="25" w:left="45" w:rightChars="25" w:right="45"/>
              <w:jc w:val="center"/>
              <w:rPr>
                <w:rFonts w:asciiTheme="minorEastAsia" w:eastAsiaTheme="minorEastAsia" w:hAnsiTheme="minorEastAsia"/>
                <w:szCs w:val="18"/>
              </w:rPr>
            </w:pPr>
            <w:r>
              <w:rPr>
                <w:rFonts w:asciiTheme="minorEastAsia" w:eastAsiaTheme="minorEastAsia" w:hAnsiTheme="minorEastAsia" w:cs="Segoe UI Symbol"/>
              </w:rPr>
              <w:t>1</w:t>
            </w:r>
          </w:p>
        </w:tc>
        <w:tc>
          <w:tcPr>
            <w:tcW w:w="409" w:type="pct"/>
            <w:tcBorders>
              <w:top w:val="single" w:sz="4" w:space="0" w:color="auto"/>
              <w:left w:val="single" w:sz="12" w:space="0" w:color="auto"/>
              <w:bottom w:val="single" w:sz="4" w:space="0" w:color="auto"/>
              <w:right w:val="single" w:sz="12" w:space="0" w:color="auto"/>
            </w:tcBorders>
            <w:vAlign w:val="center"/>
          </w:tcPr>
          <w:p w14:paraId="46592867" w14:textId="1DD5AAF5" w:rsidR="00057A99" w:rsidRPr="00FD2700"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vAlign w:val="center"/>
          </w:tcPr>
          <w:p w14:paraId="656FC797" w14:textId="290C4728" w:rsidR="00057A99" w:rsidRPr="00FD2700"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vAlign w:val="center"/>
          </w:tcPr>
          <w:p w14:paraId="0C48D356" w14:textId="77777777" w:rsidR="00057A99" w:rsidRPr="00FD2700"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vAlign w:val="center"/>
          </w:tcPr>
          <w:p w14:paraId="60E037CC" w14:textId="77777777" w:rsidR="00057A99" w:rsidRPr="00FD2700" w:rsidRDefault="00057A99" w:rsidP="00057A99">
            <w:pPr>
              <w:ind w:leftChars="25" w:left="45" w:rightChars="25" w:right="45"/>
              <w:jc w:val="center"/>
              <w:rPr>
                <w:rFonts w:asciiTheme="minorEastAsia" w:eastAsiaTheme="minorEastAsia" w:hAnsiTheme="minorEastAsia"/>
                <w:szCs w:val="18"/>
              </w:rPr>
            </w:pPr>
          </w:p>
        </w:tc>
        <w:tc>
          <w:tcPr>
            <w:tcW w:w="412" w:type="pct"/>
            <w:tcBorders>
              <w:top w:val="single" w:sz="4" w:space="0" w:color="auto"/>
              <w:left w:val="single" w:sz="12" w:space="0" w:color="auto"/>
              <w:bottom w:val="single" w:sz="4" w:space="0" w:color="auto"/>
            </w:tcBorders>
            <w:vAlign w:val="center"/>
          </w:tcPr>
          <w:p w14:paraId="14C977BC" w14:textId="77777777" w:rsidR="00057A99" w:rsidRPr="00FD2700" w:rsidRDefault="00057A99" w:rsidP="00057A99">
            <w:pPr>
              <w:ind w:leftChars="25" w:left="45" w:rightChars="25" w:right="45"/>
              <w:jc w:val="center"/>
              <w:rPr>
                <w:rFonts w:asciiTheme="minorEastAsia" w:eastAsiaTheme="minorEastAsia" w:hAnsiTheme="minorEastAsia"/>
                <w:szCs w:val="18"/>
                <w:highlight w:val="yellow"/>
              </w:rPr>
            </w:pPr>
          </w:p>
        </w:tc>
      </w:tr>
      <w:tr w:rsidR="00057A99" w:rsidRPr="00D30F75" w14:paraId="7AD06AC2" w14:textId="77777777" w:rsidTr="00E81363">
        <w:trPr>
          <w:trHeight w:hRule="exact" w:val="284"/>
        </w:trPr>
        <w:tc>
          <w:tcPr>
            <w:tcW w:w="727" w:type="pct"/>
            <w:vMerge/>
            <w:vAlign w:val="center"/>
          </w:tcPr>
          <w:p w14:paraId="774E9CD0" w14:textId="77777777" w:rsidR="00057A99" w:rsidRPr="00D30F75" w:rsidRDefault="00057A99" w:rsidP="00057A99">
            <w:pPr>
              <w:ind w:leftChars="25" w:left="45" w:rightChars="25" w:right="45"/>
              <w:jc w:val="center"/>
              <w:rPr>
                <w:rFonts w:asciiTheme="minorEastAsia" w:eastAsiaTheme="minorEastAsia" w:hAnsiTheme="minorEastAsia"/>
                <w:szCs w:val="18"/>
              </w:rPr>
            </w:pPr>
          </w:p>
        </w:tc>
        <w:tc>
          <w:tcPr>
            <w:tcW w:w="1407" w:type="pct"/>
            <w:tcBorders>
              <w:top w:val="single" w:sz="4" w:space="0" w:color="auto"/>
              <w:bottom w:val="single" w:sz="4" w:space="0" w:color="auto"/>
            </w:tcBorders>
            <w:vAlign w:val="center"/>
          </w:tcPr>
          <w:p w14:paraId="1DE2E029" w14:textId="1826B9C3" w:rsidR="00057A99" w:rsidRPr="00877E2D" w:rsidDel="00740F3A" w:rsidRDefault="00057A99" w:rsidP="00057A99">
            <w:pPr>
              <w:ind w:leftChars="25" w:left="45" w:rightChars="25" w:right="45"/>
              <w:rPr>
                <w:rFonts w:asciiTheme="minorEastAsia" w:eastAsiaTheme="minorEastAsia" w:hAnsiTheme="minorEastAsia"/>
                <w:szCs w:val="18"/>
              </w:rPr>
            </w:pPr>
            <w:r w:rsidRPr="00877E2D">
              <w:rPr>
                <w:rFonts w:asciiTheme="minorEastAsia" w:eastAsiaTheme="minorEastAsia" w:hAnsiTheme="minorEastAsia"/>
                <w:szCs w:val="18"/>
              </w:rPr>
              <w:t>AI・ビッグデータ基礎△</w:t>
            </w:r>
          </w:p>
        </w:tc>
        <w:tc>
          <w:tcPr>
            <w:tcW w:w="409" w:type="pct"/>
            <w:tcBorders>
              <w:top w:val="single" w:sz="4" w:space="0" w:color="auto"/>
              <w:bottom w:val="single" w:sz="4" w:space="0" w:color="auto"/>
              <w:right w:val="single" w:sz="12" w:space="0" w:color="auto"/>
            </w:tcBorders>
            <w:vAlign w:val="center"/>
          </w:tcPr>
          <w:p w14:paraId="23BE3D78" w14:textId="29AABA30" w:rsidR="00057A99" w:rsidRPr="00FD2700" w:rsidDel="00740F3A"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tcPr>
          <w:p w14:paraId="5448DD63" w14:textId="265F0AAC" w:rsidR="00057A99" w:rsidRPr="00FD2700" w:rsidDel="00740F3A" w:rsidRDefault="00057A99" w:rsidP="00057A99">
            <w:pPr>
              <w:ind w:leftChars="25" w:left="45" w:rightChars="25" w:right="45"/>
              <w:jc w:val="center"/>
              <w:rPr>
                <w:rFonts w:asciiTheme="minorEastAsia" w:eastAsiaTheme="minorEastAsia" w:hAnsiTheme="minorEastAsia"/>
                <w:szCs w:val="18"/>
              </w:rPr>
            </w:pPr>
            <w:r>
              <w:rPr>
                <w:rFonts w:asciiTheme="minorEastAsia" w:eastAsiaTheme="minorEastAsia" w:hAnsiTheme="minorEastAsia" w:cs="Segoe UI Symbol"/>
              </w:rPr>
              <w:t>1</w:t>
            </w:r>
          </w:p>
        </w:tc>
        <w:tc>
          <w:tcPr>
            <w:tcW w:w="409" w:type="pct"/>
            <w:tcBorders>
              <w:top w:val="single" w:sz="4" w:space="0" w:color="auto"/>
              <w:left w:val="single" w:sz="12" w:space="0" w:color="auto"/>
              <w:bottom w:val="single" w:sz="4" w:space="0" w:color="auto"/>
              <w:right w:val="single" w:sz="12" w:space="0" w:color="auto"/>
            </w:tcBorders>
            <w:vAlign w:val="center"/>
          </w:tcPr>
          <w:p w14:paraId="0A621308" w14:textId="77777777" w:rsidR="00057A99" w:rsidRPr="00FD2700" w:rsidDel="00740F3A"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vAlign w:val="center"/>
          </w:tcPr>
          <w:p w14:paraId="6F80DB3E" w14:textId="77777777" w:rsidR="00057A99" w:rsidRPr="00FD2700"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vAlign w:val="center"/>
          </w:tcPr>
          <w:p w14:paraId="3D67C259" w14:textId="77777777" w:rsidR="00057A99" w:rsidRPr="00FD2700"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vAlign w:val="center"/>
          </w:tcPr>
          <w:p w14:paraId="5097AEAB" w14:textId="731A8191" w:rsidR="00057A99" w:rsidRPr="00FD2700" w:rsidRDefault="00057A99" w:rsidP="00057A99">
            <w:pPr>
              <w:ind w:leftChars="25" w:left="45" w:rightChars="25" w:right="45"/>
              <w:jc w:val="center"/>
              <w:rPr>
                <w:rFonts w:asciiTheme="minorEastAsia" w:eastAsiaTheme="minorEastAsia" w:hAnsiTheme="minorEastAsia"/>
                <w:szCs w:val="18"/>
              </w:rPr>
            </w:pPr>
          </w:p>
        </w:tc>
        <w:tc>
          <w:tcPr>
            <w:tcW w:w="412" w:type="pct"/>
            <w:tcBorders>
              <w:top w:val="single" w:sz="4" w:space="0" w:color="auto"/>
              <w:left w:val="single" w:sz="12" w:space="0" w:color="auto"/>
              <w:bottom w:val="single" w:sz="4" w:space="0" w:color="auto"/>
            </w:tcBorders>
            <w:vAlign w:val="center"/>
          </w:tcPr>
          <w:p w14:paraId="6614A3E5" w14:textId="77777777" w:rsidR="00057A99" w:rsidRPr="00FD2700" w:rsidDel="00740F3A" w:rsidRDefault="00057A99" w:rsidP="00057A99">
            <w:pPr>
              <w:ind w:leftChars="25" w:left="45" w:rightChars="25" w:right="45"/>
              <w:jc w:val="center"/>
              <w:rPr>
                <w:rFonts w:asciiTheme="minorEastAsia" w:eastAsiaTheme="minorEastAsia" w:hAnsiTheme="minorEastAsia"/>
                <w:szCs w:val="18"/>
                <w:highlight w:val="yellow"/>
              </w:rPr>
            </w:pPr>
          </w:p>
        </w:tc>
      </w:tr>
      <w:tr w:rsidR="00057A99" w:rsidRPr="00D30F75" w14:paraId="55563D6C" w14:textId="77777777" w:rsidTr="00E81363">
        <w:trPr>
          <w:trHeight w:hRule="exact" w:val="284"/>
        </w:trPr>
        <w:tc>
          <w:tcPr>
            <w:tcW w:w="727" w:type="pct"/>
            <w:vMerge/>
            <w:vAlign w:val="center"/>
          </w:tcPr>
          <w:p w14:paraId="7FF18AD0" w14:textId="77777777" w:rsidR="00057A99" w:rsidRPr="00D30F75" w:rsidRDefault="00057A99" w:rsidP="00057A99">
            <w:pPr>
              <w:ind w:leftChars="25" w:left="45" w:rightChars="25" w:right="45"/>
              <w:jc w:val="center"/>
              <w:rPr>
                <w:rFonts w:asciiTheme="minorEastAsia" w:eastAsiaTheme="minorEastAsia" w:hAnsiTheme="minorEastAsia"/>
                <w:szCs w:val="18"/>
              </w:rPr>
            </w:pPr>
          </w:p>
        </w:tc>
        <w:tc>
          <w:tcPr>
            <w:tcW w:w="1407" w:type="pct"/>
            <w:tcBorders>
              <w:top w:val="single" w:sz="4" w:space="0" w:color="auto"/>
              <w:bottom w:val="single" w:sz="4" w:space="0" w:color="auto"/>
            </w:tcBorders>
            <w:vAlign w:val="center"/>
          </w:tcPr>
          <w:p w14:paraId="70675C13" w14:textId="20B137CC" w:rsidR="00057A99" w:rsidRPr="00877E2D" w:rsidRDefault="00057A99" w:rsidP="00057A99">
            <w:pPr>
              <w:ind w:leftChars="25" w:left="45" w:rightChars="25" w:right="45"/>
              <w:rPr>
                <w:rFonts w:asciiTheme="minorEastAsia" w:eastAsiaTheme="minorEastAsia" w:hAnsiTheme="minorEastAsia"/>
                <w:szCs w:val="18"/>
              </w:rPr>
            </w:pPr>
            <w:r w:rsidRPr="00877E2D">
              <w:rPr>
                <w:rFonts w:asciiTheme="minorEastAsia" w:eastAsiaTheme="minorEastAsia" w:hAnsiTheme="minorEastAsia"/>
                <w:szCs w:val="18"/>
              </w:rPr>
              <w:t>AI・ビッグデータ応用△</w:t>
            </w:r>
          </w:p>
        </w:tc>
        <w:tc>
          <w:tcPr>
            <w:tcW w:w="409" w:type="pct"/>
            <w:tcBorders>
              <w:top w:val="single" w:sz="4" w:space="0" w:color="auto"/>
              <w:bottom w:val="single" w:sz="4" w:space="0" w:color="auto"/>
              <w:right w:val="single" w:sz="12" w:space="0" w:color="auto"/>
            </w:tcBorders>
            <w:vAlign w:val="center"/>
          </w:tcPr>
          <w:p w14:paraId="48443153" w14:textId="5AE9873E" w:rsidR="00057A99" w:rsidRPr="00FD2700"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tcPr>
          <w:p w14:paraId="7B2510B2" w14:textId="272930CB" w:rsidR="00057A99" w:rsidRPr="00FD2700" w:rsidRDefault="00057A99" w:rsidP="00057A99">
            <w:pPr>
              <w:ind w:leftChars="25" w:left="45" w:rightChars="25" w:right="45"/>
              <w:jc w:val="center"/>
              <w:rPr>
                <w:rFonts w:asciiTheme="minorEastAsia" w:eastAsiaTheme="minorEastAsia" w:hAnsiTheme="minorEastAsia"/>
                <w:szCs w:val="18"/>
              </w:rPr>
            </w:pPr>
            <w:r>
              <w:rPr>
                <w:rFonts w:asciiTheme="minorEastAsia" w:eastAsiaTheme="minorEastAsia" w:hAnsiTheme="minorEastAsia" w:cs="Segoe UI Symbol"/>
              </w:rPr>
              <w:t>1</w:t>
            </w:r>
          </w:p>
        </w:tc>
        <w:tc>
          <w:tcPr>
            <w:tcW w:w="409" w:type="pct"/>
            <w:tcBorders>
              <w:top w:val="single" w:sz="4" w:space="0" w:color="auto"/>
              <w:left w:val="single" w:sz="12" w:space="0" w:color="auto"/>
              <w:bottom w:val="single" w:sz="4" w:space="0" w:color="auto"/>
              <w:right w:val="single" w:sz="12" w:space="0" w:color="auto"/>
            </w:tcBorders>
            <w:vAlign w:val="center"/>
          </w:tcPr>
          <w:p w14:paraId="57FE6ACF" w14:textId="77777777" w:rsidR="00057A99" w:rsidRPr="00FD2700"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vAlign w:val="center"/>
          </w:tcPr>
          <w:p w14:paraId="565461A3" w14:textId="77777777" w:rsidR="00057A99" w:rsidRPr="00FD2700"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vAlign w:val="center"/>
          </w:tcPr>
          <w:p w14:paraId="7E328D44" w14:textId="77777777" w:rsidR="00057A99" w:rsidRPr="00FD2700"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vAlign w:val="center"/>
          </w:tcPr>
          <w:p w14:paraId="74626ED9" w14:textId="412FF5AD" w:rsidR="00057A99" w:rsidRPr="00FD2700" w:rsidRDefault="00057A99" w:rsidP="00057A99">
            <w:pPr>
              <w:ind w:leftChars="25" w:left="45" w:rightChars="25" w:right="45"/>
              <w:jc w:val="center"/>
              <w:rPr>
                <w:rFonts w:asciiTheme="minorEastAsia" w:eastAsiaTheme="minorEastAsia" w:hAnsiTheme="minorEastAsia"/>
                <w:szCs w:val="18"/>
              </w:rPr>
            </w:pPr>
          </w:p>
        </w:tc>
        <w:tc>
          <w:tcPr>
            <w:tcW w:w="412" w:type="pct"/>
            <w:tcBorders>
              <w:top w:val="single" w:sz="4" w:space="0" w:color="auto"/>
              <w:left w:val="single" w:sz="12" w:space="0" w:color="auto"/>
              <w:bottom w:val="single" w:sz="4" w:space="0" w:color="auto"/>
            </w:tcBorders>
            <w:vAlign w:val="center"/>
          </w:tcPr>
          <w:p w14:paraId="7F43727D" w14:textId="77777777" w:rsidR="00057A99" w:rsidRPr="00FD2700" w:rsidRDefault="00057A99" w:rsidP="00057A99">
            <w:pPr>
              <w:ind w:leftChars="25" w:left="45" w:rightChars="25" w:right="45"/>
              <w:jc w:val="center"/>
              <w:rPr>
                <w:rFonts w:asciiTheme="minorEastAsia" w:eastAsiaTheme="minorEastAsia" w:hAnsiTheme="minorEastAsia"/>
                <w:szCs w:val="18"/>
                <w:highlight w:val="yellow"/>
              </w:rPr>
            </w:pPr>
          </w:p>
        </w:tc>
      </w:tr>
      <w:tr w:rsidR="00057A99" w:rsidRPr="00D30F75" w14:paraId="22973549" w14:textId="77777777" w:rsidTr="00E81363">
        <w:trPr>
          <w:trHeight w:hRule="exact" w:val="284"/>
        </w:trPr>
        <w:tc>
          <w:tcPr>
            <w:tcW w:w="727" w:type="pct"/>
            <w:vMerge/>
            <w:vAlign w:val="center"/>
          </w:tcPr>
          <w:p w14:paraId="186EB529" w14:textId="77777777" w:rsidR="00057A99" w:rsidRPr="00D30F75" w:rsidRDefault="00057A99" w:rsidP="00057A99">
            <w:pPr>
              <w:ind w:leftChars="25" w:left="45" w:rightChars="25" w:right="45"/>
              <w:jc w:val="center"/>
              <w:rPr>
                <w:rFonts w:asciiTheme="minorEastAsia" w:eastAsiaTheme="minorEastAsia" w:hAnsiTheme="minorEastAsia"/>
                <w:szCs w:val="18"/>
              </w:rPr>
            </w:pPr>
          </w:p>
        </w:tc>
        <w:tc>
          <w:tcPr>
            <w:tcW w:w="1407" w:type="pct"/>
            <w:tcBorders>
              <w:top w:val="single" w:sz="4" w:space="0" w:color="auto"/>
              <w:bottom w:val="single" w:sz="4" w:space="0" w:color="auto"/>
            </w:tcBorders>
            <w:vAlign w:val="center"/>
          </w:tcPr>
          <w:p w14:paraId="6A28B012" w14:textId="25F8BCBB" w:rsidR="00057A99" w:rsidRPr="00877E2D" w:rsidRDefault="00057A99" w:rsidP="00057A99">
            <w:pPr>
              <w:ind w:leftChars="25" w:left="45" w:rightChars="25" w:right="45"/>
              <w:rPr>
                <w:rFonts w:asciiTheme="minorEastAsia" w:eastAsiaTheme="minorEastAsia" w:hAnsiTheme="minorEastAsia"/>
                <w:szCs w:val="18"/>
              </w:rPr>
            </w:pPr>
            <w:r w:rsidRPr="00877E2D">
              <w:rPr>
                <w:rFonts w:asciiTheme="minorEastAsia" w:eastAsiaTheme="minorEastAsia" w:hAnsiTheme="minorEastAsia" w:hint="eastAsia"/>
                <w:szCs w:val="18"/>
              </w:rPr>
              <w:t>技術者倫理 ○</w:t>
            </w:r>
          </w:p>
        </w:tc>
        <w:tc>
          <w:tcPr>
            <w:tcW w:w="409" w:type="pct"/>
            <w:tcBorders>
              <w:top w:val="single" w:sz="4" w:space="0" w:color="auto"/>
              <w:bottom w:val="single" w:sz="4" w:space="0" w:color="auto"/>
              <w:right w:val="single" w:sz="12" w:space="0" w:color="auto"/>
            </w:tcBorders>
            <w:vAlign w:val="center"/>
          </w:tcPr>
          <w:p w14:paraId="35F79C00" w14:textId="772B8101" w:rsidR="00057A99" w:rsidRPr="00FD2700" w:rsidRDefault="00057A99" w:rsidP="00057A99">
            <w:pPr>
              <w:ind w:leftChars="25" w:left="45" w:rightChars="25" w:right="45"/>
              <w:jc w:val="center"/>
              <w:rPr>
                <w:rFonts w:asciiTheme="minorEastAsia" w:eastAsiaTheme="minorEastAsia" w:hAnsiTheme="minorEastAsia"/>
                <w:szCs w:val="18"/>
              </w:rPr>
            </w:pPr>
            <w:r>
              <w:rPr>
                <w:rFonts w:asciiTheme="minorEastAsia" w:eastAsiaTheme="minorEastAsia" w:hAnsiTheme="minorEastAsia" w:hint="eastAsia"/>
                <w:szCs w:val="18"/>
              </w:rPr>
              <w:t>1</w:t>
            </w:r>
          </w:p>
        </w:tc>
        <w:tc>
          <w:tcPr>
            <w:tcW w:w="409" w:type="pct"/>
            <w:tcBorders>
              <w:top w:val="single" w:sz="4" w:space="0" w:color="auto"/>
              <w:left w:val="single" w:sz="12" w:space="0" w:color="auto"/>
              <w:bottom w:val="single" w:sz="4" w:space="0" w:color="auto"/>
              <w:right w:val="single" w:sz="12" w:space="0" w:color="auto"/>
            </w:tcBorders>
          </w:tcPr>
          <w:p w14:paraId="77287055" w14:textId="1BD5BA2D" w:rsidR="00057A99" w:rsidRDefault="00057A99" w:rsidP="00057A99">
            <w:pPr>
              <w:ind w:leftChars="25" w:left="45" w:rightChars="25" w:right="45"/>
              <w:jc w:val="center"/>
              <w:rPr>
                <w:rFonts w:asciiTheme="minorEastAsia" w:eastAsiaTheme="minorEastAsia" w:hAnsiTheme="minorEastAsia" w:cs="Segoe UI Symbol"/>
              </w:rPr>
            </w:pPr>
            <w:r>
              <w:rPr>
                <w:rFonts w:asciiTheme="minorEastAsia" w:eastAsiaTheme="minorEastAsia" w:hAnsiTheme="minorEastAsia" w:cs="Segoe UI Symbol" w:hint="eastAsia"/>
              </w:rPr>
              <w:t>1</w:t>
            </w:r>
          </w:p>
        </w:tc>
        <w:tc>
          <w:tcPr>
            <w:tcW w:w="409" w:type="pct"/>
            <w:tcBorders>
              <w:top w:val="single" w:sz="4" w:space="0" w:color="auto"/>
              <w:left w:val="single" w:sz="12" w:space="0" w:color="auto"/>
              <w:bottom w:val="single" w:sz="4" w:space="0" w:color="auto"/>
              <w:right w:val="single" w:sz="12" w:space="0" w:color="auto"/>
            </w:tcBorders>
            <w:vAlign w:val="center"/>
          </w:tcPr>
          <w:p w14:paraId="656A5FE4" w14:textId="77777777" w:rsidR="00057A99" w:rsidRPr="00FD2700"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vAlign w:val="center"/>
          </w:tcPr>
          <w:p w14:paraId="3CEDA723" w14:textId="77777777" w:rsidR="00057A99" w:rsidRPr="00FD2700"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vAlign w:val="center"/>
          </w:tcPr>
          <w:p w14:paraId="0431C67B" w14:textId="77777777" w:rsidR="00057A99" w:rsidRPr="00FD2700"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vAlign w:val="center"/>
          </w:tcPr>
          <w:p w14:paraId="04980B38" w14:textId="77777777" w:rsidR="00057A99" w:rsidRPr="00FD2700" w:rsidRDefault="00057A99" w:rsidP="00057A99">
            <w:pPr>
              <w:ind w:leftChars="25" w:left="45" w:rightChars="25" w:right="45"/>
              <w:jc w:val="center"/>
              <w:rPr>
                <w:rFonts w:asciiTheme="minorEastAsia" w:eastAsiaTheme="minorEastAsia" w:hAnsiTheme="minorEastAsia"/>
                <w:szCs w:val="18"/>
              </w:rPr>
            </w:pPr>
          </w:p>
        </w:tc>
        <w:tc>
          <w:tcPr>
            <w:tcW w:w="412" w:type="pct"/>
            <w:tcBorders>
              <w:top w:val="single" w:sz="4" w:space="0" w:color="auto"/>
              <w:left w:val="single" w:sz="12" w:space="0" w:color="auto"/>
              <w:bottom w:val="single" w:sz="4" w:space="0" w:color="auto"/>
            </w:tcBorders>
            <w:vAlign w:val="center"/>
          </w:tcPr>
          <w:p w14:paraId="57F30F1A" w14:textId="77777777" w:rsidR="00057A99" w:rsidRPr="00FD2700" w:rsidRDefault="00057A99" w:rsidP="00057A99">
            <w:pPr>
              <w:ind w:leftChars="25" w:left="45" w:rightChars="25" w:right="45"/>
              <w:jc w:val="center"/>
              <w:rPr>
                <w:rFonts w:asciiTheme="minorEastAsia" w:eastAsiaTheme="minorEastAsia" w:hAnsiTheme="minorEastAsia"/>
                <w:szCs w:val="18"/>
                <w:highlight w:val="yellow"/>
              </w:rPr>
            </w:pPr>
          </w:p>
        </w:tc>
      </w:tr>
      <w:tr w:rsidR="00057A99" w:rsidRPr="00D30F75" w14:paraId="54948088" w14:textId="77777777" w:rsidTr="007874CB">
        <w:trPr>
          <w:trHeight w:hRule="exact" w:val="284"/>
        </w:trPr>
        <w:tc>
          <w:tcPr>
            <w:tcW w:w="727" w:type="pct"/>
            <w:vMerge/>
            <w:vAlign w:val="center"/>
          </w:tcPr>
          <w:p w14:paraId="5CE8CF48" w14:textId="77777777" w:rsidR="00057A99" w:rsidRDefault="00057A99" w:rsidP="00057A99">
            <w:pPr>
              <w:ind w:leftChars="25" w:left="45" w:rightChars="25" w:right="45"/>
              <w:jc w:val="center"/>
              <w:rPr>
                <w:rFonts w:asciiTheme="minorEastAsia" w:eastAsiaTheme="minorEastAsia" w:hAnsiTheme="minorEastAsia"/>
                <w:szCs w:val="18"/>
              </w:rPr>
            </w:pPr>
          </w:p>
        </w:tc>
        <w:tc>
          <w:tcPr>
            <w:tcW w:w="1407" w:type="pct"/>
            <w:tcBorders>
              <w:top w:val="single" w:sz="4" w:space="0" w:color="auto"/>
              <w:bottom w:val="single" w:sz="4" w:space="0" w:color="auto"/>
            </w:tcBorders>
            <w:shd w:val="clear" w:color="auto" w:fill="auto"/>
            <w:vAlign w:val="center"/>
          </w:tcPr>
          <w:p w14:paraId="6A64F4BD" w14:textId="29A85512" w:rsidR="00057A99" w:rsidRPr="00B775C9" w:rsidRDefault="00057A99" w:rsidP="00057A99">
            <w:pPr>
              <w:ind w:leftChars="25" w:left="45" w:rightChars="25" w:right="45"/>
            </w:pPr>
            <w:r w:rsidRPr="00877E2D">
              <w:rPr>
                <w:rFonts w:hAnsi="ＭＳ 明朝"/>
                <w:szCs w:val="18"/>
              </w:rPr>
              <w:t xml:space="preserve">SD PBL(1) </w:t>
            </w:r>
            <w:r w:rsidRPr="00877E2D">
              <w:rPr>
                <w:rFonts w:asciiTheme="minorEastAsia" w:eastAsiaTheme="minorEastAsia" w:hAnsiTheme="minorEastAsia" w:hint="eastAsia"/>
                <w:szCs w:val="18"/>
              </w:rPr>
              <w:t>○</w:t>
            </w:r>
          </w:p>
        </w:tc>
        <w:tc>
          <w:tcPr>
            <w:tcW w:w="409" w:type="pct"/>
            <w:tcBorders>
              <w:top w:val="single" w:sz="4" w:space="0" w:color="auto"/>
              <w:bottom w:val="single" w:sz="4" w:space="0" w:color="auto"/>
              <w:right w:val="single" w:sz="12" w:space="0" w:color="auto"/>
            </w:tcBorders>
            <w:shd w:val="clear" w:color="auto" w:fill="auto"/>
            <w:vAlign w:val="center"/>
          </w:tcPr>
          <w:p w14:paraId="3E0DF2F7" w14:textId="77777777" w:rsidR="00057A99" w:rsidRPr="00654199" w:rsidDel="00A27547" w:rsidRDefault="00057A99" w:rsidP="00057A99">
            <w:pPr>
              <w:ind w:leftChars="25" w:left="45" w:rightChars="25" w:right="45"/>
              <w:jc w:val="center"/>
              <w:rPr>
                <w:rFonts w:asciiTheme="minorEastAsia" w:eastAsiaTheme="minorEastAsia" w:hAnsiTheme="minorEastAsia" w:cs="Segoe UI Symbol"/>
              </w:rPr>
            </w:pPr>
          </w:p>
        </w:tc>
        <w:tc>
          <w:tcPr>
            <w:tcW w:w="409" w:type="pct"/>
            <w:tcBorders>
              <w:top w:val="single" w:sz="4" w:space="0" w:color="auto"/>
              <w:left w:val="single" w:sz="12" w:space="0" w:color="auto"/>
              <w:bottom w:val="single" w:sz="4" w:space="0" w:color="auto"/>
              <w:right w:val="single" w:sz="12" w:space="0" w:color="auto"/>
            </w:tcBorders>
            <w:shd w:val="clear" w:color="auto" w:fill="auto"/>
            <w:vAlign w:val="center"/>
          </w:tcPr>
          <w:p w14:paraId="382ED4AF" w14:textId="77777777" w:rsidR="00057A99" w:rsidRPr="00A868AF" w:rsidDel="00034FF7"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shd w:val="clear" w:color="auto" w:fill="auto"/>
            <w:vAlign w:val="center"/>
          </w:tcPr>
          <w:p w14:paraId="77A20713" w14:textId="77777777" w:rsidR="00057A99" w:rsidRPr="00A868AF"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shd w:val="clear" w:color="auto" w:fill="auto"/>
            <w:vAlign w:val="center"/>
          </w:tcPr>
          <w:p w14:paraId="1DF66B60" w14:textId="77777777" w:rsidR="00057A99" w:rsidRPr="00A868AF"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shd w:val="clear" w:color="auto" w:fill="auto"/>
          </w:tcPr>
          <w:p w14:paraId="118204F0" w14:textId="0EFE7B80" w:rsidR="00057A99" w:rsidRPr="0037181F" w:rsidRDefault="00057A99" w:rsidP="00057A99">
            <w:pPr>
              <w:ind w:leftChars="25" w:left="45" w:rightChars="25" w:right="45"/>
              <w:jc w:val="center"/>
              <w:rPr>
                <w:rFonts w:asciiTheme="minorEastAsia" w:eastAsiaTheme="minorEastAsia" w:hAnsiTheme="minorEastAsia"/>
                <w:szCs w:val="18"/>
              </w:rPr>
            </w:pPr>
            <w:r w:rsidRPr="0037181F">
              <w:rPr>
                <w:rFonts w:asciiTheme="minorEastAsia" w:eastAsiaTheme="minorEastAsia" w:hAnsiTheme="minorEastAsia" w:cs="Segoe UI Symbol"/>
              </w:rPr>
              <w:t>0.5</w:t>
            </w:r>
          </w:p>
        </w:tc>
        <w:tc>
          <w:tcPr>
            <w:tcW w:w="409" w:type="pct"/>
            <w:tcBorders>
              <w:top w:val="single" w:sz="4" w:space="0" w:color="auto"/>
              <w:left w:val="single" w:sz="12" w:space="0" w:color="auto"/>
              <w:bottom w:val="single" w:sz="4" w:space="0" w:color="auto"/>
              <w:right w:val="single" w:sz="12" w:space="0" w:color="auto"/>
            </w:tcBorders>
            <w:shd w:val="clear" w:color="auto" w:fill="auto"/>
            <w:vAlign w:val="center"/>
          </w:tcPr>
          <w:p w14:paraId="44043478" w14:textId="77777777" w:rsidR="00057A99" w:rsidRPr="0037181F" w:rsidRDefault="00057A99" w:rsidP="00057A99">
            <w:pPr>
              <w:ind w:leftChars="25" w:left="45" w:rightChars="25" w:right="45"/>
              <w:jc w:val="center"/>
              <w:rPr>
                <w:rFonts w:asciiTheme="minorEastAsia" w:eastAsiaTheme="minorEastAsia" w:hAnsiTheme="minorEastAsia"/>
                <w:szCs w:val="18"/>
              </w:rPr>
            </w:pPr>
          </w:p>
        </w:tc>
        <w:tc>
          <w:tcPr>
            <w:tcW w:w="412" w:type="pct"/>
            <w:tcBorders>
              <w:top w:val="single" w:sz="4" w:space="0" w:color="auto"/>
              <w:left w:val="single" w:sz="12" w:space="0" w:color="auto"/>
              <w:bottom w:val="single" w:sz="4" w:space="0" w:color="auto"/>
            </w:tcBorders>
            <w:shd w:val="clear" w:color="auto" w:fill="auto"/>
          </w:tcPr>
          <w:p w14:paraId="705DABCB" w14:textId="53D4A79A" w:rsidR="00057A99" w:rsidRPr="0037181F" w:rsidRDefault="00057A99" w:rsidP="00057A99">
            <w:pPr>
              <w:ind w:leftChars="25" w:left="45" w:rightChars="25" w:right="45"/>
              <w:jc w:val="center"/>
              <w:rPr>
                <w:rFonts w:asciiTheme="minorEastAsia" w:eastAsiaTheme="minorEastAsia" w:hAnsiTheme="minorEastAsia"/>
                <w:szCs w:val="18"/>
              </w:rPr>
            </w:pPr>
            <w:r w:rsidRPr="0037181F">
              <w:rPr>
                <w:rFonts w:asciiTheme="minorEastAsia" w:eastAsiaTheme="minorEastAsia" w:hAnsiTheme="minorEastAsia" w:cs="Segoe UI Symbol"/>
              </w:rPr>
              <w:t>0.5</w:t>
            </w:r>
          </w:p>
        </w:tc>
      </w:tr>
      <w:tr w:rsidR="00057A99" w:rsidRPr="00D30F75" w14:paraId="4C87DCA9" w14:textId="77777777" w:rsidTr="007874CB">
        <w:trPr>
          <w:trHeight w:hRule="exact" w:val="284"/>
        </w:trPr>
        <w:tc>
          <w:tcPr>
            <w:tcW w:w="727" w:type="pct"/>
            <w:vMerge/>
            <w:vAlign w:val="center"/>
          </w:tcPr>
          <w:p w14:paraId="1F686089" w14:textId="77777777" w:rsidR="00057A99" w:rsidRDefault="00057A99" w:rsidP="00057A99">
            <w:pPr>
              <w:ind w:leftChars="25" w:left="45" w:rightChars="25" w:right="45"/>
              <w:jc w:val="center"/>
              <w:rPr>
                <w:rFonts w:asciiTheme="minorEastAsia" w:eastAsiaTheme="minorEastAsia" w:hAnsiTheme="minorEastAsia"/>
                <w:szCs w:val="18"/>
              </w:rPr>
            </w:pPr>
          </w:p>
        </w:tc>
        <w:tc>
          <w:tcPr>
            <w:tcW w:w="1407" w:type="pct"/>
            <w:tcBorders>
              <w:top w:val="single" w:sz="4" w:space="0" w:color="auto"/>
              <w:bottom w:val="single" w:sz="4" w:space="0" w:color="auto"/>
            </w:tcBorders>
            <w:shd w:val="clear" w:color="auto" w:fill="auto"/>
            <w:vAlign w:val="center"/>
          </w:tcPr>
          <w:p w14:paraId="024C1B79" w14:textId="23080FD9" w:rsidR="00057A99" w:rsidRPr="00B775C9" w:rsidRDefault="00057A99" w:rsidP="00057A99">
            <w:pPr>
              <w:ind w:leftChars="25" w:left="45" w:rightChars="25" w:right="45"/>
            </w:pPr>
            <w:r w:rsidRPr="00877E2D">
              <w:rPr>
                <w:rFonts w:hAnsi="ＭＳ 明朝"/>
                <w:szCs w:val="18"/>
              </w:rPr>
              <w:t xml:space="preserve">SD PBL(2) </w:t>
            </w:r>
            <w:r w:rsidRPr="00877E2D">
              <w:rPr>
                <w:rFonts w:asciiTheme="minorEastAsia" w:eastAsiaTheme="minorEastAsia" w:hAnsiTheme="minorEastAsia" w:hint="eastAsia"/>
                <w:szCs w:val="18"/>
              </w:rPr>
              <w:t>○</w:t>
            </w:r>
          </w:p>
        </w:tc>
        <w:tc>
          <w:tcPr>
            <w:tcW w:w="409" w:type="pct"/>
            <w:tcBorders>
              <w:top w:val="single" w:sz="4" w:space="0" w:color="auto"/>
              <w:bottom w:val="single" w:sz="4" w:space="0" w:color="auto"/>
              <w:right w:val="single" w:sz="12" w:space="0" w:color="auto"/>
            </w:tcBorders>
            <w:shd w:val="clear" w:color="auto" w:fill="auto"/>
            <w:vAlign w:val="center"/>
          </w:tcPr>
          <w:p w14:paraId="3CC6B12C" w14:textId="77777777" w:rsidR="00057A99" w:rsidRPr="00654199" w:rsidDel="00A27547" w:rsidRDefault="00057A99" w:rsidP="00057A99">
            <w:pPr>
              <w:ind w:leftChars="25" w:left="45" w:rightChars="25" w:right="45"/>
              <w:jc w:val="center"/>
              <w:rPr>
                <w:rFonts w:asciiTheme="minorEastAsia" w:eastAsiaTheme="minorEastAsia" w:hAnsiTheme="minorEastAsia" w:cs="Segoe UI Symbol"/>
              </w:rPr>
            </w:pPr>
          </w:p>
        </w:tc>
        <w:tc>
          <w:tcPr>
            <w:tcW w:w="409" w:type="pct"/>
            <w:tcBorders>
              <w:top w:val="single" w:sz="4" w:space="0" w:color="auto"/>
              <w:left w:val="single" w:sz="12" w:space="0" w:color="auto"/>
              <w:bottom w:val="single" w:sz="4" w:space="0" w:color="auto"/>
              <w:right w:val="single" w:sz="12" w:space="0" w:color="auto"/>
            </w:tcBorders>
            <w:shd w:val="clear" w:color="auto" w:fill="auto"/>
            <w:vAlign w:val="center"/>
          </w:tcPr>
          <w:p w14:paraId="2D87B204" w14:textId="77777777" w:rsidR="00057A99" w:rsidRPr="00A868AF" w:rsidDel="00034FF7"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shd w:val="clear" w:color="auto" w:fill="auto"/>
            <w:vAlign w:val="center"/>
          </w:tcPr>
          <w:p w14:paraId="49C50371" w14:textId="77777777" w:rsidR="00057A99" w:rsidRPr="00A868AF"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shd w:val="clear" w:color="auto" w:fill="auto"/>
            <w:vAlign w:val="center"/>
          </w:tcPr>
          <w:p w14:paraId="2621E48A" w14:textId="77777777" w:rsidR="00057A99" w:rsidRPr="00A868AF"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shd w:val="clear" w:color="auto" w:fill="auto"/>
          </w:tcPr>
          <w:p w14:paraId="7D49377A" w14:textId="202EB170" w:rsidR="00057A99" w:rsidRPr="0037181F" w:rsidRDefault="00057A99" w:rsidP="00057A99">
            <w:pPr>
              <w:ind w:leftChars="25" w:left="45" w:rightChars="25" w:right="45"/>
              <w:jc w:val="center"/>
              <w:rPr>
                <w:rFonts w:asciiTheme="minorEastAsia" w:eastAsiaTheme="minorEastAsia" w:hAnsiTheme="minorEastAsia"/>
                <w:szCs w:val="18"/>
              </w:rPr>
            </w:pPr>
            <w:r w:rsidRPr="0037181F">
              <w:rPr>
                <w:rFonts w:asciiTheme="minorEastAsia" w:eastAsiaTheme="minorEastAsia" w:hAnsiTheme="minorEastAsia" w:cs="Segoe UI Symbol"/>
              </w:rPr>
              <w:t>0.5</w:t>
            </w:r>
          </w:p>
        </w:tc>
        <w:tc>
          <w:tcPr>
            <w:tcW w:w="409" w:type="pct"/>
            <w:tcBorders>
              <w:top w:val="single" w:sz="4" w:space="0" w:color="auto"/>
              <w:left w:val="single" w:sz="12" w:space="0" w:color="auto"/>
              <w:bottom w:val="single" w:sz="4" w:space="0" w:color="auto"/>
              <w:right w:val="single" w:sz="12" w:space="0" w:color="auto"/>
            </w:tcBorders>
            <w:shd w:val="clear" w:color="auto" w:fill="auto"/>
            <w:vAlign w:val="center"/>
          </w:tcPr>
          <w:p w14:paraId="7CE2501B" w14:textId="77777777" w:rsidR="00057A99" w:rsidRPr="0037181F" w:rsidRDefault="00057A99" w:rsidP="00057A99">
            <w:pPr>
              <w:ind w:leftChars="25" w:left="45" w:rightChars="25" w:right="45"/>
              <w:jc w:val="center"/>
              <w:rPr>
                <w:rFonts w:asciiTheme="minorEastAsia" w:eastAsiaTheme="minorEastAsia" w:hAnsiTheme="minorEastAsia"/>
                <w:szCs w:val="18"/>
              </w:rPr>
            </w:pPr>
          </w:p>
        </w:tc>
        <w:tc>
          <w:tcPr>
            <w:tcW w:w="412" w:type="pct"/>
            <w:tcBorders>
              <w:top w:val="single" w:sz="4" w:space="0" w:color="auto"/>
              <w:left w:val="single" w:sz="12" w:space="0" w:color="auto"/>
              <w:bottom w:val="single" w:sz="4" w:space="0" w:color="auto"/>
            </w:tcBorders>
            <w:shd w:val="clear" w:color="auto" w:fill="auto"/>
          </w:tcPr>
          <w:p w14:paraId="112827B4" w14:textId="3A59DE25" w:rsidR="00057A99" w:rsidRPr="0037181F" w:rsidRDefault="00057A99" w:rsidP="00057A99">
            <w:pPr>
              <w:ind w:leftChars="25" w:left="45" w:rightChars="25" w:right="45"/>
              <w:jc w:val="center"/>
              <w:rPr>
                <w:rFonts w:asciiTheme="minorEastAsia" w:eastAsiaTheme="minorEastAsia" w:hAnsiTheme="minorEastAsia"/>
                <w:szCs w:val="18"/>
              </w:rPr>
            </w:pPr>
            <w:r w:rsidRPr="0037181F">
              <w:rPr>
                <w:rFonts w:asciiTheme="minorEastAsia" w:eastAsiaTheme="minorEastAsia" w:hAnsiTheme="minorEastAsia" w:cs="Segoe UI Symbol"/>
              </w:rPr>
              <w:t>0.5</w:t>
            </w:r>
          </w:p>
        </w:tc>
      </w:tr>
      <w:tr w:rsidR="00057A99" w:rsidRPr="00D30F75" w14:paraId="5BFA8446" w14:textId="77777777" w:rsidTr="007874CB">
        <w:trPr>
          <w:trHeight w:hRule="exact" w:val="284"/>
        </w:trPr>
        <w:tc>
          <w:tcPr>
            <w:tcW w:w="727" w:type="pct"/>
            <w:vMerge/>
            <w:vAlign w:val="center"/>
          </w:tcPr>
          <w:p w14:paraId="37A7375F" w14:textId="77777777" w:rsidR="00057A99" w:rsidRDefault="00057A99" w:rsidP="00057A99">
            <w:pPr>
              <w:ind w:leftChars="25" w:left="45" w:rightChars="25" w:right="45"/>
              <w:jc w:val="center"/>
              <w:rPr>
                <w:rFonts w:asciiTheme="minorEastAsia" w:eastAsiaTheme="minorEastAsia" w:hAnsiTheme="minorEastAsia"/>
                <w:szCs w:val="18"/>
              </w:rPr>
            </w:pPr>
          </w:p>
        </w:tc>
        <w:tc>
          <w:tcPr>
            <w:tcW w:w="1407" w:type="pct"/>
            <w:tcBorders>
              <w:top w:val="single" w:sz="4" w:space="0" w:color="auto"/>
              <w:bottom w:val="single" w:sz="4" w:space="0" w:color="auto"/>
            </w:tcBorders>
            <w:shd w:val="clear" w:color="auto" w:fill="auto"/>
            <w:vAlign w:val="center"/>
          </w:tcPr>
          <w:p w14:paraId="2504076D" w14:textId="57567AB2" w:rsidR="00057A99" w:rsidRPr="00B775C9" w:rsidRDefault="00057A99" w:rsidP="00057A99">
            <w:pPr>
              <w:ind w:leftChars="25" w:left="45" w:rightChars="25" w:right="45"/>
            </w:pPr>
            <w:r w:rsidRPr="00877E2D">
              <w:rPr>
                <w:rFonts w:hAnsi="ＭＳ 明朝"/>
                <w:szCs w:val="18"/>
              </w:rPr>
              <w:t xml:space="preserve">SD PBL(3) </w:t>
            </w:r>
            <w:r w:rsidRPr="00877E2D">
              <w:rPr>
                <w:rFonts w:asciiTheme="minorEastAsia" w:eastAsiaTheme="minorEastAsia" w:hAnsiTheme="minorEastAsia" w:hint="eastAsia"/>
                <w:szCs w:val="18"/>
              </w:rPr>
              <w:t>○</w:t>
            </w:r>
          </w:p>
        </w:tc>
        <w:tc>
          <w:tcPr>
            <w:tcW w:w="409" w:type="pct"/>
            <w:tcBorders>
              <w:top w:val="single" w:sz="4" w:space="0" w:color="auto"/>
              <w:bottom w:val="single" w:sz="4" w:space="0" w:color="auto"/>
              <w:right w:val="single" w:sz="12" w:space="0" w:color="auto"/>
            </w:tcBorders>
            <w:shd w:val="clear" w:color="auto" w:fill="auto"/>
            <w:vAlign w:val="center"/>
          </w:tcPr>
          <w:p w14:paraId="269D9C8B" w14:textId="77777777" w:rsidR="00057A99" w:rsidRPr="00654199" w:rsidDel="00A27547" w:rsidRDefault="00057A99" w:rsidP="00057A99">
            <w:pPr>
              <w:ind w:leftChars="25" w:left="45" w:rightChars="25" w:right="45"/>
              <w:jc w:val="center"/>
              <w:rPr>
                <w:rFonts w:asciiTheme="minorEastAsia" w:eastAsiaTheme="minorEastAsia" w:hAnsiTheme="minorEastAsia" w:cs="Segoe UI Symbol"/>
              </w:rPr>
            </w:pPr>
          </w:p>
        </w:tc>
        <w:tc>
          <w:tcPr>
            <w:tcW w:w="409" w:type="pct"/>
            <w:tcBorders>
              <w:top w:val="single" w:sz="4" w:space="0" w:color="auto"/>
              <w:left w:val="single" w:sz="12" w:space="0" w:color="auto"/>
              <w:bottom w:val="single" w:sz="4" w:space="0" w:color="auto"/>
              <w:right w:val="single" w:sz="12" w:space="0" w:color="auto"/>
            </w:tcBorders>
            <w:shd w:val="clear" w:color="auto" w:fill="auto"/>
            <w:vAlign w:val="center"/>
          </w:tcPr>
          <w:p w14:paraId="078B3FF7" w14:textId="77777777" w:rsidR="00057A99" w:rsidRPr="00A868AF" w:rsidDel="00034FF7"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shd w:val="clear" w:color="auto" w:fill="auto"/>
            <w:vAlign w:val="center"/>
          </w:tcPr>
          <w:p w14:paraId="04219471" w14:textId="77777777" w:rsidR="00057A99" w:rsidRPr="00A868AF"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shd w:val="clear" w:color="auto" w:fill="auto"/>
            <w:vAlign w:val="center"/>
          </w:tcPr>
          <w:p w14:paraId="17485EE3" w14:textId="77777777" w:rsidR="00057A99" w:rsidRPr="00A868AF"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shd w:val="clear" w:color="auto" w:fill="auto"/>
            <w:vAlign w:val="center"/>
          </w:tcPr>
          <w:p w14:paraId="4E6CE7E8" w14:textId="77777777" w:rsidR="00057A99" w:rsidRPr="0037181F"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shd w:val="clear" w:color="auto" w:fill="auto"/>
            <w:vAlign w:val="center"/>
          </w:tcPr>
          <w:p w14:paraId="43098706" w14:textId="77777777" w:rsidR="00057A99" w:rsidRPr="0037181F" w:rsidRDefault="00057A99" w:rsidP="00057A99">
            <w:pPr>
              <w:ind w:leftChars="25" w:left="45" w:rightChars="25" w:right="45"/>
              <w:jc w:val="center"/>
              <w:rPr>
                <w:rFonts w:asciiTheme="minorEastAsia" w:eastAsiaTheme="minorEastAsia" w:hAnsiTheme="minorEastAsia"/>
                <w:szCs w:val="18"/>
              </w:rPr>
            </w:pPr>
          </w:p>
        </w:tc>
        <w:tc>
          <w:tcPr>
            <w:tcW w:w="412" w:type="pct"/>
            <w:tcBorders>
              <w:top w:val="single" w:sz="4" w:space="0" w:color="auto"/>
              <w:left w:val="single" w:sz="12" w:space="0" w:color="auto"/>
              <w:bottom w:val="single" w:sz="4" w:space="0" w:color="auto"/>
            </w:tcBorders>
            <w:shd w:val="clear" w:color="auto" w:fill="auto"/>
          </w:tcPr>
          <w:p w14:paraId="5F8DBF8E" w14:textId="24ABFDB8" w:rsidR="00057A99" w:rsidRPr="0037181F" w:rsidRDefault="00057A99" w:rsidP="00057A99">
            <w:pPr>
              <w:ind w:leftChars="25" w:left="45" w:rightChars="25" w:right="45"/>
              <w:jc w:val="center"/>
              <w:rPr>
                <w:rFonts w:asciiTheme="minorEastAsia" w:eastAsiaTheme="minorEastAsia" w:hAnsiTheme="minorEastAsia"/>
                <w:szCs w:val="18"/>
              </w:rPr>
            </w:pPr>
            <w:r w:rsidRPr="0037181F">
              <w:rPr>
                <w:rFonts w:asciiTheme="minorEastAsia" w:eastAsiaTheme="minorEastAsia" w:hAnsiTheme="minorEastAsia" w:cs="Segoe UI Symbol"/>
              </w:rPr>
              <w:t>1</w:t>
            </w:r>
          </w:p>
        </w:tc>
      </w:tr>
      <w:tr w:rsidR="00057A99" w:rsidRPr="00D30F75" w14:paraId="35168C3A" w14:textId="77777777" w:rsidTr="00E81363">
        <w:trPr>
          <w:trHeight w:hRule="exact" w:val="284"/>
        </w:trPr>
        <w:tc>
          <w:tcPr>
            <w:tcW w:w="727" w:type="pct"/>
            <w:vMerge w:val="restart"/>
            <w:vAlign w:val="center"/>
          </w:tcPr>
          <w:p w14:paraId="6E0565C9" w14:textId="0B0C012D" w:rsidR="00057A99" w:rsidRPr="00877E2D" w:rsidRDefault="00057A99" w:rsidP="00057A99">
            <w:pPr>
              <w:ind w:leftChars="25" w:left="45" w:rightChars="25" w:right="45"/>
              <w:jc w:val="center"/>
              <w:rPr>
                <w:rFonts w:asciiTheme="minorEastAsia" w:eastAsiaTheme="minorEastAsia" w:hAnsiTheme="minorEastAsia"/>
                <w:szCs w:val="18"/>
              </w:rPr>
            </w:pPr>
            <w:r>
              <w:rPr>
                <w:rFonts w:asciiTheme="minorEastAsia" w:eastAsiaTheme="minorEastAsia" w:hAnsiTheme="minorEastAsia" w:hint="eastAsia"/>
                <w:szCs w:val="18"/>
              </w:rPr>
              <w:t>ことづくり</w:t>
            </w:r>
          </w:p>
        </w:tc>
        <w:tc>
          <w:tcPr>
            <w:tcW w:w="1407" w:type="pct"/>
            <w:tcBorders>
              <w:top w:val="single" w:sz="12" w:space="0" w:color="auto"/>
              <w:bottom w:val="single" w:sz="4" w:space="0" w:color="auto"/>
            </w:tcBorders>
          </w:tcPr>
          <w:p w14:paraId="601EB313" w14:textId="56715328" w:rsidR="00057A99" w:rsidRPr="00C25982" w:rsidRDefault="00057A99" w:rsidP="00057A99">
            <w:pPr>
              <w:ind w:leftChars="25" w:left="45" w:rightChars="25" w:right="45"/>
            </w:pPr>
            <w:r w:rsidRPr="00B775C9">
              <w:rPr>
                <w:rFonts w:hint="eastAsia"/>
              </w:rPr>
              <w:t>ことづくり(1)</w:t>
            </w:r>
          </w:p>
        </w:tc>
        <w:tc>
          <w:tcPr>
            <w:tcW w:w="409" w:type="pct"/>
            <w:tcBorders>
              <w:top w:val="single" w:sz="12" w:space="0" w:color="auto"/>
              <w:bottom w:val="single" w:sz="4" w:space="0" w:color="auto"/>
              <w:right w:val="single" w:sz="12" w:space="0" w:color="auto"/>
            </w:tcBorders>
          </w:tcPr>
          <w:p w14:paraId="14C8BED7" w14:textId="672576AE" w:rsidR="00057A99" w:rsidRPr="00A868AF" w:rsidRDefault="00057A99" w:rsidP="00057A99">
            <w:pPr>
              <w:ind w:leftChars="25" w:left="45" w:rightChars="25" w:right="45"/>
              <w:jc w:val="center"/>
              <w:rPr>
                <w:rFonts w:asciiTheme="minorEastAsia" w:eastAsiaTheme="minorEastAsia" w:hAnsiTheme="minorEastAsia"/>
                <w:szCs w:val="18"/>
              </w:rPr>
            </w:pPr>
            <w:r>
              <w:rPr>
                <w:rFonts w:asciiTheme="minorEastAsia" w:eastAsiaTheme="minorEastAsia" w:hAnsiTheme="minorEastAsia" w:cs="Segoe UI Symbol"/>
              </w:rPr>
              <w:t>1</w:t>
            </w:r>
          </w:p>
        </w:tc>
        <w:tc>
          <w:tcPr>
            <w:tcW w:w="409" w:type="pct"/>
            <w:tcBorders>
              <w:top w:val="single" w:sz="12" w:space="0" w:color="auto"/>
              <w:left w:val="single" w:sz="12" w:space="0" w:color="auto"/>
              <w:bottom w:val="single" w:sz="4" w:space="0" w:color="auto"/>
              <w:right w:val="single" w:sz="12" w:space="0" w:color="auto"/>
            </w:tcBorders>
            <w:vAlign w:val="center"/>
          </w:tcPr>
          <w:p w14:paraId="744DF6E6" w14:textId="77777777" w:rsidR="00057A99" w:rsidRPr="00A868AF" w:rsidDel="00034FF7"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12" w:space="0" w:color="auto"/>
              <w:left w:val="single" w:sz="12" w:space="0" w:color="auto"/>
              <w:bottom w:val="single" w:sz="4" w:space="0" w:color="auto"/>
              <w:right w:val="single" w:sz="12" w:space="0" w:color="auto"/>
            </w:tcBorders>
            <w:vAlign w:val="center"/>
          </w:tcPr>
          <w:p w14:paraId="6E05C99E" w14:textId="77777777" w:rsidR="00057A99" w:rsidRPr="00A868AF"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12" w:space="0" w:color="auto"/>
              <w:left w:val="single" w:sz="12" w:space="0" w:color="auto"/>
              <w:bottom w:val="single" w:sz="4" w:space="0" w:color="auto"/>
              <w:right w:val="single" w:sz="12" w:space="0" w:color="auto"/>
            </w:tcBorders>
            <w:vAlign w:val="center"/>
          </w:tcPr>
          <w:p w14:paraId="6F149A2C" w14:textId="77777777" w:rsidR="00057A99" w:rsidRPr="00A868AF"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12" w:space="0" w:color="auto"/>
              <w:left w:val="single" w:sz="12" w:space="0" w:color="auto"/>
              <w:bottom w:val="single" w:sz="4" w:space="0" w:color="auto"/>
              <w:right w:val="single" w:sz="12" w:space="0" w:color="auto"/>
            </w:tcBorders>
            <w:vAlign w:val="center"/>
          </w:tcPr>
          <w:p w14:paraId="046B79DB" w14:textId="77777777" w:rsidR="00057A99" w:rsidRPr="00A868AF"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12" w:space="0" w:color="auto"/>
              <w:left w:val="single" w:sz="12" w:space="0" w:color="auto"/>
              <w:bottom w:val="single" w:sz="4" w:space="0" w:color="auto"/>
              <w:right w:val="single" w:sz="12" w:space="0" w:color="auto"/>
            </w:tcBorders>
            <w:vAlign w:val="center"/>
          </w:tcPr>
          <w:p w14:paraId="2A2E8161" w14:textId="77777777" w:rsidR="00057A99" w:rsidRPr="00A868AF" w:rsidRDefault="00057A99" w:rsidP="00057A99">
            <w:pPr>
              <w:ind w:leftChars="25" w:left="45" w:rightChars="25" w:right="45"/>
              <w:jc w:val="center"/>
              <w:rPr>
                <w:rFonts w:asciiTheme="minorEastAsia" w:eastAsiaTheme="minorEastAsia" w:hAnsiTheme="minorEastAsia"/>
                <w:szCs w:val="18"/>
              </w:rPr>
            </w:pPr>
          </w:p>
        </w:tc>
        <w:tc>
          <w:tcPr>
            <w:tcW w:w="412" w:type="pct"/>
            <w:tcBorders>
              <w:top w:val="single" w:sz="12" w:space="0" w:color="auto"/>
              <w:left w:val="single" w:sz="12" w:space="0" w:color="auto"/>
              <w:bottom w:val="single" w:sz="4" w:space="0" w:color="auto"/>
            </w:tcBorders>
            <w:vAlign w:val="center"/>
          </w:tcPr>
          <w:p w14:paraId="55263044" w14:textId="77777777" w:rsidR="00057A99" w:rsidRPr="00A868AF" w:rsidRDefault="00057A99" w:rsidP="00057A99">
            <w:pPr>
              <w:ind w:leftChars="25" w:left="45" w:rightChars="25" w:right="45"/>
              <w:jc w:val="center"/>
              <w:rPr>
                <w:rFonts w:asciiTheme="minorEastAsia" w:eastAsiaTheme="minorEastAsia" w:hAnsiTheme="minorEastAsia"/>
                <w:szCs w:val="18"/>
              </w:rPr>
            </w:pPr>
          </w:p>
        </w:tc>
      </w:tr>
      <w:tr w:rsidR="00057A99" w:rsidRPr="00D30F75" w14:paraId="40429DA4" w14:textId="77777777" w:rsidTr="00E81363">
        <w:trPr>
          <w:trHeight w:hRule="exact" w:val="284"/>
        </w:trPr>
        <w:tc>
          <w:tcPr>
            <w:tcW w:w="727" w:type="pct"/>
            <w:vMerge/>
            <w:vAlign w:val="center"/>
          </w:tcPr>
          <w:p w14:paraId="32DFA6B8" w14:textId="77777777" w:rsidR="00057A99" w:rsidRPr="00877E2D" w:rsidRDefault="00057A99" w:rsidP="00057A99">
            <w:pPr>
              <w:ind w:leftChars="25" w:left="45" w:rightChars="25" w:right="45"/>
              <w:jc w:val="center"/>
              <w:rPr>
                <w:rFonts w:asciiTheme="minorEastAsia" w:eastAsiaTheme="minorEastAsia" w:hAnsiTheme="minorEastAsia"/>
                <w:szCs w:val="18"/>
              </w:rPr>
            </w:pPr>
          </w:p>
        </w:tc>
        <w:tc>
          <w:tcPr>
            <w:tcW w:w="1407" w:type="pct"/>
            <w:tcBorders>
              <w:top w:val="single" w:sz="4" w:space="0" w:color="auto"/>
              <w:bottom w:val="single" w:sz="4" w:space="0" w:color="auto"/>
            </w:tcBorders>
          </w:tcPr>
          <w:p w14:paraId="490BAE65" w14:textId="548FFF25" w:rsidR="00057A99" w:rsidRPr="00C25982" w:rsidRDefault="00057A99" w:rsidP="00057A99">
            <w:pPr>
              <w:ind w:leftChars="25" w:left="45" w:rightChars="25" w:right="45"/>
            </w:pPr>
            <w:r w:rsidRPr="00B775C9">
              <w:rPr>
                <w:rFonts w:hint="eastAsia"/>
              </w:rPr>
              <w:t>ことづくり(2)</w:t>
            </w:r>
          </w:p>
        </w:tc>
        <w:tc>
          <w:tcPr>
            <w:tcW w:w="409" w:type="pct"/>
            <w:tcBorders>
              <w:top w:val="single" w:sz="4" w:space="0" w:color="auto"/>
              <w:bottom w:val="single" w:sz="4" w:space="0" w:color="auto"/>
              <w:right w:val="single" w:sz="12" w:space="0" w:color="auto"/>
            </w:tcBorders>
          </w:tcPr>
          <w:p w14:paraId="602E3274" w14:textId="7F6FFD43" w:rsidR="00057A99" w:rsidRPr="00A868AF" w:rsidRDefault="00057A99" w:rsidP="00057A99">
            <w:pPr>
              <w:ind w:leftChars="25" w:left="45" w:rightChars="25" w:right="45"/>
              <w:jc w:val="center"/>
              <w:rPr>
                <w:rFonts w:asciiTheme="minorEastAsia" w:eastAsiaTheme="minorEastAsia" w:hAnsiTheme="minorEastAsia"/>
                <w:szCs w:val="18"/>
              </w:rPr>
            </w:pPr>
            <w:r>
              <w:t>1</w:t>
            </w:r>
          </w:p>
        </w:tc>
        <w:tc>
          <w:tcPr>
            <w:tcW w:w="409" w:type="pct"/>
            <w:tcBorders>
              <w:top w:val="single" w:sz="4" w:space="0" w:color="auto"/>
              <w:left w:val="single" w:sz="12" w:space="0" w:color="auto"/>
              <w:bottom w:val="single" w:sz="4" w:space="0" w:color="auto"/>
              <w:right w:val="single" w:sz="12" w:space="0" w:color="auto"/>
            </w:tcBorders>
            <w:vAlign w:val="center"/>
          </w:tcPr>
          <w:p w14:paraId="67527D35" w14:textId="77777777" w:rsidR="00057A99" w:rsidRPr="00A868AF" w:rsidDel="00034FF7"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vAlign w:val="center"/>
          </w:tcPr>
          <w:p w14:paraId="629A37C3" w14:textId="77777777" w:rsidR="00057A99" w:rsidRPr="00A868AF"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vAlign w:val="center"/>
          </w:tcPr>
          <w:p w14:paraId="515A280E" w14:textId="77777777" w:rsidR="00057A99" w:rsidRPr="00A868AF"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vAlign w:val="center"/>
          </w:tcPr>
          <w:p w14:paraId="0ABF705D" w14:textId="77777777" w:rsidR="00057A99" w:rsidRPr="00A868AF"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vAlign w:val="center"/>
          </w:tcPr>
          <w:p w14:paraId="6D465A01" w14:textId="77777777" w:rsidR="00057A99" w:rsidRPr="00A868AF" w:rsidRDefault="00057A99" w:rsidP="00057A99">
            <w:pPr>
              <w:ind w:leftChars="25" w:left="45" w:rightChars="25" w:right="45"/>
              <w:jc w:val="center"/>
              <w:rPr>
                <w:rFonts w:asciiTheme="minorEastAsia" w:eastAsiaTheme="minorEastAsia" w:hAnsiTheme="minorEastAsia"/>
                <w:szCs w:val="18"/>
              </w:rPr>
            </w:pPr>
          </w:p>
        </w:tc>
        <w:tc>
          <w:tcPr>
            <w:tcW w:w="412" w:type="pct"/>
            <w:tcBorders>
              <w:top w:val="single" w:sz="4" w:space="0" w:color="auto"/>
              <w:left w:val="single" w:sz="12" w:space="0" w:color="auto"/>
              <w:bottom w:val="single" w:sz="4" w:space="0" w:color="auto"/>
            </w:tcBorders>
            <w:vAlign w:val="center"/>
          </w:tcPr>
          <w:p w14:paraId="3EF7B75F" w14:textId="77777777" w:rsidR="00057A99" w:rsidRPr="00A868AF" w:rsidRDefault="00057A99" w:rsidP="00057A99">
            <w:pPr>
              <w:ind w:leftChars="25" w:left="45" w:rightChars="25" w:right="45"/>
              <w:jc w:val="center"/>
              <w:rPr>
                <w:rFonts w:asciiTheme="minorEastAsia" w:eastAsiaTheme="minorEastAsia" w:hAnsiTheme="minorEastAsia"/>
                <w:szCs w:val="18"/>
              </w:rPr>
            </w:pPr>
          </w:p>
        </w:tc>
      </w:tr>
      <w:tr w:rsidR="00057A99" w:rsidRPr="00D30F75" w14:paraId="0F2C0B08" w14:textId="77777777" w:rsidTr="00E81363">
        <w:trPr>
          <w:trHeight w:hRule="exact" w:val="284"/>
        </w:trPr>
        <w:tc>
          <w:tcPr>
            <w:tcW w:w="727" w:type="pct"/>
            <w:vMerge/>
            <w:vAlign w:val="center"/>
          </w:tcPr>
          <w:p w14:paraId="0097E5F9" w14:textId="77777777" w:rsidR="00057A99" w:rsidRPr="00877E2D" w:rsidRDefault="00057A99" w:rsidP="00057A99">
            <w:pPr>
              <w:ind w:leftChars="25" w:left="45" w:rightChars="25" w:right="45"/>
              <w:jc w:val="center"/>
              <w:rPr>
                <w:rFonts w:asciiTheme="minorEastAsia" w:eastAsiaTheme="minorEastAsia" w:hAnsiTheme="minorEastAsia"/>
                <w:szCs w:val="18"/>
              </w:rPr>
            </w:pPr>
          </w:p>
        </w:tc>
        <w:tc>
          <w:tcPr>
            <w:tcW w:w="1407" w:type="pct"/>
            <w:tcBorders>
              <w:top w:val="single" w:sz="4" w:space="0" w:color="auto"/>
              <w:bottom w:val="single" w:sz="4" w:space="0" w:color="auto"/>
            </w:tcBorders>
          </w:tcPr>
          <w:p w14:paraId="5E5E2BCA" w14:textId="333C1193" w:rsidR="00057A99" w:rsidRPr="00C25982" w:rsidRDefault="00057A99" w:rsidP="00057A99">
            <w:pPr>
              <w:ind w:leftChars="25" w:left="45" w:rightChars="25" w:right="45"/>
            </w:pPr>
            <w:r w:rsidRPr="00B775C9">
              <w:rPr>
                <w:rFonts w:hint="eastAsia"/>
              </w:rPr>
              <w:t>ことづくり(3)</w:t>
            </w:r>
          </w:p>
        </w:tc>
        <w:tc>
          <w:tcPr>
            <w:tcW w:w="409" w:type="pct"/>
            <w:tcBorders>
              <w:top w:val="single" w:sz="4" w:space="0" w:color="auto"/>
              <w:bottom w:val="single" w:sz="4" w:space="0" w:color="auto"/>
              <w:right w:val="single" w:sz="12" w:space="0" w:color="auto"/>
            </w:tcBorders>
          </w:tcPr>
          <w:p w14:paraId="5DC2D646" w14:textId="6C2A04F6" w:rsidR="00057A99" w:rsidRPr="00A868AF" w:rsidRDefault="00057A99" w:rsidP="00057A99">
            <w:pPr>
              <w:ind w:leftChars="25" w:left="45" w:rightChars="25" w:right="45"/>
              <w:jc w:val="center"/>
              <w:rPr>
                <w:rFonts w:asciiTheme="minorEastAsia" w:eastAsiaTheme="minorEastAsia" w:hAnsiTheme="minorEastAsia"/>
                <w:szCs w:val="18"/>
              </w:rPr>
            </w:pPr>
            <w:r>
              <w:t>1</w:t>
            </w:r>
          </w:p>
        </w:tc>
        <w:tc>
          <w:tcPr>
            <w:tcW w:w="409" w:type="pct"/>
            <w:tcBorders>
              <w:top w:val="single" w:sz="4" w:space="0" w:color="auto"/>
              <w:left w:val="single" w:sz="12" w:space="0" w:color="auto"/>
              <w:bottom w:val="single" w:sz="4" w:space="0" w:color="auto"/>
              <w:right w:val="single" w:sz="12" w:space="0" w:color="auto"/>
            </w:tcBorders>
            <w:vAlign w:val="center"/>
          </w:tcPr>
          <w:p w14:paraId="16A32455" w14:textId="77777777" w:rsidR="00057A99" w:rsidRPr="00A868AF" w:rsidDel="00034FF7"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vAlign w:val="center"/>
          </w:tcPr>
          <w:p w14:paraId="0BB58FBF" w14:textId="77777777" w:rsidR="00057A99" w:rsidRPr="00A868AF"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vAlign w:val="center"/>
          </w:tcPr>
          <w:p w14:paraId="4F585513" w14:textId="77777777" w:rsidR="00057A99" w:rsidRPr="00A868AF"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vAlign w:val="center"/>
          </w:tcPr>
          <w:p w14:paraId="0AC486B5" w14:textId="77777777" w:rsidR="00057A99" w:rsidRPr="00A868AF"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vAlign w:val="center"/>
          </w:tcPr>
          <w:p w14:paraId="30708833" w14:textId="77777777" w:rsidR="00057A99" w:rsidRPr="00A868AF" w:rsidRDefault="00057A99" w:rsidP="00057A99">
            <w:pPr>
              <w:ind w:leftChars="25" w:left="45" w:rightChars="25" w:right="45"/>
              <w:jc w:val="center"/>
              <w:rPr>
                <w:rFonts w:asciiTheme="minorEastAsia" w:eastAsiaTheme="minorEastAsia" w:hAnsiTheme="minorEastAsia"/>
                <w:szCs w:val="18"/>
              </w:rPr>
            </w:pPr>
          </w:p>
        </w:tc>
        <w:tc>
          <w:tcPr>
            <w:tcW w:w="412" w:type="pct"/>
            <w:tcBorders>
              <w:top w:val="single" w:sz="4" w:space="0" w:color="auto"/>
              <w:left w:val="single" w:sz="12" w:space="0" w:color="auto"/>
              <w:bottom w:val="single" w:sz="4" w:space="0" w:color="auto"/>
            </w:tcBorders>
            <w:vAlign w:val="center"/>
          </w:tcPr>
          <w:p w14:paraId="6825DA13" w14:textId="77777777" w:rsidR="00057A99" w:rsidRPr="00A868AF" w:rsidRDefault="00057A99" w:rsidP="00057A99">
            <w:pPr>
              <w:ind w:leftChars="25" w:left="45" w:rightChars="25" w:right="45"/>
              <w:jc w:val="center"/>
              <w:rPr>
                <w:rFonts w:asciiTheme="minorEastAsia" w:eastAsiaTheme="minorEastAsia" w:hAnsiTheme="minorEastAsia"/>
                <w:szCs w:val="18"/>
              </w:rPr>
            </w:pPr>
          </w:p>
        </w:tc>
      </w:tr>
      <w:tr w:rsidR="00057A99" w:rsidRPr="00D30F75" w14:paraId="1E9396EE" w14:textId="77777777" w:rsidTr="00E81363">
        <w:trPr>
          <w:trHeight w:hRule="exact" w:val="284"/>
        </w:trPr>
        <w:tc>
          <w:tcPr>
            <w:tcW w:w="727" w:type="pct"/>
            <w:vMerge/>
            <w:vAlign w:val="center"/>
          </w:tcPr>
          <w:p w14:paraId="29D88665" w14:textId="77777777" w:rsidR="00057A99" w:rsidRPr="00877E2D" w:rsidRDefault="00057A99" w:rsidP="00057A99">
            <w:pPr>
              <w:ind w:leftChars="25" w:left="45" w:rightChars="25" w:right="45"/>
              <w:jc w:val="center"/>
              <w:rPr>
                <w:rFonts w:asciiTheme="minorEastAsia" w:eastAsiaTheme="minorEastAsia" w:hAnsiTheme="minorEastAsia"/>
                <w:szCs w:val="18"/>
              </w:rPr>
            </w:pPr>
          </w:p>
        </w:tc>
        <w:tc>
          <w:tcPr>
            <w:tcW w:w="1407" w:type="pct"/>
            <w:tcBorders>
              <w:top w:val="single" w:sz="4" w:space="0" w:color="auto"/>
              <w:bottom w:val="single" w:sz="4" w:space="0" w:color="auto"/>
            </w:tcBorders>
          </w:tcPr>
          <w:p w14:paraId="72A8A6A2" w14:textId="227AF3CB" w:rsidR="00057A99" w:rsidRPr="00C25982" w:rsidRDefault="00057A99" w:rsidP="00057A99">
            <w:pPr>
              <w:ind w:leftChars="25" w:left="45" w:rightChars="25" w:right="45"/>
            </w:pPr>
            <w:r w:rsidRPr="00B775C9">
              <w:rPr>
                <w:rFonts w:hint="eastAsia"/>
              </w:rPr>
              <w:t>ことづくり(4)</w:t>
            </w:r>
          </w:p>
        </w:tc>
        <w:tc>
          <w:tcPr>
            <w:tcW w:w="409" w:type="pct"/>
            <w:tcBorders>
              <w:top w:val="single" w:sz="4" w:space="0" w:color="auto"/>
              <w:bottom w:val="single" w:sz="4" w:space="0" w:color="auto"/>
              <w:right w:val="single" w:sz="12" w:space="0" w:color="auto"/>
            </w:tcBorders>
          </w:tcPr>
          <w:p w14:paraId="4B0D7BCD" w14:textId="6033A67B" w:rsidR="00057A99" w:rsidRPr="00A868AF" w:rsidRDefault="00057A99" w:rsidP="00057A99">
            <w:pPr>
              <w:ind w:leftChars="25" w:left="45" w:rightChars="25" w:right="45"/>
              <w:jc w:val="center"/>
              <w:rPr>
                <w:rFonts w:asciiTheme="minorEastAsia" w:eastAsiaTheme="minorEastAsia" w:hAnsiTheme="minorEastAsia"/>
                <w:szCs w:val="18"/>
              </w:rPr>
            </w:pPr>
            <w:r>
              <w:t>1</w:t>
            </w:r>
          </w:p>
        </w:tc>
        <w:tc>
          <w:tcPr>
            <w:tcW w:w="409" w:type="pct"/>
            <w:tcBorders>
              <w:top w:val="single" w:sz="4" w:space="0" w:color="auto"/>
              <w:left w:val="single" w:sz="12" w:space="0" w:color="auto"/>
              <w:bottom w:val="single" w:sz="4" w:space="0" w:color="auto"/>
              <w:right w:val="single" w:sz="12" w:space="0" w:color="auto"/>
            </w:tcBorders>
            <w:vAlign w:val="center"/>
          </w:tcPr>
          <w:p w14:paraId="5F53577D" w14:textId="77777777" w:rsidR="00057A99" w:rsidRPr="00A868AF" w:rsidDel="00034FF7"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vAlign w:val="center"/>
          </w:tcPr>
          <w:p w14:paraId="1B504575" w14:textId="77777777" w:rsidR="00057A99" w:rsidRPr="00A868AF"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vAlign w:val="center"/>
          </w:tcPr>
          <w:p w14:paraId="71855452" w14:textId="77777777" w:rsidR="00057A99" w:rsidRPr="00A868AF"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vAlign w:val="center"/>
          </w:tcPr>
          <w:p w14:paraId="2300BE2F" w14:textId="77777777" w:rsidR="00057A99" w:rsidRPr="00A868AF"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vAlign w:val="center"/>
          </w:tcPr>
          <w:p w14:paraId="6E8CD63B" w14:textId="77777777" w:rsidR="00057A99" w:rsidRPr="00A868AF" w:rsidRDefault="00057A99" w:rsidP="00057A99">
            <w:pPr>
              <w:ind w:leftChars="25" w:left="45" w:rightChars="25" w:right="45"/>
              <w:jc w:val="center"/>
              <w:rPr>
                <w:rFonts w:asciiTheme="minorEastAsia" w:eastAsiaTheme="minorEastAsia" w:hAnsiTheme="minorEastAsia"/>
                <w:szCs w:val="18"/>
              </w:rPr>
            </w:pPr>
          </w:p>
        </w:tc>
        <w:tc>
          <w:tcPr>
            <w:tcW w:w="412" w:type="pct"/>
            <w:tcBorders>
              <w:top w:val="single" w:sz="4" w:space="0" w:color="auto"/>
              <w:left w:val="single" w:sz="12" w:space="0" w:color="auto"/>
              <w:bottom w:val="single" w:sz="4" w:space="0" w:color="auto"/>
            </w:tcBorders>
            <w:vAlign w:val="center"/>
          </w:tcPr>
          <w:p w14:paraId="2C038860" w14:textId="77777777" w:rsidR="00057A99" w:rsidRPr="00A868AF" w:rsidRDefault="00057A99" w:rsidP="00057A99">
            <w:pPr>
              <w:ind w:leftChars="25" w:left="45" w:rightChars="25" w:right="45"/>
              <w:jc w:val="center"/>
              <w:rPr>
                <w:rFonts w:asciiTheme="minorEastAsia" w:eastAsiaTheme="minorEastAsia" w:hAnsiTheme="minorEastAsia"/>
                <w:szCs w:val="18"/>
              </w:rPr>
            </w:pPr>
          </w:p>
        </w:tc>
      </w:tr>
      <w:tr w:rsidR="00057A99" w:rsidRPr="00D30F75" w14:paraId="4414D19C" w14:textId="77777777" w:rsidTr="00E81363">
        <w:trPr>
          <w:trHeight w:hRule="exact" w:val="284"/>
        </w:trPr>
        <w:tc>
          <w:tcPr>
            <w:tcW w:w="727" w:type="pct"/>
            <w:vMerge/>
            <w:tcBorders>
              <w:bottom w:val="single" w:sz="12" w:space="0" w:color="auto"/>
            </w:tcBorders>
            <w:vAlign w:val="center"/>
          </w:tcPr>
          <w:p w14:paraId="0471CF35" w14:textId="77777777" w:rsidR="00057A99" w:rsidRPr="00877E2D" w:rsidRDefault="00057A99" w:rsidP="00057A99">
            <w:pPr>
              <w:ind w:leftChars="25" w:left="45" w:rightChars="25" w:right="45"/>
              <w:jc w:val="center"/>
              <w:rPr>
                <w:rFonts w:asciiTheme="minorEastAsia" w:eastAsiaTheme="minorEastAsia" w:hAnsiTheme="minorEastAsia"/>
                <w:szCs w:val="18"/>
              </w:rPr>
            </w:pPr>
          </w:p>
        </w:tc>
        <w:tc>
          <w:tcPr>
            <w:tcW w:w="1407" w:type="pct"/>
            <w:tcBorders>
              <w:top w:val="single" w:sz="4" w:space="0" w:color="auto"/>
              <w:bottom w:val="single" w:sz="12" w:space="0" w:color="auto"/>
            </w:tcBorders>
          </w:tcPr>
          <w:p w14:paraId="1D26E179" w14:textId="61E77FD8" w:rsidR="00057A99" w:rsidRPr="00C25982" w:rsidRDefault="00057A99" w:rsidP="00057A99">
            <w:pPr>
              <w:ind w:leftChars="25" w:left="45" w:rightChars="25" w:right="45"/>
            </w:pPr>
            <w:r w:rsidRPr="00B775C9">
              <w:rPr>
                <w:rFonts w:hint="eastAsia"/>
              </w:rPr>
              <w:t>ことづくり(5)</w:t>
            </w:r>
          </w:p>
        </w:tc>
        <w:tc>
          <w:tcPr>
            <w:tcW w:w="409" w:type="pct"/>
            <w:tcBorders>
              <w:top w:val="single" w:sz="4" w:space="0" w:color="auto"/>
              <w:bottom w:val="single" w:sz="12" w:space="0" w:color="auto"/>
              <w:right w:val="single" w:sz="12" w:space="0" w:color="auto"/>
            </w:tcBorders>
          </w:tcPr>
          <w:p w14:paraId="77A4A1CA" w14:textId="10B91B07" w:rsidR="00057A99" w:rsidRPr="00A868AF" w:rsidRDefault="00057A99" w:rsidP="00057A99">
            <w:pPr>
              <w:ind w:leftChars="25" w:left="45" w:rightChars="25" w:right="45"/>
              <w:jc w:val="center"/>
              <w:rPr>
                <w:rFonts w:asciiTheme="minorEastAsia" w:eastAsiaTheme="minorEastAsia" w:hAnsiTheme="minorEastAsia"/>
                <w:szCs w:val="18"/>
              </w:rPr>
            </w:pPr>
            <w:r>
              <w:t>1</w:t>
            </w:r>
          </w:p>
        </w:tc>
        <w:tc>
          <w:tcPr>
            <w:tcW w:w="409" w:type="pct"/>
            <w:tcBorders>
              <w:top w:val="single" w:sz="4" w:space="0" w:color="auto"/>
              <w:left w:val="single" w:sz="12" w:space="0" w:color="auto"/>
              <w:bottom w:val="single" w:sz="12" w:space="0" w:color="auto"/>
              <w:right w:val="single" w:sz="12" w:space="0" w:color="auto"/>
            </w:tcBorders>
            <w:vAlign w:val="center"/>
          </w:tcPr>
          <w:p w14:paraId="01DFC37D" w14:textId="77777777" w:rsidR="00057A99" w:rsidRPr="00A868AF" w:rsidDel="00034FF7"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12" w:space="0" w:color="auto"/>
              <w:right w:val="single" w:sz="12" w:space="0" w:color="auto"/>
            </w:tcBorders>
            <w:vAlign w:val="center"/>
          </w:tcPr>
          <w:p w14:paraId="005B44B1" w14:textId="77777777" w:rsidR="00057A99" w:rsidRPr="00A868AF"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12" w:space="0" w:color="auto"/>
              <w:right w:val="single" w:sz="12" w:space="0" w:color="auto"/>
            </w:tcBorders>
            <w:vAlign w:val="center"/>
          </w:tcPr>
          <w:p w14:paraId="4866E935" w14:textId="77777777" w:rsidR="00057A99" w:rsidRPr="00A868AF"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12" w:space="0" w:color="auto"/>
              <w:right w:val="single" w:sz="12" w:space="0" w:color="auto"/>
            </w:tcBorders>
            <w:vAlign w:val="center"/>
          </w:tcPr>
          <w:p w14:paraId="2F0D7BDA" w14:textId="77777777" w:rsidR="00057A99" w:rsidRPr="00A868AF"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12" w:space="0" w:color="auto"/>
              <w:right w:val="single" w:sz="12" w:space="0" w:color="auto"/>
            </w:tcBorders>
            <w:vAlign w:val="center"/>
          </w:tcPr>
          <w:p w14:paraId="33552F77" w14:textId="77777777" w:rsidR="00057A99" w:rsidRPr="00A868AF" w:rsidRDefault="00057A99" w:rsidP="00057A99">
            <w:pPr>
              <w:ind w:leftChars="25" w:left="45" w:rightChars="25" w:right="45"/>
              <w:jc w:val="center"/>
              <w:rPr>
                <w:rFonts w:asciiTheme="minorEastAsia" w:eastAsiaTheme="minorEastAsia" w:hAnsiTheme="minorEastAsia"/>
                <w:szCs w:val="18"/>
              </w:rPr>
            </w:pPr>
          </w:p>
        </w:tc>
        <w:tc>
          <w:tcPr>
            <w:tcW w:w="412" w:type="pct"/>
            <w:tcBorders>
              <w:top w:val="single" w:sz="4" w:space="0" w:color="auto"/>
              <w:left w:val="single" w:sz="12" w:space="0" w:color="auto"/>
              <w:bottom w:val="single" w:sz="12" w:space="0" w:color="auto"/>
            </w:tcBorders>
            <w:vAlign w:val="center"/>
          </w:tcPr>
          <w:p w14:paraId="660AB6D4" w14:textId="77777777" w:rsidR="00057A99" w:rsidRPr="00A868AF" w:rsidRDefault="00057A99" w:rsidP="00057A99">
            <w:pPr>
              <w:ind w:leftChars="25" w:left="45" w:rightChars="25" w:right="45"/>
              <w:jc w:val="center"/>
              <w:rPr>
                <w:rFonts w:asciiTheme="minorEastAsia" w:eastAsiaTheme="minorEastAsia" w:hAnsiTheme="minorEastAsia"/>
                <w:szCs w:val="18"/>
              </w:rPr>
            </w:pPr>
          </w:p>
        </w:tc>
      </w:tr>
      <w:tr w:rsidR="00057A99" w:rsidRPr="00D30F75" w14:paraId="2860BF85" w14:textId="77777777" w:rsidTr="00E81363">
        <w:trPr>
          <w:trHeight w:hRule="exact" w:val="284"/>
        </w:trPr>
        <w:tc>
          <w:tcPr>
            <w:tcW w:w="727" w:type="pct"/>
            <w:vMerge w:val="restart"/>
            <w:vAlign w:val="center"/>
          </w:tcPr>
          <w:p w14:paraId="73A9A937" w14:textId="274AFCB1" w:rsidR="00057A99" w:rsidRPr="00877E2D" w:rsidRDefault="00057A99" w:rsidP="00057A99">
            <w:pPr>
              <w:ind w:leftChars="25" w:left="45" w:rightChars="25" w:right="45"/>
              <w:jc w:val="center"/>
              <w:rPr>
                <w:rFonts w:asciiTheme="minorEastAsia" w:eastAsiaTheme="minorEastAsia" w:hAnsiTheme="minorEastAsia"/>
                <w:szCs w:val="18"/>
              </w:rPr>
            </w:pPr>
            <w:r>
              <w:rPr>
                <w:rFonts w:asciiTheme="minorEastAsia" w:eastAsiaTheme="minorEastAsia" w:hAnsiTheme="minorEastAsia" w:hint="eastAsia"/>
                <w:szCs w:val="18"/>
              </w:rPr>
              <w:t>ひらめき</w:t>
            </w:r>
            <w:r>
              <w:rPr>
                <w:rFonts w:asciiTheme="minorEastAsia" w:eastAsiaTheme="minorEastAsia" w:hAnsiTheme="minorEastAsia"/>
                <w:szCs w:val="18"/>
              </w:rPr>
              <w:br/>
            </w:r>
            <w:r>
              <w:rPr>
                <w:rFonts w:asciiTheme="minorEastAsia" w:eastAsiaTheme="minorEastAsia" w:hAnsiTheme="minorEastAsia" w:hint="eastAsia"/>
                <w:szCs w:val="18"/>
              </w:rPr>
              <w:t>ことづくり</w:t>
            </w:r>
          </w:p>
        </w:tc>
        <w:tc>
          <w:tcPr>
            <w:tcW w:w="1407" w:type="pct"/>
            <w:tcBorders>
              <w:top w:val="single" w:sz="12" w:space="0" w:color="auto"/>
              <w:bottom w:val="single" w:sz="4" w:space="0" w:color="auto"/>
            </w:tcBorders>
          </w:tcPr>
          <w:p w14:paraId="4ECD89C8" w14:textId="0CA91B9A" w:rsidR="00057A99" w:rsidRPr="00C25982" w:rsidRDefault="00057A99" w:rsidP="00057A99">
            <w:pPr>
              <w:ind w:leftChars="25" w:left="45" w:rightChars="25" w:right="45"/>
            </w:pPr>
            <w:r w:rsidRPr="0071791B">
              <w:rPr>
                <w:rFonts w:hint="eastAsia"/>
              </w:rPr>
              <w:t>ひらめきづくり(1)</w:t>
            </w:r>
          </w:p>
        </w:tc>
        <w:tc>
          <w:tcPr>
            <w:tcW w:w="409" w:type="pct"/>
            <w:tcBorders>
              <w:top w:val="single" w:sz="12" w:space="0" w:color="auto"/>
              <w:bottom w:val="single" w:sz="4" w:space="0" w:color="auto"/>
              <w:right w:val="single" w:sz="12" w:space="0" w:color="auto"/>
            </w:tcBorders>
          </w:tcPr>
          <w:p w14:paraId="3E2B9F97" w14:textId="0251FDE8" w:rsidR="00057A99" w:rsidRPr="00A868AF" w:rsidRDefault="00057A99" w:rsidP="00057A99">
            <w:pPr>
              <w:ind w:leftChars="25" w:left="45" w:rightChars="25" w:right="45"/>
              <w:jc w:val="center"/>
              <w:rPr>
                <w:rFonts w:asciiTheme="minorEastAsia" w:eastAsiaTheme="minorEastAsia" w:hAnsiTheme="minorEastAsia"/>
                <w:szCs w:val="18"/>
              </w:rPr>
            </w:pPr>
            <w:r>
              <w:rPr>
                <w:rFonts w:asciiTheme="minorEastAsia" w:eastAsiaTheme="minorEastAsia" w:hAnsiTheme="minorEastAsia" w:cs="Segoe UI Symbol"/>
              </w:rPr>
              <w:t>1</w:t>
            </w:r>
          </w:p>
        </w:tc>
        <w:tc>
          <w:tcPr>
            <w:tcW w:w="409" w:type="pct"/>
            <w:tcBorders>
              <w:top w:val="single" w:sz="12" w:space="0" w:color="auto"/>
              <w:left w:val="single" w:sz="12" w:space="0" w:color="auto"/>
              <w:bottom w:val="single" w:sz="4" w:space="0" w:color="auto"/>
              <w:right w:val="single" w:sz="12" w:space="0" w:color="auto"/>
            </w:tcBorders>
            <w:vAlign w:val="center"/>
          </w:tcPr>
          <w:p w14:paraId="2A9626D8" w14:textId="77777777" w:rsidR="00057A99" w:rsidRPr="00A868AF" w:rsidDel="00034FF7"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12" w:space="0" w:color="auto"/>
              <w:left w:val="single" w:sz="12" w:space="0" w:color="auto"/>
              <w:bottom w:val="single" w:sz="4" w:space="0" w:color="auto"/>
              <w:right w:val="single" w:sz="12" w:space="0" w:color="auto"/>
            </w:tcBorders>
            <w:vAlign w:val="center"/>
          </w:tcPr>
          <w:p w14:paraId="5D5CEEC7" w14:textId="77777777" w:rsidR="00057A99" w:rsidRPr="00A868AF"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12" w:space="0" w:color="auto"/>
              <w:left w:val="single" w:sz="12" w:space="0" w:color="auto"/>
              <w:bottom w:val="single" w:sz="4" w:space="0" w:color="auto"/>
              <w:right w:val="single" w:sz="12" w:space="0" w:color="auto"/>
            </w:tcBorders>
            <w:vAlign w:val="center"/>
          </w:tcPr>
          <w:p w14:paraId="51413EFB" w14:textId="77777777" w:rsidR="00057A99" w:rsidRPr="00A868AF"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12" w:space="0" w:color="auto"/>
              <w:left w:val="single" w:sz="12" w:space="0" w:color="auto"/>
              <w:bottom w:val="single" w:sz="4" w:space="0" w:color="auto"/>
              <w:right w:val="single" w:sz="12" w:space="0" w:color="auto"/>
            </w:tcBorders>
            <w:vAlign w:val="center"/>
          </w:tcPr>
          <w:p w14:paraId="4F19F23B" w14:textId="77777777" w:rsidR="00057A99" w:rsidRPr="00A868AF"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12" w:space="0" w:color="auto"/>
              <w:left w:val="single" w:sz="12" w:space="0" w:color="auto"/>
              <w:bottom w:val="single" w:sz="4" w:space="0" w:color="auto"/>
              <w:right w:val="single" w:sz="12" w:space="0" w:color="auto"/>
            </w:tcBorders>
            <w:vAlign w:val="center"/>
          </w:tcPr>
          <w:p w14:paraId="316EB37A" w14:textId="77777777" w:rsidR="00057A99" w:rsidRPr="00A868AF" w:rsidRDefault="00057A99" w:rsidP="00057A99">
            <w:pPr>
              <w:ind w:leftChars="25" w:left="45" w:rightChars="25" w:right="45"/>
              <w:jc w:val="center"/>
              <w:rPr>
                <w:rFonts w:asciiTheme="minorEastAsia" w:eastAsiaTheme="minorEastAsia" w:hAnsiTheme="minorEastAsia"/>
                <w:szCs w:val="18"/>
              </w:rPr>
            </w:pPr>
          </w:p>
        </w:tc>
        <w:tc>
          <w:tcPr>
            <w:tcW w:w="412" w:type="pct"/>
            <w:tcBorders>
              <w:top w:val="single" w:sz="12" w:space="0" w:color="auto"/>
              <w:left w:val="single" w:sz="12" w:space="0" w:color="auto"/>
              <w:bottom w:val="single" w:sz="4" w:space="0" w:color="auto"/>
            </w:tcBorders>
            <w:vAlign w:val="center"/>
          </w:tcPr>
          <w:p w14:paraId="7EE81453" w14:textId="77777777" w:rsidR="00057A99" w:rsidRPr="00A868AF" w:rsidRDefault="00057A99" w:rsidP="00057A99">
            <w:pPr>
              <w:ind w:leftChars="25" w:left="45" w:rightChars="25" w:right="45"/>
              <w:jc w:val="center"/>
              <w:rPr>
                <w:rFonts w:asciiTheme="minorEastAsia" w:eastAsiaTheme="minorEastAsia" w:hAnsiTheme="minorEastAsia"/>
                <w:szCs w:val="18"/>
              </w:rPr>
            </w:pPr>
          </w:p>
        </w:tc>
      </w:tr>
      <w:tr w:rsidR="00057A99" w:rsidRPr="00D30F75" w14:paraId="3D0E9AA4" w14:textId="77777777" w:rsidTr="00E81363">
        <w:trPr>
          <w:trHeight w:hRule="exact" w:val="284"/>
        </w:trPr>
        <w:tc>
          <w:tcPr>
            <w:tcW w:w="727" w:type="pct"/>
            <w:vMerge/>
            <w:vAlign w:val="center"/>
          </w:tcPr>
          <w:p w14:paraId="770F7D5E" w14:textId="77777777" w:rsidR="00057A99" w:rsidRPr="00877E2D" w:rsidRDefault="00057A99" w:rsidP="00057A99">
            <w:pPr>
              <w:ind w:leftChars="25" w:left="45" w:rightChars="25" w:right="45"/>
              <w:jc w:val="center"/>
              <w:rPr>
                <w:rFonts w:asciiTheme="minorEastAsia" w:eastAsiaTheme="minorEastAsia" w:hAnsiTheme="minorEastAsia"/>
                <w:szCs w:val="18"/>
              </w:rPr>
            </w:pPr>
          </w:p>
        </w:tc>
        <w:tc>
          <w:tcPr>
            <w:tcW w:w="1407" w:type="pct"/>
            <w:tcBorders>
              <w:top w:val="single" w:sz="4" w:space="0" w:color="auto"/>
              <w:bottom w:val="single" w:sz="4" w:space="0" w:color="auto"/>
            </w:tcBorders>
          </w:tcPr>
          <w:p w14:paraId="28496E6B" w14:textId="4E94A149" w:rsidR="00057A99" w:rsidRPr="00C25982" w:rsidRDefault="00057A99" w:rsidP="00057A99">
            <w:pPr>
              <w:ind w:leftChars="25" w:left="45" w:rightChars="25" w:right="45"/>
            </w:pPr>
            <w:r w:rsidRPr="0071791B">
              <w:rPr>
                <w:rFonts w:hint="eastAsia"/>
              </w:rPr>
              <w:t>ひらめきづくり(2)</w:t>
            </w:r>
          </w:p>
        </w:tc>
        <w:tc>
          <w:tcPr>
            <w:tcW w:w="409" w:type="pct"/>
            <w:tcBorders>
              <w:top w:val="single" w:sz="4" w:space="0" w:color="auto"/>
              <w:bottom w:val="single" w:sz="4" w:space="0" w:color="auto"/>
              <w:right w:val="single" w:sz="12" w:space="0" w:color="auto"/>
            </w:tcBorders>
          </w:tcPr>
          <w:p w14:paraId="241DCEAC" w14:textId="55E90B97" w:rsidR="00057A99" w:rsidRPr="00A868AF" w:rsidRDefault="00057A99" w:rsidP="00057A99">
            <w:pPr>
              <w:ind w:leftChars="25" w:left="45" w:rightChars="25" w:right="45"/>
              <w:jc w:val="center"/>
              <w:rPr>
                <w:rFonts w:asciiTheme="minorEastAsia" w:eastAsiaTheme="minorEastAsia" w:hAnsiTheme="minorEastAsia"/>
                <w:szCs w:val="18"/>
              </w:rPr>
            </w:pPr>
            <w:r>
              <w:rPr>
                <w:rFonts w:asciiTheme="minorEastAsia" w:eastAsiaTheme="minorEastAsia" w:hAnsiTheme="minorEastAsia" w:cs="Segoe UI Symbol"/>
              </w:rPr>
              <w:t>1</w:t>
            </w:r>
          </w:p>
        </w:tc>
        <w:tc>
          <w:tcPr>
            <w:tcW w:w="409" w:type="pct"/>
            <w:tcBorders>
              <w:top w:val="single" w:sz="4" w:space="0" w:color="auto"/>
              <w:left w:val="single" w:sz="12" w:space="0" w:color="auto"/>
              <w:bottom w:val="single" w:sz="4" w:space="0" w:color="auto"/>
              <w:right w:val="single" w:sz="12" w:space="0" w:color="auto"/>
            </w:tcBorders>
            <w:vAlign w:val="center"/>
          </w:tcPr>
          <w:p w14:paraId="268E611F" w14:textId="77777777" w:rsidR="00057A99" w:rsidRPr="00A868AF" w:rsidDel="00034FF7"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vAlign w:val="center"/>
          </w:tcPr>
          <w:p w14:paraId="3F30A46C" w14:textId="77777777" w:rsidR="00057A99" w:rsidRPr="00A868AF"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vAlign w:val="center"/>
          </w:tcPr>
          <w:p w14:paraId="4820ABFC" w14:textId="77777777" w:rsidR="00057A99" w:rsidRPr="00A868AF"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vAlign w:val="center"/>
          </w:tcPr>
          <w:p w14:paraId="2872B9D7" w14:textId="77777777" w:rsidR="00057A99" w:rsidRPr="00A868AF"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vAlign w:val="center"/>
          </w:tcPr>
          <w:p w14:paraId="54503808" w14:textId="77777777" w:rsidR="00057A99" w:rsidRPr="00A868AF" w:rsidRDefault="00057A99" w:rsidP="00057A99">
            <w:pPr>
              <w:ind w:leftChars="25" w:left="45" w:rightChars="25" w:right="45"/>
              <w:jc w:val="center"/>
              <w:rPr>
                <w:rFonts w:asciiTheme="minorEastAsia" w:eastAsiaTheme="minorEastAsia" w:hAnsiTheme="minorEastAsia"/>
                <w:szCs w:val="18"/>
              </w:rPr>
            </w:pPr>
          </w:p>
        </w:tc>
        <w:tc>
          <w:tcPr>
            <w:tcW w:w="412" w:type="pct"/>
            <w:tcBorders>
              <w:top w:val="single" w:sz="4" w:space="0" w:color="auto"/>
              <w:left w:val="single" w:sz="12" w:space="0" w:color="auto"/>
              <w:bottom w:val="single" w:sz="4" w:space="0" w:color="auto"/>
            </w:tcBorders>
            <w:vAlign w:val="center"/>
          </w:tcPr>
          <w:p w14:paraId="24827D53" w14:textId="77777777" w:rsidR="00057A99" w:rsidRPr="00A868AF" w:rsidRDefault="00057A99" w:rsidP="00057A99">
            <w:pPr>
              <w:ind w:leftChars="25" w:left="45" w:rightChars="25" w:right="45"/>
              <w:jc w:val="center"/>
              <w:rPr>
                <w:rFonts w:asciiTheme="minorEastAsia" w:eastAsiaTheme="minorEastAsia" w:hAnsiTheme="minorEastAsia"/>
                <w:szCs w:val="18"/>
              </w:rPr>
            </w:pPr>
          </w:p>
        </w:tc>
      </w:tr>
      <w:tr w:rsidR="00057A99" w:rsidRPr="00D30F75" w14:paraId="2A92D880" w14:textId="77777777" w:rsidTr="00E81363">
        <w:trPr>
          <w:trHeight w:hRule="exact" w:val="284"/>
        </w:trPr>
        <w:tc>
          <w:tcPr>
            <w:tcW w:w="727" w:type="pct"/>
            <w:vMerge/>
            <w:vAlign w:val="center"/>
          </w:tcPr>
          <w:p w14:paraId="018ED729" w14:textId="77777777" w:rsidR="00057A99" w:rsidRPr="00877E2D" w:rsidRDefault="00057A99" w:rsidP="00057A99">
            <w:pPr>
              <w:ind w:leftChars="25" w:left="45" w:rightChars="25" w:right="45"/>
              <w:jc w:val="center"/>
              <w:rPr>
                <w:rFonts w:asciiTheme="minorEastAsia" w:eastAsiaTheme="minorEastAsia" w:hAnsiTheme="minorEastAsia"/>
                <w:szCs w:val="18"/>
              </w:rPr>
            </w:pPr>
          </w:p>
        </w:tc>
        <w:tc>
          <w:tcPr>
            <w:tcW w:w="1407" w:type="pct"/>
            <w:tcBorders>
              <w:top w:val="single" w:sz="4" w:space="0" w:color="auto"/>
              <w:bottom w:val="single" w:sz="4" w:space="0" w:color="auto"/>
            </w:tcBorders>
          </w:tcPr>
          <w:p w14:paraId="5FE0E91A" w14:textId="36FC4C28" w:rsidR="00057A99" w:rsidRPr="00C25982" w:rsidRDefault="00057A99" w:rsidP="00057A99">
            <w:pPr>
              <w:ind w:leftChars="25" w:left="45" w:rightChars="25" w:right="45"/>
            </w:pPr>
            <w:r w:rsidRPr="0071791B">
              <w:rPr>
                <w:rFonts w:hint="eastAsia"/>
              </w:rPr>
              <w:t>ひらめきづくり(3)</w:t>
            </w:r>
          </w:p>
        </w:tc>
        <w:tc>
          <w:tcPr>
            <w:tcW w:w="409" w:type="pct"/>
            <w:tcBorders>
              <w:top w:val="single" w:sz="4" w:space="0" w:color="auto"/>
              <w:bottom w:val="single" w:sz="4" w:space="0" w:color="auto"/>
              <w:right w:val="single" w:sz="12" w:space="0" w:color="auto"/>
            </w:tcBorders>
          </w:tcPr>
          <w:p w14:paraId="525B86E7" w14:textId="18C05BC3" w:rsidR="00057A99" w:rsidRPr="00A868AF" w:rsidRDefault="00057A99" w:rsidP="00057A99">
            <w:pPr>
              <w:ind w:leftChars="25" w:left="45" w:rightChars="25" w:right="45"/>
              <w:jc w:val="center"/>
              <w:rPr>
                <w:rFonts w:asciiTheme="minorEastAsia" w:eastAsiaTheme="minorEastAsia" w:hAnsiTheme="minorEastAsia"/>
                <w:szCs w:val="18"/>
              </w:rPr>
            </w:pPr>
            <w:r>
              <w:rPr>
                <w:rFonts w:asciiTheme="minorEastAsia" w:eastAsiaTheme="minorEastAsia" w:hAnsiTheme="minorEastAsia" w:cs="Segoe UI Symbol"/>
              </w:rPr>
              <w:t>1</w:t>
            </w:r>
          </w:p>
        </w:tc>
        <w:tc>
          <w:tcPr>
            <w:tcW w:w="409" w:type="pct"/>
            <w:tcBorders>
              <w:top w:val="single" w:sz="4" w:space="0" w:color="auto"/>
              <w:left w:val="single" w:sz="12" w:space="0" w:color="auto"/>
              <w:bottom w:val="single" w:sz="4" w:space="0" w:color="auto"/>
              <w:right w:val="single" w:sz="12" w:space="0" w:color="auto"/>
            </w:tcBorders>
            <w:vAlign w:val="center"/>
          </w:tcPr>
          <w:p w14:paraId="1C5325E9" w14:textId="77777777" w:rsidR="00057A99" w:rsidRPr="00A868AF" w:rsidDel="00034FF7"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vAlign w:val="center"/>
          </w:tcPr>
          <w:p w14:paraId="3CE214E4" w14:textId="77777777" w:rsidR="00057A99" w:rsidRPr="00A868AF"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vAlign w:val="center"/>
          </w:tcPr>
          <w:p w14:paraId="48483FFA" w14:textId="77777777" w:rsidR="00057A99" w:rsidRPr="00A868AF"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vAlign w:val="center"/>
          </w:tcPr>
          <w:p w14:paraId="16CB28CC" w14:textId="77777777" w:rsidR="00057A99" w:rsidRPr="00A868AF"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vAlign w:val="center"/>
          </w:tcPr>
          <w:p w14:paraId="0AE8DED2" w14:textId="77777777" w:rsidR="00057A99" w:rsidRPr="00A868AF" w:rsidRDefault="00057A99" w:rsidP="00057A99">
            <w:pPr>
              <w:ind w:leftChars="25" w:left="45" w:rightChars="25" w:right="45"/>
              <w:jc w:val="center"/>
              <w:rPr>
                <w:rFonts w:asciiTheme="minorEastAsia" w:eastAsiaTheme="minorEastAsia" w:hAnsiTheme="minorEastAsia"/>
                <w:szCs w:val="18"/>
              </w:rPr>
            </w:pPr>
          </w:p>
        </w:tc>
        <w:tc>
          <w:tcPr>
            <w:tcW w:w="412" w:type="pct"/>
            <w:tcBorders>
              <w:top w:val="single" w:sz="4" w:space="0" w:color="auto"/>
              <w:left w:val="single" w:sz="12" w:space="0" w:color="auto"/>
              <w:bottom w:val="single" w:sz="4" w:space="0" w:color="auto"/>
            </w:tcBorders>
            <w:vAlign w:val="center"/>
          </w:tcPr>
          <w:p w14:paraId="22B8E76C" w14:textId="77777777" w:rsidR="00057A99" w:rsidRPr="00A868AF" w:rsidRDefault="00057A99" w:rsidP="00057A99">
            <w:pPr>
              <w:ind w:leftChars="25" w:left="45" w:rightChars="25" w:right="45"/>
              <w:jc w:val="center"/>
              <w:rPr>
                <w:rFonts w:asciiTheme="minorEastAsia" w:eastAsiaTheme="minorEastAsia" w:hAnsiTheme="minorEastAsia"/>
                <w:szCs w:val="18"/>
              </w:rPr>
            </w:pPr>
          </w:p>
        </w:tc>
      </w:tr>
      <w:tr w:rsidR="00057A99" w:rsidRPr="00D30F75" w14:paraId="08176DE4" w14:textId="77777777" w:rsidTr="00E81363">
        <w:trPr>
          <w:trHeight w:hRule="exact" w:val="284"/>
        </w:trPr>
        <w:tc>
          <w:tcPr>
            <w:tcW w:w="727" w:type="pct"/>
            <w:vMerge/>
            <w:vAlign w:val="center"/>
          </w:tcPr>
          <w:p w14:paraId="564262D9" w14:textId="77777777" w:rsidR="00057A99" w:rsidRPr="00877E2D" w:rsidRDefault="00057A99" w:rsidP="00057A99">
            <w:pPr>
              <w:ind w:leftChars="25" w:left="45" w:rightChars="25" w:right="45"/>
              <w:jc w:val="center"/>
              <w:rPr>
                <w:rFonts w:asciiTheme="minorEastAsia" w:eastAsiaTheme="minorEastAsia" w:hAnsiTheme="minorEastAsia"/>
                <w:szCs w:val="18"/>
              </w:rPr>
            </w:pPr>
          </w:p>
        </w:tc>
        <w:tc>
          <w:tcPr>
            <w:tcW w:w="1407" w:type="pct"/>
            <w:tcBorders>
              <w:top w:val="single" w:sz="4" w:space="0" w:color="auto"/>
              <w:bottom w:val="single" w:sz="4" w:space="0" w:color="auto"/>
            </w:tcBorders>
          </w:tcPr>
          <w:p w14:paraId="4BD70317" w14:textId="08025DD2" w:rsidR="00057A99" w:rsidRPr="00C25982" w:rsidRDefault="00057A99" w:rsidP="00057A99">
            <w:pPr>
              <w:ind w:leftChars="25" w:left="45" w:rightChars="25" w:right="45"/>
            </w:pPr>
            <w:r w:rsidRPr="0071791B">
              <w:rPr>
                <w:rFonts w:hint="eastAsia"/>
              </w:rPr>
              <w:t>ひらめきづくり(4)</w:t>
            </w:r>
          </w:p>
        </w:tc>
        <w:tc>
          <w:tcPr>
            <w:tcW w:w="409" w:type="pct"/>
            <w:tcBorders>
              <w:top w:val="single" w:sz="4" w:space="0" w:color="auto"/>
              <w:bottom w:val="single" w:sz="4" w:space="0" w:color="auto"/>
              <w:right w:val="single" w:sz="12" w:space="0" w:color="auto"/>
            </w:tcBorders>
          </w:tcPr>
          <w:p w14:paraId="129E5530" w14:textId="71846464" w:rsidR="00057A99" w:rsidRPr="00A868AF" w:rsidRDefault="00057A99" w:rsidP="00057A99">
            <w:pPr>
              <w:ind w:leftChars="25" w:left="45" w:rightChars="25" w:right="45"/>
              <w:jc w:val="center"/>
              <w:rPr>
                <w:rFonts w:asciiTheme="minorEastAsia" w:eastAsiaTheme="minorEastAsia" w:hAnsiTheme="minorEastAsia"/>
                <w:szCs w:val="18"/>
              </w:rPr>
            </w:pPr>
            <w:r>
              <w:rPr>
                <w:rFonts w:asciiTheme="minorEastAsia" w:eastAsiaTheme="minorEastAsia" w:hAnsiTheme="minorEastAsia" w:cs="Segoe UI Symbol"/>
              </w:rPr>
              <w:t>1</w:t>
            </w:r>
          </w:p>
        </w:tc>
        <w:tc>
          <w:tcPr>
            <w:tcW w:w="409" w:type="pct"/>
            <w:tcBorders>
              <w:top w:val="single" w:sz="4" w:space="0" w:color="auto"/>
              <w:left w:val="single" w:sz="12" w:space="0" w:color="auto"/>
              <w:bottom w:val="single" w:sz="4" w:space="0" w:color="auto"/>
              <w:right w:val="single" w:sz="12" w:space="0" w:color="auto"/>
            </w:tcBorders>
            <w:vAlign w:val="center"/>
          </w:tcPr>
          <w:p w14:paraId="5F36BF05" w14:textId="77777777" w:rsidR="00057A99" w:rsidRPr="00A868AF" w:rsidDel="00034FF7"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vAlign w:val="center"/>
          </w:tcPr>
          <w:p w14:paraId="524AFF94" w14:textId="77777777" w:rsidR="00057A99" w:rsidRPr="00A868AF"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vAlign w:val="center"/>
          </w:tcPr>
          <w:p w14:paraId="223BA5A9" w14:textId="77777777" w:rsidR="00057A99" w:rsidRPr="00A868AF"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vAlign w:val="center"/>
          </w:tcPr>
          <w:p w14:paraId="654F1684" w14:textId="77777777" w:rsidR="00057A99" w:rsidRPr="00A868AF"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vAlign w:val="center"/>
          </w:tcPr>
          <w:p w14:paraId="261FA2CB" w14:textId="77777777" w:rsidR="00057A99" w:rsidRPr="00A868AF" w:rsidRDefault="00057A99" w:rsidP="00057A99">
            <w:pPr>
              <w:ind w:leftChars="25" w:left="45" w:rightChars="25" w:right="45"/>
              <w:jc w:val="center"/>
              <w:rPr>
                <w:rFonts w:asciiTheme="minorEastAsia" w:eastAsiaTheme="minorEastAsia" w:hAnsiTheme="minorEastAsia"/>
                <w:szCs w:val="18"/>
              </w:rPr>
            </w:pPr>
          </w:p>
        </w:tc>
        <w:tc>
          <w:tcPr>
            <w:tcW w:w="412" w:type="pct"/>
            <w:tcBorders>
              <w:top w:val="single" w:sz="4" w:space="0" w:color="auto"/>
              <w:left w:val="single" w:sz="12" w:space="0" w:color="auto"/>
              <w:bottom w:val="single" w:sz="4" w:space="0" w:color="auto"/>
            </w:tcBorders>
            <w:vAlign w:val="center"/>
          </w:tcPr>
          <w:p w14:paraId="26B4FB3F" w14:textId="77777777" w:rsidR="00057A99" w:rsidRPr="00A868AF" w:rsidRDefault="00057A99" w:rsidP="00057A99">
            <w:pPr>
              <w:ind w:leftChars="25" w:left="45" w:rightChars="25" w:right="45"/>
              <w:jc w:val="center"/>
              <w:rPr>
                <w:rFonts w:asciiTheme="minorEastAsia" w:eastAsiaTheme="minorEastAsia" w:hAnsiTheme="minorEastAsia"/>
                <w:szCs w:val="18"/>
              </w:rPr>
            </w:pPr>
          </w:p>
        </w:tc>
      </w:tr>
      <w:tr w:rsidR="00057A99" w:rsidRPr="00D30F75" w14:paraId="2684B8A6" w14:textId="77777777" w:rsidTr="00E81363">
        <w:trPr>
          <w:trHeight w:hRule="exact" w:val="284"/>
        </w:trPr>
        <w:tc>
          <w:tcPr>
            <w:tcW w:w="727" w:type="pct"/>
            <w:vMerge/>
            <w:vAlign w:val="center"/>
          </w:tcPr>
          <w:p w14:paraId="030EE6E3" w14:textId="77777777" w:rsidR="00057A99" w:rsidRPr="00877E2D" w:rsidRDefault="00057A99" w:rsidP="00057A99">
            <w:pPr>
              <w:ind w:leftChars="25" w:left="45" w:rightChars="25" w:right="45"/>
              <w:jc w:val="center"/>
              <w:rPr>
                <w:rFonts w:asciiTheme="minorEastAsia" w:eastAsiaTheme="minorEastAsia" w:hAnsiTheme="minorEastAsia"/>
                <w:szCs w:val="18"/>
              </w:rPr>
            </w:pPr>
          </w:p>
        </w:tc>
        <w:tc>
          <w:tcPr>
            <w:tcW w:w="1407" w:type="pct"/>
            <w:tcBorders>
              <w:top w:val="single" w:sz="4" w:space="0" w:color="auto"/>
              <w:bottom w:val="single" w:sz="4" w:space="0" w:color="auto"/>
            </w:tcBorders>
          </w:tcPr>
          <w:p w14:paraId="6DBC40FE" w14:textId="5DD5F91C" w:rsidR="00057A99" w:rsidRPr="00C25982" w:rsidRDefault="00057A99" w:rsidP="00057A99">
            <w:pPr>
              <w:ind w:leftChars="25" w:left="45" w:rightChars="25" w:right="45"/>
            </w:pPr>
            <w:r w:rsidRPr="0071791B">
              <w:rPr>
                <w:rFonts w:hint="eastAsia"/>
              </w:rPr>
              <w:t>ひらめきづくり(5)</w:t>
            </w:r>
          </w:p>
        </w:tc>
        <w:tc>
          <w:tcPr>
            <w:tcW w:w="409" w:type="pct"/>
            <w:tcBorders>
              <w:top w:val="single" w:sz="4" w:space="0" w:color="auto"/>
              <w:bottom w:val="single" w:sz="4" w:space="0" w:color="auto"/>
              <w:right w:val="single" w:sz="12" w:space="0" w:color="auto"/>
            </w:tcBorders>
          </w:tcPr>
          <w:p w14:paraId="6A1648C2" w14:textId="4C1ABCCC" w:rsidR="00057A99" w:rsidRPr="00A868AF" w:rsidRDefault="00057A99" w:rsidP="00057A99">
            <w:pPr>
              <w:ind w:leftChars="25" w:left="45" w:rightChars="25" w:right="45"/>
              <w:jc w:val="center"/>
              <w:rPr>
                <w:rFonts w:asciiTheme="minorEastAsia" w:eastAsiaTheme="minorEastAsia" w:hAnsiTheme="minorEastAsia"/>
                <w:szCs w:val="18"/>
              </w:rPr>
            </w:pPr>
            <w:r>
              <w:rPr>
                <w:rFonts w:asciiTheme="minorEastAsia" w:eastAsiaTheme="minorEastAsia" w:hAnsiTheme="minorEastAsia" w:cs="Segoe UI Symbol"/>
              </w:rPr>
              <w:t>1</w:t>
            </w:r>
          </w:p>
        </w:tc>
        <w:tc>
          <w:tcPr>
            <w:tcW w:w="409" w:type="pct"/>
            <w:tcBorders>
              <w:top w:val="single" w:sz="4" w:space="0" w:color="auto"/>
              <w:left w:val="single" w:sz="12" w:space="0" w:color="auto"/>
              <w:bottom w:val="single" w:sz="4" w:space="0" w:color="auto"/>
              <w:right w:val="single" w:sz="12" w:space="0" w:color="auto"/>
            </w:tcBorders>
            <w:vAlign w:val="center"/>
          </w:tcPr>
          <w:p w14:paraId="73F22E63" w14:textId="77777777" w:rsidR="00057A99" w:rsidRPr="00A868AF" w:rsidDel="00034FF7"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vAlign w:val="center"/>
          </w:tcPr>
          <w:p w14:paraId="2CEA8C18" w14:textId="77777777" w:rsidR="00057A99" w:rsidRPr="00A868AF"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vAlign w:val="center"/>
          </w:tcPr>
          <w:p w14:paraId="3D0D3F93" w14:textId="77777777" w:rsidR="00057A99" w:rsidRPr="00A868AF"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vAlign w:val="center"/>
          </w:tcPr>
          <w:p w14:paraId="404CAF7D" w14:textId="77777777" w:rsidR="00057A99" w:rsidRPr="00A868AF"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vAlign w:val="center"/>
          </w:tcPr>
          <w:p w14:paraId="58F51404" w14:textId="77777777" w:rsidR="00057A99" w:rsidRPr="00A868AF" w:rsidRDefault="00057A99" w:rsidP="00057A99">
            <w:pPr>
              <w:ind w:leftChars="25" w:left="45" w:rightChars="25" w:right="45"/>
              <w:jc w:val="center"/>
              <w:rPr>
                <w:rFonts w:asciiTheme="minorEastAsia" w:eastAsiaTheme="minorEastAsia" w:hAnsiTheme="minorEastAsia"/>
                <w:szCs w:val="18"/>
              </w:rPr>
            </w:pPr>
          </w:p>
        </w:tc>
        <w:tc>
          <w:tcPr>
            <w:tcW w:w="412" w:type="pct"/>
            <w:tcBorders>
              <w:top w:val="single" w:sz="4" w:space="0" w:color="auto"/>
              <w:left w:val="single" w:sz="12" w:space="0" w:color="auto"/>
              <w:bottom w:val="single" w:sz="4" w:space="0" w:color="auto"/>
            </w:tcBorders>
            <w:vAlign w:val="center"/>
          </w:tcPr>
          <w:p w14:paraId="4D0DD3D7" w14:textId="77777777" w:rsidR="00057A99" w:rsidRPr="00A868AF" w:rsidRDefault="00057A99" w:rsidP="00057A99">
            <w:pPr>
              <w:ind w:leftChars="25" w:left="45" w:rightChars="25" w:right="45"/>
              <w:jc w:val="center"/>
              <w:rPr>
                <w:rFonts w:asciiTheme="minorEastAsia" w:eastAsiaTheme="minorEastAsia" w:hAnsiTheme="minorEastAsia"/>
                <w:szCs w:val="18"/>
              </w:rPr>
            </w:pPr>
          </w:p>
        </w:tc>
      </w:tr>
      <w:tr w:rsidR="00057A99" w:rsidRPr="00D30F75" w14:paraId="2825B773" w14:textId="77777777" w:rsidTr="00E81363">
        <w:trPr>
          <w:trHeight w:hRule="exact" w:val="284"/>
        </w:trPr>
        <w:tc>
          <w:tcPr>
            <w:tcW w:w="727" w:type="pct"/>
            <w:vMerge/>
            <w:vAlign w:val="center"/>
          </w:tcPr>
          <w:p w14:paraId="6DC55F6D" w14:textId="77777777" w:rsidR="00057A99" w:rsidRPr="00877E2D" w:rsidRDefault="00057A99" w:rsidP="00057A99">
            <w:pPr>
              <w:ind w:leftChars="25" w:left="45" w:rightChars="25" w:right="45"/>
              <w:jc w:val="center"/>
              <w:rPr>
                <w:rFonts w:asciiTheme="minorEastAsia" w:eastAsiaTheme="minorEastAsia" w:hAnsiTheme="minorEastAsia"/>
                <w:szCs w:val="18"/>
              </w:rPr>
            </w:pPr>
          </w:p>
        </w:tc>
        <w:tc>
          <w:tcPr>
            <w:tcW w:w="1407" w:type="pct"/>
            <w:tcBorders>
              <w:top w:val="single" w:sz="4" w:space="0" w:color="auto"/>
              <w:bottom w:val="single" w:sz="4" w:space="0" w:color="auto"/>
            </w:tcBorders>
            <w:shd w:val="clear" w:color="auto" w:fill="auto"/>
          </w:tcPr>
          <w:p w14:paraId="47EAC0AC" w14:textId="3955BD8F" w:rsidR="00057A99" w:rsidRPr="00E82C3B" w:rsidRDefault="00057A99" w:rsidP="00057A99">
            <w:pPr>
              <w:ind w:leftChars="25" w:left="45" w:rightChars="25" w:right="45"/>
            </w:pPr>
            <w:r w:rsidRPr="00E82C3B">
              <w:t>Next PBL(1)</w:t>
            </w:r>
          </w:p>
        </w:tc>
        <w:tc>
          <w:tcPr>
            <w:tcW w:w="409" w:type="pct"/>
            <w:tcBorders>
              <w:top w:val="single" w:sz="4" w:space="0" w:color="auto"/>
              <w:bottom w:val="single" w:sz="4" w:space="0" w:color="auto"/>
              <w:right w:val="single" w:sz="12" w:space="0" w:color="auto"/>
            </w:tcBorders>
            <w:shd w:val="clear" w:color="auto" w:fill="auto"/>
          </w:tcPr>
          <w:p w14:paraId="13EE6BDE" w14:textId="77777777" w:rsidR="00057A99" w:rsidRPr="00E82C3B" w:rsidRDefault="00057A99" w:rsidP="00057A99">
            <w:pPr>
              <w:ind w:leftChars="25" w:left="45" w:rightChars="25" w:right="45"/>
              <w:jc w:val="center"/>
              <w:rPr>
                <w:rFonts w:asciiTheme="minorEastAsia" w:eastAsiaTheme="minorEastAsia" w:hAnsiTheme="minorEastAsia" w:cs="Segoe UI Symbol"/>
              </w:rPr>
            </w:pPr>
          </w:p>
        </w:tc>
        <w:tc>
          <w:tcPr>
            <w:tcW w:w="409" w:type="pct"/>
            <w:tcBorders>
              <w:top w:val="single" w:sz="4" w:space="0" w:color="auto"/>
              <w:left w:val="single" w:sz="12" w:space="0" w:color="auto"/>
              <w:bottom w:val="single" w:sz="4" w:space="0" w:color="auto"/>
              <w:right w:val="single" w:sz="12" w:space="0" w:color="auto"/>
            </w:tcBorders>
            <w:shd w:val="clear" w:color="auto" w:fill="auto"/>
            <w:vAlign w:val="center"/>
          </w:tcPr>
          <w:p w14:paraId="3CACCDE9" w14:textId="77777777" w:rsidR="00057A99" w:rsidRPr="00E82C3B" w:rsidDel="00034FF7"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shd w:val="clear" w:color="auto" w:fill="auto"/>
            <w:vAlign w:val="center"/>
          </w:tcPr>
          <w:p w14:paraId="4C642834" w14:textId="77777777" w:rsidR="00057A99" w:rsidRPr="00E82C3B"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shd w:val="clear" w:color="auto" w:fill="auto"/>
            <w:vAlign w:val="center"/>
          </w:tcPr>
          <w:p w14:paraId="39673473" w14:textId="77777777" w:rsidR="00057A99" w:rsidRPr="00E82C3B"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shd w:val="clear" w:color="auto" w:fill="auto"/>
          </w:tcPr>
          <w:p w14:paraId="4753E649" w14:textId="47AD83B8" w:rsidR="00057A99" w:rsidRPr="00E82C3B" w:rsidRDefault="00057A99" w:rsidP="00057A99">
            <w:pPr>
              <w:ind w:leftChars="25" w:left="45" w:rightChars="25" w:right="45"/>
              <w:jc w:val="center"/>
              <w:rPr>
                <w:rFonts w:asciiTheme="minorEastAsia" w:eastAsiaTheme="minorEastAsia" w:hAnsiTheme="minorEastAsia"/>
                <w:szCs w:val="18"/>
              </w:rPr>
            </w:pPr>
            <w:r w:rsidRPr="00E82C3B">
              <w:rPr>
                <w:rFonts w:asciiTheme="minorEastAsia" w:eastAsiaTheme="minorEastAsia" w:hAnsiTheme="minorEastAsia" w:cs="Segoe UI Symbol"/>
              </w:rPr>
              <w:t>0.2</w:t>
            </w:r>
          </w:p>
        </w:tc>
        <w:tc>
          <w:tcPr>
            <w:tcW w:w="409" w:type="pct"/>
            <w:tcBorders>
              <w:top w:val="single" w:sz="4" w:space="0" w:color="auto"/>
              <w:left w:val="single" w:sz="12" w:space="0" w:color="auto"/>
              <w:bottom w:val="single" w:sz="4" w:space="0" w:color="auto"/>
              <w:right w:val="single" w:sz="12" w:space="0" w:color="auto"/>
            </w:tcBorders>
            <w:shd w:val="clear" w:color="auto" w:fill="auto"/>
          </w:tcPr>
          <w:p w14:paraId="78B6556F" w14:textId="66A30242" w:rsidR="00057A99" w:rsidRPr="00E82C3B" w:rsidRDefault="00057A99" w:rsidP="00057A99">
            <w:pPr>
              <w:ind w:leftChars="25" w:left="45" w:rightChars="25" w:right="45"/>
              <w:jc w:val="center"/>
              <w:rPr>
                <w:rFonts w:asciiTheme="minorEastAsia" w:eastAsiaTheme="minorEastAsia" w:hAnsiTheme="minorEastAsia"/>
                <w:szCs w:val="18"/>
              </w:rPr>
            </w:pPr>
            <w:r w:rsidRPr="00E82C3B">
              <w:rPr>
                <w:rFonts w:asciiTheme="minorEastAsia" w:eastAsiaTheme="minorEastAsia" w:hAnsiTheme="minorEastAsia" w:cs="Segoe UI Symbol"/>
              </w:rPr>
              <w:t>0.4</w:t>
            </w:r>
          </w:p>
        </w:tc>
        <w:tc>
          <w:tcPr>
            <w:tcW w:w="412" w:type="pct"/>
            <w:tcBorders>
              <w:top w:val="single" w:sz="4" w:space="0" w:color="auto"/>
              <w:left w:val="single" w:sz="12" w:space="0" w:color="auto"/>
              <w:bottom w:val="single" w:sz="4" w:space="0" w:color="auto"/>
            </w:tcBorders>
            <w:shd w:val="clear" w:color="auto" w:fill="auto"/>
          </w:tcPr>
          <w:p w14:paraId="05F87824" w14:textId="169A84B5" w:rsidR="00057A99" w:rsidRPr="00E82C3B" w:rsidRDefault="00057A99" w:rsidP="00057A99">
            <w:pPr>
              <w:ind w:leftChars="25" w:left="45" w:rightChars="25" w:right="45"/>
              <w:jc w:val="center"/>
              <w:rPr>
                <w:rFonts w:asciiTheme="minorEastAsia" w:eastAsiaTheme="minorEastAsia" w:hAnsiTheme="minorEastAsia"/>
                <w:szCs w:val="18"/>
              </w:rPr>
            </w:pPr>
            <w:r w:rsidRPr="00E82C3B">
              <w:rPr>
                <w:rFonts w:asciiTheme="minorEastAsia" w:eastAsiaTheme="minorEastAsia" w:hAnsiTheme="minorEastAsia" w:cs="Segoe UI Symbol"/>
              </w:rPr>
              <w:t>0.4</w:t>
            </w:r>
          </w:p>
        </w:tc>
      </w:tr>
      <w:tr w:rsidR="00057A99" w:rsidRPr="00D30F75" w14:paraId="54C2A4FC" w14:textId="77777777" w:rsidTr="00E81363">
        <w:trPr>
          <w:trHeight w:hRule="exact" w:val="284"/>
        </w:trPr>
        <w:tc>
          <w:tcPr>
            <w:tcW w:w="727" w:type="pct"/>
            <w:vMerge/>
            <w:tcBorders>
              <w:bottom w:val="single" w:sz="12" w:space="0" w:color="auto"/>
            </w:tcBorders>
            <w:vAlign w:val="center"/>
          </w:tcPr>
          <w:p w14:paraId="7A053B50" w14:textId="77777777" w:rsidR="00057A99" w:rsidRPr="00877E2D" w:rsidRDefault="00057A99" w:rsidP="00057A99">
            <w:pPr>
              <w:ind w:leftChars="25" w:left="45" w:rightChars="25" w:right="45"/>
              <w:jc w:val="center"/>
              <w:rPr>
                <w:rFonts w:asciiTheme="minorEastAsia" w:eastAsiaTheme="minorEastAsia" w:hAnsiTheme="minorEastAsia"/>
                <w:szCs w:val="18"/>
              </w:rPr>
            </w:pPr>
          </w:p>
        </w:tc>
        <w:tc>
          <w:tcPr>
            <w:tcW w:w="1407" w:type="pct"/>
            <w:tcBorders>
              <w:top w:val="single" w:sz="4" w:space="0" w:color="auto"/>
              <w:bottom w:val="single" w:sz="12" w:space="0" w:color="auto"/>
            </w:tcBorders>
            <w:shd w:val="clear" w:color="auto" w:fill="auto"/>
          </w:tcPr>
          <w:p w14:paraId="35C16719" w14:textId="5FC8A639" w:rsidR="00057A99" w:rsidRPr="00E82C3B" w:rsidRDefault="00057A99" w:rsidP="00057A99">
            <w:pPr>
              <w:ind w:leftChars="25" w:left="45" w:rightChars="25" w:right="45"/>
            </w:pPr>
            <w:r w:rsidRPr="00E82C3B">
              <w:t>Next PBL(2)</w:t>
            </w:r>
          </w:p>
        </w:tc>
        <w:tc>
          <w:tcPr>
            <w:tcW w:w="409" w:type="pct"/>
            <w:tcBorders>
              <w:top w:val="single" w:sz="4" w:space="0" w:color="auto"/>
              <w:bottom w:val="single" w:sz="12" w:space="0" w:color="auto"/>
              <w:right w:val="single" w:sz="12" w:space="0" w:color="auto"/>
            </w:tcBorders>
            <w:shd w:val="clear" w:color="auto" w:fill="auto"/>
          </w:tcPr>
          <w:p w14:paraId="579CE772" w14:textId="695598EF" w:rsidR="00057A99" w:rsidRPr="00E82C3B"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12" w:space="0" w:color="auto"/>
              <w:right w:val="single" w:sz="12" w:space="0" w:color="auto"/>
            </w:tcBorders>
            <w:shd w:val="clear" w:color="auto" w:fill="auto"/>
            <w:vAlign w:val="center"/>
          </w:tcPr>
          <w:p w14:paraId="3967F78D" w14:textId="77777777" w:rsidR="00057A99" w:rsidRPr="00E82C3B" w:rsidDel="00034FF7"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12" w:space="0" w:color="auto"/>
              <w:right w:val="single" w:sz="12" w:space="0" w:color="auto"/>
            </w:tcBorders>
            <w:shd w:val="clear" w:color="auto" w:fill="auto"/>
            <w:vAlign w:val="center"/>
          </w:tcPr>
          <w:p w14:paraId="6490AEB8" w14:textId="77777777" w:rsidR="00057A99" w:rsidRPr="00E82C3B"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12" w:space="0" w:color="auto"/>
              <w:right w:val="single" w:sz="12" w:space="0" w:color="auto"/>
            </w:tcBorders>
            <w:shd w:val="clear" w:color="auto" w:fill="auto"/>
            <w:vAlign w:val="center"/>
          </w:tcPr>
          <w:p w14:paraId="1D8BA229" w14:textId="77777777" w:rsidR="00057A99" w:rsidRPr="00E82C3B"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12" w:space="0" w:color="auto"/>
              <w:right w:val="single" w:sz="12" w:space="0" w:color="auto"/>
            </w:tcBorders>
            <w:shd w:val="clear" w:color="auto" w:fill="auto"/>
          </w:tcPr>
          <w:p w14:paraId="10D8C628" w14:textId="09C753C7" w:rsidR="00057A99" w:rsidRPr="00E82C3B" w:rsidRDefault="00057A99" w:rsidP="00057A99">
            <w:pPr>
              <w:ind w:leftChars="25" w:left="45" w:rightChars="25" w:right="45"/>
              <w:jc w:val="center"/>
              <w:rPr>
                <w:rFonts w:asciiTheme="minorEastAsia" w:eastAsiaTheme="minorEastAsia" w:hAnsiTheme="minorEastAsia"/>
                <w:szCs w:val="18"/>
              </w:rPr>
            </w:pPr>
            <w:r w:rsidRPr="00E82C3B">
              <w:rPr>
                <w:rFonts w:asciiTheme="minorEastAsia" w:eastAsiaTheme="minorEastAsia" w:hAnsiTheme="minorEastAsia" w:cs="Segoe UI Symbol"/>
              </w:rPr>
              <w:t>0.2</w:t>
            </w:r>
          </w:p>
        </w:tc>
        <w:tc>
          <w:tcPr>
            <w:tcW w:w="409" w:type="pct"/>
            <w:tcBorders>
              <w:top w:val="single" w:sz="4" w:space="0" w:color="auto"/>
              <w:left w:val="single" w:sz="12" w:space="0" w:color="auto"/>
              <w:bottom w:val="single" w:sz="12" w:space="0" w:color="auto"/>
              <w:right w:val="single" w:sz="12" w:space="0" w:color="auto"/>
            </w:tcBorders>
            <w:shd w:val="clear" w:color="auto" w:fill="auto"/>
          </w:tcPr>
          <w:p w14:paraId="6736960A" w14:textId="3EE5B6F6" w:rsidR="00057A99" w:rsidRPr="00E82C3B" w:rsidRDefault="00057A99" w:rsidP="00057A99">
            <w:pPr>
              <w:ind w:leftChars="25" w:left="45" w:rightChars="25" w:right="45"/>
              <w:jc w:val="center"/>
              <w:rPr>
                <w:rFonts w:asciiTheme="minorEastAsia" w:eastAsiaTheme="minorEastAsia" w:hAnsiTheme="minorEastAsia"/>
                <w:szCs w:val="18"/>
              </w:rPr>
            </w:pPr>
            <w:r w:rsidRPr="00E82C3B">
              <w:rPr>
                <w:rFonts w:asciiTheme="minorEastAsia" w:eastAsiaTheme="minorEastAsia" w:hAnsiTheme="minorEastAsia" w:cs="Segoe UI Symbol"/>
              </w:rPr>
              <w:t>0.4</w:t>
            </w:r>
          </w:p>
        </w:tc>
        <w:tc>
          <w:tcPr>
            <w:tcW w:w="412" w:type="pct"/>
            <w:tcBorders>
              <w:top w:val="single" w:sz="4" w:space="0" w:color="auto"/>
              <w:left w:val="single" w:sz="12" w:space="0" w:color="auto"/>
              <w:bottom w:val="single" w:sz="12" w:space="0" w:color="auto"/>
            </w:tcBorders>
            <w:shd w:val="clear" w:color="auto" w:fill="auto"/>
          </w:tcPr>
          <w:p w14:paraId="3426EF9A" w14:textId="0DA8C1A7" w:rsidR="00057A99" w:rsidRPr="00E82C3B" w:rsidRDefault="00057A99" w:rsidP="00057A99">
            <w:pPr>
              <w:ind w:leftChars="25" w:left="45" w:rightChars="25" w:right="45"/>
              <w:jc w:val="center"/>
              <w:rPr>
                <w:rFonts w:asciiTheme="minorEastAsia" w:eastAsiaTheme="minorEastAsia" w:hAnsiTheme="minorEastAsia"/>
                <w:szCs w:val="18"/>
              </w:rPr>
            </w:pPr>
            <w:r w:rsidRPr="00E82C3B">
              <w:rPr>
                <w:rFonts w:asciiTheme="minorEastAsia" w:eastAsiaTheme="minorEastAsia" w:hAnsiTheme="minorEastAsia" w:cs="Segoe UI Symbol"/>
              </w:rPr>
              <w:t>0.4</w:t>
            </w:r>
          </w:p>
        </w:tc>
      </w:tr>
      <w:tr w:rsidR="00057A99" w:rsidRPr="00D30F75" w14:paraId="7B18C0C0" w14:textId="77777777" w:rsidTr="00E81363">
        <w:trPr>
          <w:trHeight w:hRule="exact" w:val="284"/>
        </w:trPr>
        <w:tc>
          <w:tcPr>
            <w:tcW w:w="727" w:type="pct"/>
            <w:vMerge w:val="restart"/>
            <w:vAlign w:val="center"/>
          </w:tcPr>
          <w:p w14:paraId="6CED3953" w14:textId="108B5F64" w:rsidR="00057A99" w:rsidRPr="00877E2D" w:rsidRDefault="00057A99" w:rsidP="00057A99">
            <w:pPr>
              <w:ind w:leftChars="25" w:left="45" w:rightChars="25" w:right="45"/>
              <w:jc w:val="center"/>
              <w:rPr>
                <w:rFonts w:asciiTheme="minorEastAsia" w:eastAsiaTheme="minorEastAsia" w:hAnsiTheme="minorEastAsia"/>
                <w:szCs w:val="18"/>
              </w:rPr>
            </w:pPr>
            <w:r w:rsidRPr="00877E2D">
              <w:rPr>
                <w:rFonts w:asciiTheme="minorEastAsia" w:eastAsiaTheme="minorEastAsia" w:hAnsiTheme="minorEastAsia" w:hint="eastAsia"/>
                <w:szCs w:val="18"/>
              </w:rPr>
              <w:t>学科共通</w:t>
            </w:r>
          </w:p>
        </w:tc>
        <w:tc>
          <w:tcPr>
            <w:tcW w:w="1407" w:type="pct"/>
            <w:tcBorders>
              <w:top w:val="single" w:sz="12" w:space="0" w:color="auto"/>
              <w:bottom w:val="single" w:sz="4" w:space="0" w:color="auto"/>
            </w:tcBorders>
          </w:tcPr>
          <w:p w14:paraId="63BD14CB" w14:textId="2617B9C0" w:rsidR="00057A99" w:rsidRPr="00877E2D" w:rsidRDefault="00057A99" w:rsidP="00057A99">
            <w:pPr>
              <w:ind w:leftChars="25" w:left="45" w:rightChars="25" w:right="45"/>
              <w:rPr>
                <w:rFonts w:asciiTheme="minorEastAsia" w:eastAsiaTheme="minorEastAsia" w:hAnsiTheme="minorEastAsia"/>
                <w:szCs w:val="18"/>
              </w:rPr>
            </w:pPr>
            <w:r w:rsidRPr="00C25982">
              <w:rPr>
                <w:rFonts w:hint="eastAsia"/>
              </w:rPr>
              <w:t>工業力学及び演習</w:t>
            </w:r>
            <w:r>
              <w:rPr>
                <w:rFonts w:hint="eastAsia"/>
              </w:rPr>
              <w:t xml:space="preserve"> </w:t>
            </w:r>
            <w:r>
              <w:t xml:space="preserve">    </w:t>
            </w:r>
            <w:r>
              <w:rPr>
                <w:rFonts w:hint="eastAsia"/>
              </w:rPr>
              <w:t xml:space="preserve"> </w:t>
            </w:r>
            <w:r w:rsidRPr="00877E2D">
              <w:rPr>
                <w:rFonts w:asciiTheme="minorEastAsia" w:eastAsiaTheme="minorEastAsia" w:hAnsiTheme="minorEastAsia" w:hint="eastAsia"/>
                <w:szCs w:val="18"/>
              </w:rPr>
              <w:t>○</w:t>
            </w:r>
          </w:p>
        </w:tc>
        <w:tc>
          <w:tcPr>
            <w:tcW w:w="409" w:type="pct"/>
            <w:tcBorders>
              <w:top w:val="single" w:sz="12" w:space="0" w:color="auto"/>
              <w:bottom w:val="single" w:sz="4" w:space="0" w:color="auto"/>
              <w:right w:val="single" w:sz="12" w:space="0" w:color="auto"/>
            </w:tcBorders>
            <w:vAlign w:val="center"/>
          </w:tcPr>
          <w:p w14:paraId="67D3A276" w14:textId="77777777" w:rsidR="00057A99" w:rsidRPr="00FD2700"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12" w:space="0" w:color="auto"/>
              <w:left w:val="single" w:sz="12" w:space="0" w:color="auto"/>
              <w:bottom w:val="single" w:sz="4" w:space="0" w:color="auto"/>
              <w:right w:val="single" w:sz="12" w:space="0" w:color="auto"/>
            </w:tcBorders>
            <w:vAlign w:val="center"/>
          </w:tcPr>
          <w:p w14:paraId="3D0C663A" w14:textId="18564DD7" w:rsidR="00057A99" w:rsidRPr="00FD2700"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12" w:space="0" w:color="auto"/>
              <w:left w:val="single" w:sz="12" w:space="0" w:color="auto"/>
              <w:bottom w:val="single" w:sz="4" w:space="0" w:color="auto"/>
              <w:right w:val="single" w:sz="12" w:space="0" w:color="auto"/>
            </w:tcBorders>
            <w:vAlign w:val="center"/>
          </w:tcPr>
          <w:p w14:paraId="1FBAA55A" w14:textId="1E19E5AF" w:rsidR="00057A99" w:rsidRPr="00FD2700" w:rsidRDefault="00057A99" w:rsidP="00057A99">
            <w:pPr>
              <w:ind w:leftChars="25" w:left="45" w:rightChars="25" w:right="45"/>
              <w:jc w:val="center"/>
              <w:rPr>
                <w:rFonts w:asciiTheme="minorEastAsia" w:eastAsiaTheme="minorEastAsia" w:hAnsiTheme="minorEastAsia"/>
                <w:szCs w:val="18"/>
              </w:rPr>
            </w:pPr>
            <w:r>
              <w:rPr>
                <w:rFonts w:asciiTheme="minorEastAsia" w:eastAsiaTheme="minorEastAsia" w:hAnsiTheme="minorEastAsia"/>
                <w:szCs w:val="18"/>
              </w:rPr>
              <w:t>1.5</w:t>
            </w:r>
          </w:p>
        </w:tc>
        <w:tc>
          <w:tcPr>
            <w:tcW w:w="409" w:type="pct"/>
            <w:tcBorders>
              <w:top w:val="single" w:sz="12" w:space="0" w:color="auto"/>
              <w:left w:val="single" w:sz="12" w:space="0" w:color="auto"/>
              <w:bottom w:val="single" w:sz="4" w:space="0" w:color="auto"/>
              <w:right w:val="single" w:sz="12" w:space="0" w:color="auto"/>
            </w:tcBorders>
            <w:vAlign w:val="center"/>
          </w:tcPr>
          <w:p w14:paraId="56661ED9" w14:textId="77777777" w:rsidR="00057A99" w:rsidRPr="00FD2700"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12" w:space="0" w:color="auto"/>
              <w:left w:val="single" w:sz="12" w:space="0" w:color="auto"/>
              <w:bottom w:val="single" w:sz="4" w:space="0" w:color="auto"/>
              <w:right w:val="single" w:sz="12" w:space="0" w:color="auto"/>
            </w:tcBorders>
            <w:vAlign w:val="center"/>
          </w:tcPr>
          <w:p w14:paraId="26BA4AAB" w14:textId="77777777" w:rsidR="00057A99" w:rsidRPr="00FD2700"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12" w:space="0" w:color="auto"/>
              <w:left w:val="single" w:sz="12" w:space="0" w:color="auto"/>
              <w:bottom w:val="single" w:sz="4" w:space="0" w:color="auto"/>
              <w:right w:val="single" w:sz="12" w:space="0" w:color="auto"/>
            </w:tcBorders>
            <w:vAlign w:val="center"/>
          </w:tcPr>
          <w:p w14:paraId="53CF41CF" w14:textId="77777777" w:rsidR="00057A99" w:rsidRPr="00FD2700" w:rsidRDefault="00057A99" w:rsidP="00057A99">
            <w:pPr>
              <w:ind w:leftChars="25" w:left="45" w:rightChars="25" w:right="45"/>
              <w:jc w:val="center"/>
              <w:rPr>
                <w:rFonts w:asciiTheme="minorEastAsia" w:eastAsiaTheme="minorEastAsia" w:hAnsiTheme="minorEastAsia"/>
                <w:szCs w:val="18"/>
              </w:rPr>
            </w:pPr>
          </w:p>
        </w:tc>
        <w:tc>
          <w:tcPr>
            <w:tcW w:w="412" w:type="pct"/>
            <w:tcBorders>
              <w:top w:val="single" w:sz="12" w:space="0" w:color="auto"/>
              <w:left w:val="single" w:sz="12" w:space="0" w:color="auto"/>
              <w:bottom w:val="single" w:sz="4" w:space="0" w:color="auto"/>
            </w:tcBorders>
            <w:vAlign w:val="center"/>
          </w:tcPr>
          <w:p w14:paraId="511C8B2C" w14:textId="77777777" w:rsidR="00057A99" w:rsidRPr="00FD2700" w:rsidRDefault="00057A99" w:rsidP="00057A99">
            <w:pPr>
              <w:ind w:leftChars="25" w:left="45" w:rightChars="25" w:right="45"/>
              <w:jc w:val="center"/>
              <w:rPr>
                <w:rFonts w:asciiTheme="minorEastAsia" w:eastAsiaTheme="minorEastAsia" w:hAnsiTheme="minorEastAsia"/>
                <w:szCs w:val="18"/>
              </w:rPr>
            </w:pPr>
          </w:p>
        </w:tc>
      </w:tr>
      <w:tr w:rsidR="00057A99" w:rsidRPr="00D30F75" w14:paraId="5096D381" w14:textId="77777777" w:rsidTr="00E81363">
        <w:trPr>
          <w:trHeight w:hRule="exact" w:val="284"/>
        </w:trPr>
        <w:tc>
          <w:tcPr>
            <w:tcW w:w="727" w:type="pct"/>
            <w:vMerge/>
            <w:vAlign w:val="center"/>
          </w:tcPr>
          <w:p w14:paraId="7FA78965" w14:textId="77777777" w:rsidR="00057A99" w:rsidRPr="00877E2D" w:rsidRDefault="00057A99" w:rsidP="00057A99">
            <w:pPr>
              <w:ind w:leftChars="25" w:left="45" w:rightChars="25" w:right="45"/>
              <w:jc w:val="center"/>
              <w:rPr>
                <w:rFonts w:asciiTheme="minorEastAsia" w:eastAsiaTheme="minorEastAsia" w:hAnsiTheme="minorEastAsia"/>
                <w:szCs w:val="18"/>
              </w:rPr>
            </w:pPr>
          </w:p>
        </w:tc>
        <w:tc>
          <w:tcPr>
            <w:tcW w:w="1407" w:type="pct"/>
            <w:tcBorders>
              <w:top w:val="single" w:sz="4" w:space="0" w:color="auto"/>
              <w:bottom w:val="single" w:sz="4" w:space="0" w:color="auto"/>
            </w:tcBorders>
          </w:tcPr>
          <w:p w14:paraId="594EED70" w14:textId="4C524E04" w:rsidR="00057A99" w:rsidRPr="00877E2D" w:rsidRDefault="00057A99" w:rsidP="00057A99">
            <w:pPr>
              <w:ind w:leftChars="25" w:left="45" w:rightChars="25" w:right="45"/>
              <w:rPr>
                <w:rFonts w:asciiTheme="minorEastAsia" w:eastAsiaTheme="minorEastAsia" w:hAnsiTheme="minorEastAsia"/>
                <w:szCs w:val="18"/>
              </w:rPr>
            </w:pPr>
            <w:r w:rsidRPr="00C25982">
              <w:rPr>
                <w:rFonts w:hint="eastAsia"/>
              </w:rPr>
              <w:t>電気物理及び演習(a)</w:t>
            </w:r>
            <w:r>
              <w:t xml:space="preserve">  </w:t>
            </w:r>
            <w:r>
              <w:rPr>
                <w:rFonts w:hint="eastAsia"/>
              </w:rPr>
              <w:t xml:space="preserve"> </w:t>
            </w:r>
            <w:r w:rsidRPr="00877E2D">
              <w:rPr>
                <w:rFonts w:asciiTheme="minorEastAsia" w:eastAsiaTheme="minorEastAsia" w:hAnsiTheme="minorEastAsia" w:hint="eastAsia"/>
                <w:szCs w:val="18"/>
              </w:rPr>
              <w:t>○</w:t>
            </w:r>
          </w:p>
        </w:tc>
        <w:tc>
          <w:tcPr>
            <w:tcW w:w="409" w:type="pct"/>
            <w:tcBorders>
              <w:top w:val="single" w:sz="4" w:space="0" w:color="auto"/>
              <w:bottom w:val="single" w:sz="4" w:space="0" w:color="auto"/>
              <w:right w:val="single" w:sz="12" w:space="0" w:color="auto"/>
            </w:tcBorders>
            <w:vAlign w:val="center"/>
          </w:tcPr>
          <w:p w14:paraId="43F7C45E" w14:textId="77777777" w:rsidR="00057A99" w:rsidRPr="00FD2700"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vAlign w:val="center"/>
          </w:tcPr>
          <w:p w14:paraId="13352C75" w14:textId="3F86BE71" w:rsidR="00057A99" w:rsidRPr="00FD2700"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tcPr>
          <w:p w14:paraId="79F743F7" w14:textId="628D1F06" w:rsidR="00057A99" w:rsidRPr="00FD2700" w:rsidRDefault="00057A99" w:rsidP="00057A99">
            <w:pPr>
              <w:ind w:leftChars="25" w:left="45" w:rightChars="25" w:right="45"/>
              <w:jc w:val="center"/>
              <w:rPr>
                <w:rFonts w:asciiTheme="minorEastAsia" w:eastAsiaTheme="minorEastAsia" w:hAnsiTheme="minorEastAsia"/>
                <w:szCs w:val="18"/>
              </w:rPr>
            </w:pPr>
            <w:r w:rsidRPr="00417629">
              <w:t>1.5</w:t>
            </w:r>
          </w:p>
        </w:tc>
        <w:tc>
          <w:tcPr>
            <w:tcW w:w="409" w:type="pct"/>
            <w:tcBorders>
              <w:top w:val="single" w:sz="4" w:space="0" w:color="auto"/>
              <w:left w:val="single" w:sz="12" w:space="0" w:color="auto"/>
              <w:bottom w:val="single" w:sz="4" w:space="0" w:color="auto"/>
              <w:right w:val="single" w:sz="12" w:space="0" w:color="auto"/>
            </w:tcBorders>
            <w:vAlign w:val="center"/>
          </w:tcPr>
          <w:p w14:paraId="1DF7552A" w14:textId="77777777" w:rsidR="00057A99" w:rsidRPr="00FD2700"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vAlign w:val="center"/>
          </w:tcPr>
          <w:p w14:paraId="348AFE9B" w14:textId="77777777" w:rsidR="00057A99" w:rsidRPr="00FD2700"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vAlign w:val="center"/>
          </w:tcPr>
          <w:p w14:paraId="53564BB0" w14:textId="77777777" w:rsidR="00057A99" w:rsidRPr="00FD2700" w:rsidRDefault="00057A99" w:rsidP="00057A99">
            <w:pPr>
              <w:ind w:leftChars="25" w:left="45" w:rightChars="25" w:right="45"/>
              <w:jc w:val="center"/>
              <w:rPr>
                <w:rFonts w:asciiTheme="minorEastAsia" w:eastAsiaTheme="minorEastAsia" w:hAnsiTheme="minorEastAsia"/>
                <w:szCs w:val="18"/>
              </w:rPr>
            </w:pPr>
          </w:p>
        </w:tc>
        <w:tc>
          <w:tcPr>
            <w:tcW w:w="412" w:type="pct"/>
            <w:tcBorders>
              <w:top w:val="single" w:sz="4" w:space="0" w:color="auto"/>
              <w:left w:val="single" w:sz="12" w:space="0" w:color="auto"/>
              <w:bottom w:val="single" w:sz="4" w:space="0" w:color="auto"/>
            </w:tcBorders>
            <w:vAlign w:val="center"/>
          </w:tcPr>
          <w:p w14:paraId="30A26E70" w14:textId="77777777" w:rsidR="00057A99" w:rsidRPr="00FD2700" w:rsidRDefault="00057A99" w:rsidP="00057A99">
            <w:pPr>
              <w:ind w:leftChars="25" w:left="45" w:rightChars="25" w:right="45"/>
              <w:jc w:val="center"/>
              <w:rPr>
                <w:rFonts w:asciiTheme="minorEastAsia" w:eastAsiaTheme="minorEastAsia" w:hAnsiTheme="minorEastAsia"/>
                <w:szCs w:val="18"/>
              </w:rPr>
            </w:pPr>
          </w:p>
        </w:tc>
      </w:tr>
      <w:tr w:rsidR="00057A99" w:rsidRPr="00D30F75" w14:paraId="64383D39" w14:textId="77777777" w:rsidTr="00E81363">
        <w:trPr>
          <w:trHeight w:hRule="exact" w:val="284"/>
        </w:trPr>
        <w:tc>
          <w:tcPr>
            <w:tcW w:w="727" w:type="pct"/>
            <w:vMerge/>
            <w:vAlign w:val="center"/>
          </w:tcPr>
          <w:p w14:paraId="453CE13E" w14:textId="77777777" w:rsidR="00057A99" w:rsidRPr="00D30F75" w:rsidRDefault="00057A99" w:rsidP="00057A99">
            <w:pPr>
              <w:ind w:leftChars="25" w:left="45" w:rightChars="25" w:right="45"/>
              <w:jc w:val="center"/>
              <w:rPr>
                <w:rFonts w:asciiTheme="minorEastAsia" w:eastAsiaTheme="minorEastAsia" w:hAnsiTheme="minorEastAsia"/>
                <w:szCs w:val="18"/>
              </w:rPr>
            </w:pPr>
          </w:p>
        </w:tc>
        <w:tc>
          <w:tcPr>
            <w:tcW w:w="1407" w:type="pct"/>
            <w:tcBorders>
              <w:top w:val="single" w:sz="4" w:space="0" w:color="auto"/>
              <w:bottom w:val="single" w:sz="4" w:space="0" w:color="auto"/>
            </w:tcBorders>
          </w:tcPr>
          <w:p w14:paraId="4B99D825" w14:textId="29414F29" w:rsidR="00057A99" w:rsidRPr="00D30F75" w:rsidRDefault="00057A99" w:rsidP="00057A99">
            <w:pPr>
              <w:ind w:leftChars="25" w:left="45" w:rightChars="25" w:right="45"/>
              <w:rPr>
                <w:rFonts w:asciiTheme="minorEastAsia" w:eastAsiaTheme="minorEastAsia" w:hAnsiTheme="minorEastAsia"/>
                <w:szCs w:val="18"/>
              </w:rPr>
            </w:pPr>
            <w:r w:rsidRPr="00C25982">
              <w:rPr>
                <w:rFonts w:hint="eastAsia"/>
              </w:rPr>
              <w:t>電気物理及び演習(b)</w:t>
            </w:r>
            <w:r>
              <w:rPr>
                <w:rFonts w:hint="eastAsia"/>
              </w:rPr>
              <w:t xml:space="preserve"> </w:t>
            </w:r>
            <w:r>
              <w:t xml:space="preserve">  </w:t>
            </w:r>
            <w:r w:rsidRPr="00877E2D">
              <w:rPr>
                <w:rFonts w:asciiTheme="minorEastAsia" w:eastAsiaTheme="minorEastAsia" w:hAnsiTheme="minorEastAsia" w:hint="eastAsia"/>
                <w:szCs w:val="18"/>
              </w:rPr>
              <w:t>○</w:t>
            </w:r>
          </w:p>
        </w:tc>
        <w:tc>
          <w:tcPr>
            <w:tcW w:w="409" w:type="pct"/>
            <w:tcBorders>
              <w:top w:val="single" w:sz="4" w:space="0" w:color="auto"/>
              <w:bottom w:val="single" w:sz="4" w:space="0" w:color="auto"/>
              <w:right w:val="single" w:sz="12" w:space="0" w:color="auto"/>
            </w:tcBorders>
            <w:vAlign w:val="center"/>
          </w:tcPr>
          <w:p w14:paraId="6805EE5D" w14:textId="77777777" w:rsidR="00057A99" w:rsidRPr="00FD2700"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vAlign w:val="center"/>
          </w:tcPr>
          <w:p w14:paraId="46964757" w14:textId="77777777" w:rsidR="00057A99" w:rsidRPr="00FD2700"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tcPr>
          <w:p w14:paraId="0E3BC17B" w14:textId="5AEC08B6" w:rsidR="00057A99" w:rsidRPr="00FD2700" w:rsidRDefault="00057A99" w:rsidP="00057A99">
            <w:pPr>
              <w:ind w:leftChars="25" w:left="45" w:rightChars="25" w:right="45"/>
              <w:jc w:val="center"/>
              <w:rPr>
                <w:rFonts w:asciiTheme="minorEastAsia" w:eastAsiaTheme="minorEastAsia" w:hAnsiTheme="minorEastAsia"/>
                <w:szCs w:val="18"/>
              </w:rPr>
            </w:pPr>
            <w:r w:rsidRPr="00417629">
              <w:t>1.5</w:t>
            </w:r>
          </w:p>
        </w:tc>
        <w:tc>
          <w:tcPr>
            <w:tcW w:w="409" w:type="pct"/>
            <w:tcBorders>
              <w:top w:val="single" w:sz="4" w:space="0" w:color="auto"/>
              <w:left w:val="single" w:sz="12" w:space="0" w:color="auto"/>
              <w:bottom w:val="single" w:sz="4" w:space="0" w:color="auto"/>
              <w:right w:val="single" w:sz="12" w:space="0" w:color="auto"/>
            </w:tcBorders>
            <w:vAlign w:val="center"/>
          </w:tcPr>
          <w:p w14:paraId="257A3C3D" w14:textId="77777777" w:rsidR="00057A99" w:rsidRPr="00FD2700"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vAlign w:val="center"/>
          </w:tcPr>
          <w:p w14:paraId="5D65BE9C" w14:textId="77777777" w:rsidR="00057A99" w:rsidRPr="00FD2700"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vAlign w:val="center"/>
          </w:tcPr>
          <w:p w14:paraId="234E4755" w14:textId="77777777" w:rsidR="00057A99" w:rsidRPr="00FD2700" w:rsidRDefault="00057A99" w:rsidP="00057A99">
            <w:pPr>
              <w:ind w:leftChars="25" w:left="45" w:rightChars="25" w:right="45"/>
              <w:jc w:val="center"/>
              <w:rPr>
                <w:rFonts w:asciiTheme="minorEastAsia" w:eastAsiaTheme="minorEastAsia" w:hAnsiTheme="minorEastAsia"/>
                <w:szCs w:val="18"/>
              </w:rPr>
            </w:pPr>
          </w:p>
        </w:tc>
        <w:tc>
          <w:tcPr>
            <w:tcW w:w="412" w:type="pct"/>
            <w:tcBorders>
              <w:top w:val="single" w:sz="4" w:space="0" w:color="auto"/>
              <w:left w:val="single" w:sz="12" w:space="0" w:color="auto"/>
              <w:bottom w:val="single" w:sz="4" w:space="0" w:color="auto"/>
            </w:tcBorders>
            <w:vAlign w:val="center"/>
          </w:tcPr>
          <w:p w14:paraId="0D13477F" w14:textId="77777777" w:rsidR="00057A99" w:rsidRPr="00FD2700" w:rsidRDefault="00057A99" w:rsidP="00057A99">
            <w:pPr>
              <w:ind w:leftChars="25" w:left="45" w:rightChars="25" w:right="45"/>
              <w:jc w:val="center"/>
              <w:rPr>
                <w:rFonts w:asciiTheme="minorEastAsia" w:eastAsiaTheme="minorEastAsia" w:hAnsiTheme="minorEastAsia"/>
                <w:szCs w:val="18"/>
              </w:rPr>
            </w:pPr>
          </w:p>
        </w:tc>
      </w:tr>
      <w:tr w:rsidR="00057A99" w:rsidRPr="00D30F75" w14:paraId="33759A64" w14:textId="77777777" w:rsidTr="00E81363">
        <w:trPr>
          <w:trHeight w:hRule="exact" w:val="284"/>
        </w:trPr>
        <w:tc>
          <w:tcPr>
            <w:tcW w:w="727" w:type="pct"/>
            <w:vMerge/>
            <w:vAlign w:val="center"/>
          </w:tcPr>
          <w:p w14:paraId="5C91AAC4" w14:textId="77777777" w:rsidR="00057A99" w:rsidRPr="00D30F75" w:rsidRDefault="00057A99" w:rsidP="00057A99">
            <w:pPr>
              <w:ind w:leftChars="25" w:left="45" w:rightChars="25" w:right="45"/>
              <w:jc w:val="center"/>
              <w:rPr>
                <w:rFonts w:asciiTheme="minorEastAsia" w:eastAsiaTheme="minorEastAsia" w:hAnsiTheme="minorEastAsia"/>
                <w:szCs w:val="18"/>
              </w:rPr>
            </w:pPr>
          </w:p>
        </w:tc>
        <w:tc>
          <w:tcPr>
            <w:tcW w:w="1407" w:type="pct"/>
            <w:tcBorders>
              <w:top w:val="single" w:sz="4" w:space="0" w:color="auto"/>
              <w:bottom w:val="single" w:sz="4" w:space="0" w:color="auto"/>
            </w:tcBorders>
          </w:tcPr>
          <w:p w14:paraId="5B511318" w14:textId="7BA715FE" w:rsidR="00057A99" w:rsidRPr="00877E2D" w:rsidRDefault="00057A99" w:rsidP="00057A99">
            <w:pPr>
              <w:ind w:leftChars="25" w:left="45" w:rightChars="25" w:right="45"/>
              <w:rPr>
                <w:rFonts w:asciiTheme="minorEastAsia" w:eastAsiaTheme="minorEastAsia" w:hAnsiTheme="minorEastAsia"/>
                <w:szCs w:val="18"/>
              </w:rPr>
            </w:pPr>
            <w:r w:rsidRPr="00C25982">
              <w:rPr>
                <w:rFonts w:hint="eastAsia"/>
              </w:rPr>
              <w:t>機械システム基礎実験</w:t>
            </w:r>
            <w:r>
              <w:rPr>
                <w:rFonts w:hint="eastAsia"/>
              </w:rPr>
              <w:t xml:space="preserve">  </w:t>
            </w:r>
            <w:r w:rsidRPr="00877E2D">
              <w:rPr>
                <w:rFonts w:asciiTheme="minorEastAsia" w:eastAsiaTheme="minorEastAsia" w:hAnsiTheme="minorEastAsia" w:hint="eastAsia"/>
                <w:szCs w:val="18"/>
              </w:rPr>
              <w:t>○</w:t>
            </w:r>
          </w:p>
        </w:tc>
        <w:tc>
          <w:tcPr>
            <w:tcW w:w="409" w:type="pct"/>
            <w:tcBorders>
              <w:top w:val="single" w:sz="4" w:space="0" w:color="auto"/>
              <w:bottom w:val="single" w:sz="4" w:space="0" w:color="auto"/>
              <w:right w:val="single" w:sz="12" w:space="0" w:color="auto"/>
            </w:tcBorders>
            <w:vAlign w:val="center"/>
          </w:tcPr>
          <w:p w14:paraId="50565D27" w14:textId="77777777" w:rsidR="00057A99" w:rsidRPr="00FD2700"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vAlign w:val="center"/>
          </w:tcPr>
          <w:p w14:paraId="1C408E6A" w14:textId="77777777" w:rsidR="00057A99" w:rsidRPr="00FD2700"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tcPr>
          <w:p w14:paraId="73A44BE6" w14:textId="2C171EA9" w:rsidR="00057A99" w:rsidRPr="00FD2700" w:rsidRDefault="00057A99" w:rsidP="00057A99">
            <w:pPr>
              <w:ind w:leftChars="25" w:left="45" w:rightChars="25" w:right="45"/>
              <w:jc w:val="center"/>
              <w:rPr>
                <w:rFonts w:asciiTheme="minorEastAsia" w:eastAsiaTheme="minorEastAsia" w:hAnsiTheme="minorEastAsia"/>
                <w:szCs w:val="18"/>
              </w:rPr>
            </w:pPr>
            <w:r w:rsidRPr="00417629">
              <w:t>1.5</w:t>
            </w:r>
          </w:p>
        </w:tc>
        <w:tc>
          <w:tcPr>
            <w:tcW w:w="409" w:type="pct"/>
            <w:tcBorders>
              <w:top w:val="single" w:sz="4" w:space="0" w:color="auto"/>
              <w:left w:val="single" w:sz="12" w:space="0" w:color="auto"/>
              <w:bottom w:val="single" w:sz="4" w:space="0" w:color="auto"/>
              <w:right w:val="single" w:sz="12" w:space="0" w:color="auto"/>
            </w:tcBorders>
            <w:vAlign w:val="center"/>
          </w:tcPr>
          <w:p w14:paraId="0100BD21" w14:textId="77777777" w:rsidR="00057A99" w:rsidRPr="00FD2700"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vAlign w:val="center"/>
          </w:tcPr>
          <w:p w14:paraId="14645729" w14:textId="77777777" w:rsidR="00057A99" w:rsidRPr="00FD2700"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vAlign w:val="center"/>
          </w:tcPr>
          <w:p w14:paraId="68706DE6" w14:textId="0E000C7E" w:rsidR="00057A99" w:rsidRPr="00FD2700" w:rsidRDefault="00057A99" w:rsidP="00057A99">
            <w:pPr>
              <w:ind w:leftChars="25" w:left="45" w:rightChars="25" w:right="45"/>
              <w:jc w:val="center"/>
              <w:rPr>
                <w:rFonts w:asciiTheme="minorEastAsia" w:eastAsiaTheme="minorEastAsia" w:hAnsiTheme="minorEastAsia"/>
                <w:szCs w:val="18"/>
              </w:rPr>
            </w:pPr>
            <w:r>
              <w:rPr>
                <w:rFonts w:asciiTheme="minorEastAsia" w:eastAsiaTheme="minorEastAsia" w:hAnsiTheme="minorEastAsia" w:cs="Segoe UI Symbol"/>
              </w:rPr>
              <w:t>0.5</w:t>
            </w:r>
          </w:p>
        </w:tc>
        <w:tc>
          <w:tcPr>
            <w:tcW w:w="412" w:type="pct"/>
            <w:tcBorders>
              <w:top w:val="single" w:sz="4" w:space="0" w:color="auto"/>
              <w:left w:val="single" w:sz="12" w:space="0" w:color="auto"/>
              <w:bottom w:val="single" w:sz="4" w:space="0" w:color="auto"/>
            </w:tcBorders>
            <w:vAlign w:val="center"/>
          </w:tcPr>
          <w:p w14:paraId="3C350A20" w14:textId="77777777" w:rsidR="00057A99" w:rsidRPr="00FD2700" w:rsidRDefault="00057A99" w:rsidP="00057A99">
            <w:pPr>
              <w:ind w:leftChars="25" w:left="45" w:rightChars="25" w:right="45"/>
              <w:jc w:val="center"/>
              <w:rPr>
                <w:rFonts w:asciiTheme="minorEastAsia" w:eastAsiaTheme="minorEastAsia" w:hAnsiTheme="minorEastAsia"/>
                <w:szCs w:val="18"/>
              </w:rPr>
            </w:pPr>
          </w:p>
        </w:tc>
      </w:tr>
      <w:tr w:rsidR="00057A99" w:rsidRPr="00D30F75" w14:paraId="586A247E" w14:textId="77777777" w:rsidTr="00E81363">
        <w:trPr>
          <w:trHeight w:hRule="exact" w:val="284"/>
        </w:trPr>
        <w:tc>
          <w:tcPr>
            <w:tcW w:w="727" w:type="pct"/>
            <w:vMerge/>
            <w:vAlign w:val="center"/>
          </w:tcPr>
          <w:p w14:paraId="41B0BF2D" w14:textId="77777777" w:rsidR="00057A99" w:rsidRPr="00D30F75" w:rsidRDefault="00057A99" w:rsidP="00057A99">
            <w:pPr>
              <w:ind w:leftChars="25" w:left="45" w:rightChars="25" w:right="45"/>
              <w:jc w:val="center"/>
              <w:rPr>
                <w:rFonts w:asciiTheme="minorEastAsia" w:eastAsiaTheme="minorEastAsia" w:hAnsiTheme="minorEastAsia"/>
                <w:szCs w:val="18"/>
              </w:rPr>
            </w:pPr>
          </w:p>
        </w:tc>
        <w:tc>
          <w:tcPr>
            <w:tcW w:w="1407" w:type="pct"/>
            <w:tcBorders>
              <w:top w:val="single" w:sz="4" w:space="0" w:color="auto"/>
              <w:bottom w:val="single" w:sz="4" w:space="0" w:color="auto"/>
            </w:tcBorders>
          </w:tcPr>
          <w:p w14:paraId="34A2FAD0" w14:textId="773DB7AA" w:rsidR="00057A99" w:rsidRPr="00877E2D" w:rsidRDefault="00057A99" w:rsidP="00057A99">
            <w:pPr>
              <w:ind w:leftChars="25" w:left="45" w:rightChars="25" w:right="45"/>
              <w:rPr>
                <w:rFonts w:asciiTheme="minorEastAsia" w:eastAsiaTheme="minorEastAsia" w:hAnsiTheme="minorEastAsia"/>
                <w:szCs w:val="18"/>
              </w:rPr>
            </w:pPr>
            <w:r w:rsidRPr="00C25982">
              <w:rPr>
                <w:rFonts w:hint="eastAsia"/>
              </w:rPr>
              <w:t>プログラミング及び演習(a)</w:t>
            </w:r>
            <w:r>
              <w:rPr>
                <w:rFonts w:hint="eastAsia"/>
              </w:rPr>
              <w:t xml:space="preserve"> </w:t>
            </w:r>
            <w:r w:rsidRPr="00877E2D">
              <w:rPr>
                <w:rFonts w:asciiTheme="minorEastAsia" w:eastAsiaTheme="minorEastAsia" w:hAnsiTheme="minorEastAsia" w:hint="eastAsia"/>
                <w:szCs w:val="18"/>
              </w:rPr>
              <w:t>○</w:t>
            </w:r>
          </w:p>
        </w:tc>
        <w:tc>
          <w:tcPr>
            <w:tcW w:w="409" w:type="pct"/>
            <w:tcBorders>
              <w:top w:val="single" w:sz="4" w:space="0" w:color="auto"/>
              <w:bottom w:val="single" w:sz="4" w:space="0" w:color="auto"/>
              <w:right w:val="single" w:sz="12" w:space="0" w:color="auto"/>
            </w:tcBorders>
            <w:vAlign w:val="center"/>
          </w:tcPr>
          <w:p w14:paraId="6B7CD2C1" w14:textId="77777777" w:rsidR="00057A99" w:rsidRPr="00FD2700"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vAlign w:val="center"/>
          </w:tcPr>
          <w:p w14:paraId="2EAE241C" w14:textId="77777777" w:rsidR="00057A99" w:rsidRPr="00FD2700"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tcPr>
          <w:p w14:paraId="69AC1286" w14:textId="32EC021C" w:rsidR="00057A99" w:rsidRPr="00FD2700" w:rsidRDefault="00057A99" w:rsidP="00057A99">
            <w:pPr>
              <w:ind w:leftChars="25" w:left="45" w:rightChars="25" w:right="45"/>
              <w:jc w:val="center"/>
              <w:rPr>
                <w:rFonts w:asciiTheme="minorEastAsia" w:eastAsiaTheme="minorEastAsia" w:hAnsiTheme="minorEastAsia"/>
                <w:szCs w:val="18"/>
              </w:rPr>
            </w:pPr>
            <w:r w:rsidRPr="00417629">
              <w:t>1.5</w:t>
            </w:r>
          </w:p>
        </w:tc>
        <w:tc>
          <w:tcPr>
            <w:tcW w:w="409" w:type="pct"/>
            <w:tcBorders>
              <w:top w:val="single" w:sz="4" w:space="0" w:color="auto"/>
              <w:left w:val="single" w:sz="12" w:space="0" w:color="auto"/>
              <w:bottom w:val="single" w:sz="4" w:space="0" w:color="auto"/>
              <w:right w:val="single" w:sz="12" w:space="0" w:color="auto"/>
            </w:tcBorders>
            <w:vAlign w:val="center"/>
          </w:tcPr>
          <w:p w14:paraId="094F7C0B" w14:textId="77777777" w:rsidR="00057A99" w:rsidRPr="00FD2700"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vAlign w:val="center"/>
          </w:tcPr>
          <w:p w14:paraId="495671E9" w14:textId="77777777" w:rsidR="00057A99" w:rsidRPr="00FD2700"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vAlign w:val="center"/>
          </w:tcPr>
          <w:p w14:paraId="145CCF2A" w14:textId="77777777" w:rsidR="00057A99" w:rsidRPr="00FD2700" w:rsidRDefault="00057A99" w:rsidP="00057A99">
            <w:pPr>
              <w:ind w:leftChars="25" w:left="45" w:rightChars="25" w:right="45"/>
              <w:jc w:val="center"/>
              <w:rPr>
                <w:rFonts w:asciiTheme="minorEastAsia" w:eastAsiaTheme="minorEastAsia" w:hAnsiTheme="minorEastAsia"/>
                <w:szCs w:val="18"/>
              </w:rPr>
            </w:pPr>
          </w:p>
        </w:tc>
        <w:tc>
          <w:tcPr>
            <w:tcW w:w="412" w:type="pct"/>
            <w:tcBorders>
              <w:top w:val="single" w:sz="4" w:space="0" w:color="auto"/>
              <w:left w:val="single" w:sz="12" w:space="0" w:color="auto"/>
              <w:bottom w:val="single" w:sz="4" w:space="0" w:color="auto"/>
            </w:tcBorders>
            <w:vAlign w:val="center"/>
          </w:tcPr>
          <w:p w14:paraId="478437BA" w14:textId="77777777" w:rsidR="00057A99" w:rsidRPr="00FD2700" w:rsidRDefault="00057A99" w:rsidP="00057A99">
            <w:pPr>
              <w:ind w:leftChars="25" w:left="45" w:rightChars="25" w:right="45"/>
              <w:jc w:val="center"/>
              <w:rPr>
                <w:rFonts w:asciiTheme="minorEastAsia" w:eastAsiaTheme="minorEastAsia" w:hAnsiTheme="minorEastAsia"/>
                <w:szCs w:val="18"/>
              </w:rPr>
            </w:pPr>
          </w:p>
        </w:tc>
      </w:tr>
      <w:tr w:rsidR="00057A99" w:rsidRPr="00D30F75" w14:paraId="005A4B04" w14:textId="77777777" w:rsidTr="00E81363">
        <w:trPr>
          <w:trHeight w:hRule="exact" w:val="284"/>
        </w:trPr>
        <w:tc>
          <w:tcPr>
            <w:tcW w:w="727" w:type="pct"/>
            <w:vMerge/>
            <w:vAlign w:val="center"/>
          </w:tcPr>
          <w:p w14:paraId="7B06DAB3" w14:textId="77777777" w:rsidR="00057A99" w:rsidRPr="00D30F75" w:rsidRDefault="00057A99" w:rsidP="00057A99">
            <w:pPr>
              <w:ind w:leftChars="25" w:left="45" w:rightChars="25" w:right="45"/>
              <w:jc w:val="center"/>
              <w:rPr>
                <w:rFonts w:asciiTheme="minorEastAsia" w:eastAsiaTheme="minorEastAsia" w:hAnsiTheme="minorEastAsia"/>
                <w:szCs w:val="18"/>
              </w:rPr>
            </w:pPr>
          </w:p>
        </w:tc>
        <w:tc>
          <w:tcPr>
            <w:tcW w:w="1407" w:type="pct"/>
            <w:tcBorders>
              <w:top w:val="single" w:sz="4" w:space="0" w:color="auto"/>
              <w:bottom w:val="single" w:sz="4" w:space="0" w:color="auto"/>
            </w:tcBorders>
          </w:tcPr>
          <w:p w14:paraId="5100F891" w14:textId="4BDC6C48" w:rsidR="00057A99" w:rsidRPr="00877E2D" w:rsidRDefault="00057A99" w:rsidP="00057A99">
            <w:pPr>
              <w:ind w:leftChars="25" w:left="45" w:rightChars="25" w:right="45"/>
              <w:rPr>
                <w:rFonts w:asciiTheme="minorEastAsia" w:eastAsiaTheme="minorEastAsia" w:hAnsiTheme="minorEastAsia"/>
                <w:szCs w:val="18"/>
              </w:rPr>
            </w:pPr>
            <w:r w:rsidRPr="00C25982">
              <w:rPr>
                <w:rFonts w:hint="eastAsia"/>
              </w:rPr>
              <w:t>プログラミング及び演習(b)</w:t>
            </w:r>
            <w:r w:rsidRPr="00877E2D">
              <w:rPr>
                <w:rFonts w:asciiTheme="minorEastAsia" w:eastAsiaTheme="minorEastAsia" w:hAnsiTheme="minorEastAsia"/>
                <w:szCs w:val="18"/>
              </w:rPr>
              <w:t xml:space="preserve"> △</w:t>
            </w:r>
          </w:p>
        </w:tc>
        <w:tc>
          <w:tcPr>
            <w:tcW w:w="409" w:type="pct"/>
            <w:tcBorders>
              <w:top w:val="single" w:sz="4" w:space="0" w:color="auto"/>
              <w:bottom w:val="single" w:sz="4" w:space="0" w:color="auto"/>
              <w:right w:val="single" w:sz="12" w:space="0" w:color="auto"/>
            </w:tcBorders>
            <w:vAlign w:val="center"/>
          </w:tcPr>
          <w:p w14:paraId="2D4CB01D" w14:textId="77777777" w:rsidR="00057A99" w:rsidRPr="00FD2700"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vAlign w:val="center"/>
          </w:tcPr>
          <w:p w14:paraId="720D0F6A" w14:textId="77777777" w:rsidR="00057A99" w:rsidRPr="00FD2700"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tcPr>
          <w:p w14:paraId="7A154F43" w14:textId="2319B8D3" w:rsidR="00057A99" w:rsidRPr="00FD2700" w:rsidRDefault="00057A99" w:rsidP="00057A99">
            <w:pPr>
              <w:ind w:leftChars="25" w:left="45" w:rightChars="25" w:right="45"/>
              <w:jc w:val="center"/>
              <w:rPr>
                <w:rFonts w:asciiTheme="minorEastAsia" w:eastAsiaTheme="minorEastAsia" w:hAnsiTheme="minorEastAsia"/>
                <w:szCs w:val="18"/>
              </w:rPr>
            </w:pPr>
            <w:r w:rsidRPr="00417629">
              <w:t>1.5</w:t>
            </w:r>
          </w:p>
        </w:tc>
        <w:tc>
          <w:tcPr>
            <w:tcW w:w="409" w:type="pct"/>
            <w:tcBorders>
              <w:top w:val="single" w:sz="4" w:space="0" w:color="auto"/>
              <w:left w:val="single" w:sz="12" w:space="0" w:color="auto"/>
              <w:bottom w:val="single" w:sz="4" w:space="0" w:color="auto"/>
              <w:right w:val="single" w:sz="12" w:space="0" w:color="auto"/>
            </w:tcBorders>
            <w:vAlign w:val="center"/>
          </w:tcPr>
          <w:p w14:paraId="1E8EC3FD" w14:textId="77777777" w:rsidR="00057A99" w:rsidRPr="00FD2700"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vAlign w:val="center"/>
          </w:tcPr>
          <w:p w14:paraId="6601841E" w14:textId="77777777" w:rsidR="00057A99" w:rsidRPr="00FD2700"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vAlign w:val="center"/>
          </w:tcPr>
          <w:p w14:paraId="6336707A" w14:textId="77777777" w:rsidR="00057A99" w:rsidRPr="00FD2700" w:rsidRDefault="00057A99" w:rsidP="00057A99">
            <w:pPr>
              <w:ind w:leftChars="25" w:left="45" w:rightChars="25" w:right="45"/>
              <w:jc w:val="center"/>
              <w:rPr>
                <w:rFonts w:asciiTheme="minorEastAsia" w:eastAsiaTheme="minorEastAsia" w:hAnsiTheme="minorEastAsia"/>
                <w:szCs w:val="18"/>
              </w:rPr>
            </w:pPr>
          </w:p>
        </w:tc>
        <w:tc>
          <w:tcPr>
            <w:tcW w:w="412" w:type="pct"/>
            <w:tcBorders>
              <w:top w:val="single" w:sz="4" w:space="0" w:color="auto"/>
              <w:left w:val="single" w:sz="12" w:space="0" w:color="auto"/>
              <w:bottom w:val="single" w:sz="4" w:space="0" w:color="auto"/>
            </w:tcBorders>
            <w:vAlign w:val="center"/>
          </w:tcPr>
          <w:p w14:paraId="3A85E2A5" w14:textId="77777777" w:rsidR="00057A99" w:rsidRPr="00FD2700" w:rsidRDefault="00057A99" w:rsidP="00057A99">
            <w:pPr>
              <w:ind w:leftChars="25" w:left="45" w:rightChars="25" w:right="45"/>
              <w:jc w:val="center"/>
              <w:rPr>
                <w:rFonts w:asciiTheme="minorEastAsia" w:eastAsiaTheme="minorEastAsia" w:hAnsiTheme="minorEastAsia"/>
                <w:szCs w:val="18"/>
              </w:rPr>
            </w:pPr>
          </w:p>
        </w:tc>
      </w:tr>
      <w:tr w:rsidR="00057A99" w:rsidRPr="00D30F75" w14:paraId="0EB0B6A8" w14:textId="77777777" w:rsidTr="00E81363">
        <w:trPr>
          <w:trHeight w:hRule="exact" w:val="284"/>
        </w:trPr>
        <w:tc>
          <w:tcPr>
            <w:tcW w:w="727" w:type="pct"/>
            <w:vMerge/>
            <w:vAlign w:val="center"/>
          </w:tcPr>
          <w:p w14:paraId="22FC765A" w14:textId="77777777" w:rsidR="00057A99" w:rsidRPr="00D30F75" w:rsidRDefault="00057A99" w:rsidP="00057A99">
            <w:pPr>
              <w:ind w:leftChars="25" w:left="45" w:rightChars="25" w:right="45"/>
              <w:jc w:val="center"/>
              <w:rPr>
                <w:rFonts w:asciiTheme="minorEastAsia" w:eastAsiaTheme="minorEastAsia" w:hAnsiTheme="minorEastAsia"/>
                <w:szCs w:val="18"/>
              </w:rPr>
            </w:pPr>
          </w:p>
        </w:tc>
        <w:tc>
          <w:tcPr>
            <w:tcW w:w="1407" w:type="pct"/>
            <w:tcBorders>
              <w:top w:val="single" w:sz="4" w:space="0" w:color="auto"/>
              <w:bottom w:val="single" w:sz="4" w:space="0" w:color="auto"/>
            </w:tcBorders>
          </w:tcPr>
          <w:p w14:paraId="4A552061" w14:textId="3EC0BF5F" w:rsidR="00057A99" w:rsidRPr="00877E2D" w:rsidRDefault="00057A99" w:rsidP="00057A99">
            <w:pPr>
              <w:ind w:leftChars="25" w:left="45" w:rightChars="25" w:right="45"/>
              <w:rPr>
                <w:rFonts w:asciiTheme="minorEastAsia" w:eastAsiaTheme="minorEastAsia" w:hAnsiTheme="minorEastAsia"/>
                <w:szCs w:val="18"/>
              </w:rPr>
            </w:pPr>
            <w:r w:rsidRPr="00C25982">
              <w:rPr>
                <w:rFonts w:hint="eastAsia"/>
              </w:rPr>
              <w:t>数値シミュレーション</w:t>
            </w:r>
            <w:r>
              <w:rPr>
                <w:rFonts w:hint="eastAsia"/>
              </w:rPr>
              <w:t xml:space="preserve"> </w:t>
            </w:r>
            <w:r>
              <w:t xml:space="preserve"> </w:t>
            </w:r>
            <w:r w:rsidRPr="00877E2D">
              <w:rPr>
                <w:rFonts w:asciiTheme="minorEastAsia" w:eastAsiaTheme="minorEastAsia" w:hAnsiTheme="minorEastAsia"/>
                <w:szCs w:val="18"/>
              </w:rPr>
              <w:t>△</w:t>
            </w:r>
          </w:p>
        </w:tc>
        <w:tc>
          <w:tcPr>
            <w:tcW w:w="409" w:type="pct"/>
            <w:tcBorders>
              <w:top w:val="single" w:sz="4" w:space="0" w:color="auto"/>
              <w:bottom w:val="single" w:sz="4" w:space="0" w:color="auto"/>
              <w:right w:val="single" w:sz="12" w:space="0" w:color="auto"/>
            </w:tcBorders>
            <w:vAlign w:val="center"/>
          </w:tcPr>
          <w:p w14:paraId="3EC80E9E" w14:textId="77777777" w:rsidR="00057A99" w:rsidRPr="00FD2700"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vAlign w:val="center"/>
          </w:tcPr>
          <w:p w14:paraId="1BE59406" w14:textId="77777777" w:rsidR="00057A99" w:rsidRPr="00FD2700"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tcPr>
          <w:p w14:paraId="516C6EBD" w14:textId="2CD44986" w:rsidR="00057A99" w:rsidRPr="00FD2700" w:rsidRDefault="00057A99" w:rsidP="00057A99">
            <w:pPr>
              <w:ind w:leftChars="25" w:left="45" w:rightChars="25" w:right="45"/>
              <w:jc w:val="center"/>
              <w:rPr>
                <w:rFonts w:asciiTheme="minorEastAsia" w:eastAsiaTheme="minorEastAsia" w:hAnsiTheme="minorEastAsia"/>
                <w:szCs w:val="18"/>
              </w:rPr>
            </w:pPr>
            <w:r>
              <w:t>2</w:t>
            </w:r>
          </w:p>
        </w:tc>
        <w:tc>
          <w:tcPr>
            <w:tcW w:w="409" w:type="pct"/>
            <w:tcBorders>
              <w:top w:val="single" w:sz="4" w:space="0" w:color="auto"/>
              <w:left w:val="single" w:sz="12" w:space="0" w:color="auto"/>
              <w:bottom w:val="single" w:sz="4" w:space="0" w:color="auto"/>
              <w:right w:val="single" w:sz="12" w:space="0" w:color="auto"/>
            </w:tcBorders>
            <w:vAlign w:val="center"/>
          </w:tcPr>
          <w:p w14:paraId="47E12A37" w14:textId="77777777" w:rsidR="00057A99" w:rsidRPr="00FD2700"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vAlign w:val="center"/>
          </w:tcPr>
          <w:p w14:paraId="241D6CDA" w14:textId="5EDE45BC" w:rsidR="00057A99" w:rsidRPr="00FD2700"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vAlign w:val="center"/>
          </w:tcPr>
          <w:p w14:paraId="17E5BE1D" w14:textId="77777777" w:rsidR="00057A99" w:rsidRPr="00FD2700" w:rsidRDefault="00057A99" w:rsidP="00057A99">
            <w:pPr>
              <w:ind w:leftChars="25" w:left="45" w:rightChars="25" w:right="45"/>
              <w:jc w:val="center"/>
              <w:rPr>
                <w:rFonts w:asciiTheme="minorEastAsia" w:eastAsiaTheme="minorEastAsia" w:hAnsiTheme="minorEastAsia"/>
                <w:szCs w:val="18"/>
              </w:rPr>
            </w:pPr>
          </w:p>
        </w:tc>
        <w:tc>
          <w:tcPr>
            <w:tcW w:w="412" w:type="pct"/>
            <w:tcBorders>
              <w:top w:val="single" w:sz="4" w:space="0" w:color="auto"/>
              <w:left w:val="single" w:sz="12" w:space="0" w:color="auto"/>
              <w:bottom w:val="single" w:sz="4" w:space="0" w:color="auto"/>
            </w:tcBorders>
            <w:vAlign w:val="center"/>
          </w:tcPr>
          <w:p w14:paraId="63BB2CFC" w14:textId="77777777" w:rsidR="00057A99" w:rsidRPr="00FD2700" w:rsidRDefault="00057A99" w:rsidP="00057A99">
            <w:pPr>
              <w:ind w:leftChars="25" w:left="45" w:rightChars="25" w:right="45"/>
              <w:jc w:val="center"/>
              <w:rPr>
                <w:rFonts w:asciiTheme="minorEastAsia" w:eastAsiaTheme="minorEastAsia" w:hAnsiTheme="minorEastAsia"/>
                <w:szCs w:val="18"/>
              </w:rPr>
            </w:pPr>
          </w:p>
        </w:tc>
      </w:tr>
      <w:tr w:rsidR="00057A99" w:rsidRPr="00D30F75" w14:paraId="76BB795D" w14:textId="77777777" w:rsidTr="00E81363">
        <w:trPr>
          <w:trHeight w:hRule="exact" w:val="284"/>
        </w:trPr>
        <w:tc>
          <w:tcPr>
            <w:tcW w:w="727" w:type="pct"/>
            <w:vMerge/>
            <w:vAlign w:val="center"/>
          </w:tcPr>
          <w:p w14:paraId="19653C04" w14:textId="77777777" w:rsidR="00057A99" w:rsidRPr="00D30F75" w:rsidRDefault="00057A99" w:rsidP="00057A99">
            <w:pPr>
              <w:ind w:leftChars="25" w:left="45" w:rightChars="25" w:right="45"/>
              <w:jc w:val="center"/>
              <w:rPr>
                <w:rFonts w:asciiTheme="minorEastAsia" w:eastAsiaTheme="minorEastAsia" w:hAnsiTheme="minorEastAsia"/>
                <w:szCs w:val="18"/>
              </w:rPr>
            </w:pPr>
          </w:p>
        </w:tc>
        <w:tc>
          <w:tcPr>
            <w:tcW w:w="1407" w:type="pct"/>
            <w:tcBorders>
              <w:top w:val="single" w:sz="4" w:space="0" w:color="auto"/>
              <w:bottom w:val="single" w:sz="4" w:space="0" w:color="auto"/>
            </w:tcBorders>
          </w:tcPr>
          <w:p w14:paraId="5BBC2DE8" w14:textId="134D9395" w:rsidR="00057A99" w:rsidRPr="00C25982" w:rsidRDefault="00057A99" w:rsidP="00057A99">
            <w:pPr>
              <w:ind w:leftChars="25" w:left="45" w:rightChars="25" w:right="45"/>
            </w:pPr>
            <w:r w:rsidRPr="002D1F33">
              <w:rPr>
                <w:rFonts w:hint="eastAsia"/>
              </w:rPr>
              <w:t>特別講義(1)</w:t>
            </w:r>
          </w:p>
        </w:tc>
        <w:tc>
          <w:tcPr>
            <w:tcW w:w="409" w:type="pct"/>
            <w:tcBorders>
              <w:top w:val="single" w:sz="4" w:space="0" w:color="auto"/>
              <w:bottom w:val="single" w:sz="4" w:space="0" w:color="auto"/>
              <w:right w:val="single" w:sz="12" w:space="0" w:color="auto"/>
            </w:tcBorders>
            <w:vAlign w:val="center"/>
          </w:tcPr>
          <w:p w14:paraId="5D3A0FEC" w14:textId="77777777" w:rsidR="00057A99" w:rsidRPr="00FD2700"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vAlign w:val="center"/>
          </w:tcPr>
          <w:p w14:paraId="1781A721" w14:textId="77777777" w:rsidR="00057A99" w:rsidRPr="00FD2700"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tcPr>
          <w:p w14:paraId="63F56105" w14:textId="67156F78" w:rsidR="00057A99" w:rsidRPr="00A33506" w:rsidRDefault="00057A99" w:rsidP="00057A99">
            <w:pPr>
              <w:ind w:leftChars="25" w:left="45" w:rightChars="25" w:right="45"/>
              <w:jc w:val="center"/>
              <w:rPr>
                <w:rFonts w:asciiTheme="minorEastAsia" w:eastAsiaTheme="minorEastAsia" w:hAnsiTheme="minorEastAsia" w:cs="Segoe UI Symbol"/>
              </w:rPr>
            </w:pPr>
            <w:r>
              <w:t>1</w:t>
            </w:r>
          </w:p>
        </w:tc>
        <w:tc>
          <w:tcPr>
            <w:tcW w:w="409" w:type="pct"/>
            <w:tcBorders>
              <w:top w:val="single" w:sz="4" w:space="0" w:color="auto"/>
              <w:left w:val="single" w:sz="12" w:space="0" w:color="auto"/>
              <w:bottom w:val="single" w:sz="4" w:space="0" w:color="auto"/>
              <w:right w:val="single" w:sz="12" w:space="0" w:color="auto"/>
            </w:tcBorders>
          </w:tcPr>
          <w:p w14:paraId="5797FA52" w14:textId="3C624DF9" w:rsidR="00057A99" w:rsidRPr="00A33506" w:rsidRDefault="00057A99" w:rsidP="00057A99">
            <w:pPr>
              <w:ind w:leftChars="25" w:left="45" w:rightChars="25" w:right="45"/>
              <w:jc w:val="center"/>
              <w:rPr>
                <w:rFonts w:asciiTheme="minorEastAsia" w:eastAsiaTheme="minorEastAsia" w:hAnsiTheme="minorEastAsia"/>
                <w:szCs w:val="18"/>
              </w:rPr>
            </w:pPr>
            <w:r>
              <w:t>1</w:t>
            </w:r>
          </w:p>
        </w:tc>
        <w:tc>
          <w:tcPr>
            <w:tcW w:w="409" w:type="pct"/>
            <w:tcBorders>
              <w:top w:val="single" w:sz="4" w:space="0" w:color="auto"/>
              <w:left w:val="single" w:sz="12" w:space="0" w:color="auto"/>
              <w:bottom w:val="single" w:sz="4" w:space="0" w:color="auto"/>
              <w:right w:val="single" w:sz="12" w:space="0" w:color="auto"/>
            </w:tcBorders>
            <w:vAlign w:val="center"/>
          </w:tcPr>
          <w:p w14:paraId="7C6AFF24" w14:textId="77777777" w:rsidR="00057A99" w:rsidRPr="00A33506" w:rsidDel="00034FF7"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vAlign w:val="center"/>
          </w:tcPr>
          <w:p w14:paraId="2FCB02BD" w14:textId="77777777" w:rsidR="00057A99" w:rsidRPr="00FD2700" w:rsidRDefault="00057A99" w:rsidP="00057A99">
            <w:pPr>
              <w:ind w:leftChars="25" w:left="45" w:rightChars="25" w:right="45"/>
              <w:jc w:val="center"/>
              <w:rPr>
                <w:rFonts w:asciiTheme="minorEastAsia" w:eastAsiaTheme="minorEastAsia" w:hAnsiTheme="minorEastAsia"/>
                <w:szCs w:val="18"/>
              </w:rPr>
            </w:pPr>
          </w:p>
        </w:tc>
        <w:tc>
          <w:tcPr>
            <w:tcW w:w="412" w:type="pct"/>
            <w:tcBorders>
              <w:top w:val="single" w:sz="4" w:space="0" w:color="auto"/>
              <w:left w:val="single" w:sz="12" w:space="0" w:color="auto"/>
              <w:bottom w:val="single" w:sz="4" w:space="0" w:color="auto"/>
            </w:tcBorders>
            <w:vAlign w:val="center"/>
          </w:tcPr>
          <w:p w14:paraId="1A34CD7A" w14:textId="77777777" w:rsidR="00057A99" w:rsidRPr="00FD2700" w:rsidRDefault="00057A99" w:rsidP="00057A99">
            <w:pPr>
              <w:ind w:leftChars="25" w:left="45" w:rightChars="25" w:right="45"/>
              <w:jc w:val="center"/>
              <w:rPr>
                <w:rFonts w:asciiTheme="minorEastAsia" w:eastAsiaTheme="minorEastAsia" w:hAnsiTheme="minorEastAsia"/>
                <w:szCs w:val="18"/>
              </w:rPr>
            </w:pPr>
          </w:p>
        </w:tc>
      </w:tr>
      <w:tr w:rsidR="00057A99" w:rsidRPr="00D30F75" w14:paraId="43E45666" w14:textId="77777777" w:rsidTr="00E81363">
        <w:trPr>
          <w:trHeight w:hRule="exact" w:val="284"/>
        </w:trPr>
        <w:tc>
          <w:tcPr>
            <w:tcW w:w="727" w:type="pct"/>
            <w:vMerge/>
            <w:vAlign w:val="center"/>
          </w:tcPr>
          <w:p w14:paraId="1C1CF1AF" w14:textId="77777777" w:rsidR="00057A99" w:rsidRPr="00D30F75" w:rsidRDefault="00057A99" w:rsidP="00057A99">
            <w:pPr>
              <w:ind w:leftChars="25" w:left="45" w:rightChars="25" w:right="45"/>
              <w:jc w:val="center"/>
              <w:rPr>
                <w:rFonts w:asciiTheme="minorEastAsia" w:eastAsiaTheme="minorEastAsia" w:hAnsiTheme="minorEastAsia"/>
                <w:szCs w:val="18"/>
              </w:rPr>
            </w:pPr>
          </w:p>
        </w:tc>
        <w:tc>
          <w:tcPr>
            <w:tcW w:w="1407" w:type="pct"/>
            <w:tcBorders>
              <w:top w:val="single" w:sz="4" w:space="0" w:color="auto"/>
              <w:bottom w:val="single" w:sz="4" w:space="0" w:color="auto"/>
            </w:tcBorders>
          </w:tcPr>
          <w:p w14:paraId="1D7085AB" w14:textId="22237520" w:rsidR="00057A99" w:rsidRPr="00C25982" w:rsidRDefault="00057A99" w:rsidP="00057A99">
            <w:pPr>
              <w:ind w:leftChars="25" w:left="45" w:rightChars="25" w:right="45"/>
            </w:pPr>
            <w:r w:rsidRPr="002D1F33">
              <w:rPr>
                <w:rFonts w:hint="eastAsia"/>
              </w:rPr>
              <w:t>特別講義(2)</w:t>
            </w:r>
          </w:p>
        </w:tc>
        <w:tc>
          <w:tcPr>
            <w:tcW w:w="409" w:type="pct"/>
            <w:tcBorders>
              <w:top w:val="single" w:sz="4" w:space="0" w:color="auto"/>
              <w:bottom w:val="single" w:sz="4" w:space="0" w:color="auto"/>
              <w:right w:val="single" w:sz="12" w:space="0" w:color="auto"/>
            </w:tcBorders>
            <w:vAlign w:val="center"/>
          </w:tcPr>
          <w:p w14:paraId="00C4A25A" w14:textId="77777777" w:rsidR="00057A99" w:rsidRPr="00FD2700"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vAlign w:val="center"/>
          </w:tcPr>
          <w:p w14:paraId="12951723" w14:textId="77777777" w:rsidR="00057A99" w:rsidRPr="00FD2700"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tcPr>
          <w:p w14:paraId="7CA55548" w14:textId="22561B35" w:rsidR="00057A99" w:rsidRPr="00A33506" w:rsidRDefault="00057A99" w:rsidP="00057A99">
            <w:pPr>
              <w:ind w:leftChars="25" w:left="45" w:rightChars="25" w:right="45"/>
              <w:jc w:val="center"/>
              <w:rPr>
                <w:rFonts w:asciiTheme="minorEastAsia" w:eastAsiaTheme="minorEastAsia" w:hAnsiTheme="minorEastAsia" w:cs="Segoe UI Symbol"/>
              </w:rPr>
            </w:pPr>
            <w:r>
              <w:t>1</w:t>
            </w:r>
          </w:p>
        </w:tc>
        <w:tc>
          <w:tcPr>
            <w:tcW w:w="409" w:type="pct"/>
            <w:tcBorders>
              <w:top w:val="single" w:sz="4" w:space="0" w:color="auto"/>
              <w:left w:val="single" w:sz="12" w:space="0" w:color="auto"/>
              <w:bottom w:val="single" w:sz="4" w:space="0" w:color="auto"/>
              <w:right w:val="single" w:sz="12" w:space="0" w:color="auto"/>
            </w:tcBorders>
          </w:tcPr>
          <w:p w14:paraId="6DC5A001" w14:textId="5C5E7A3F" w:rsidR="00057A99" w:rsidRPr="00A33506" w:rsidRDefault="00057A99" w:rsidP="00057A99">
            <w:pPr>
              <w:ind w:leftChars="25" w:left="45" w:rightChars="25" w:right="45"/>
              <w:jc w:val="center"/>
              <w:rPr>
                <w:rFonts w:asciiTheme="minorEastAsia" w:eastAsiaTheme="minorEastAsia" w:hAnsiTheme="minorEastAsia"/>
                <w:szCs w:val="18"/>
              </w:rPr>
            </w:pPr>
            <w:r>
              <w:t>1</w:t>
            </w:r>
          </w:p>
        </w:tc>
        <w:tc>
          <w:tcPr>
            <w:tcW w:w="409" w:type="pct"/>
            <w:tcBorders>
              <w:top w:val="single" w:sz="4" w:space="0" w:color="auto"/>
              <w:left w:val="single" w:sz="12" w:space="0" w:color="auto"/>
              <w:bottom w:val="single" w:sz="4" w:space="0" w:color="auto"/>
              <w:right w:val="single" w:sz="12" w:space="0" w:color="auto"/>
            </w:tcBorders>
            <w:vAlign w:val="center"/>
          </w:tcPr>
          <w:p w14:paraId="51983DB9" w14:textId="77777777" w:rsidR="00057A99" w:rsidRPr="00A33506" w:rsidDel="00034FF7"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4" w:space="0" w:color="auto"/>
              <w:right w:val="single" w:sz="12" w:space="0" w:color="auto"/>
            </w:tcBorders>
            <w:vAlign w:val="center"/>
          </w:tcPr>
          <w:p w14:paraId="5884C9AF" w14:textId="77777777" w:rsidR="00057A99" w:rsidRPr="00FD2700" w:rsidRDefault="00057A99" w:rsidP="00057A99">
            <w:pPr>
              <w:ind w:leftChars="25" w:left="45" w:rightChars="25" w:right="45"/>
              <w:jc w:val="center"/>
              <w:rPr>
                <w:rFonts w:asciiTheme="minorEastAsia" w:eastAsiaTheme="minorEastAsia" w:hAnsiTheme="minorEastAsia"/>
                <w:szCs w:val="18"/>
              </w:rPr>
            </w:pPr>
          </w:p>
        </w:tc>
        <w:tc>
          <w:tcPr>
            <w:tcW w:w="412" w:type="pct"/>
            <w:tcBorders>
              <w:top w:val="single" w:sz="4" w:space="0" w:color="auto"/>
              <w:left w:val="single" w:sz="12" w:space="0" w:color="auto"/>
              <w:bottom w:val="single" w:sz="4" w:space="0" w:color="auto"/>
            </w:tcBorders>
            <w:vAlign w:val="center"/>
          </w:tcPr>
          <w:p w14:paraId="793A127E" w14:textId="77777777" w:rsidR="00057A99" w:rsidRPr="00FD2700" w:rsidRDefault="00057A99" w:rsidP="00057A99">
            <w:pPr>
              <w:ind w:leftChars="25" w:left="45" w:rightChars="25" w:right="45"/>
              <w:jc w:val="center"/>
              <w:rPr>
                <w:rFonts w:asciiTheme="minorEastAsia" w:eastAsiaTheme="minorEastAsia" w:hAnsiTheme="minorEastAsia"/>
                <w:szCs w:val="18"/>
              </w:rPr>
            </w:pPr>
          </w:p>
        </w:tc>
      </w:tr>
      <w:tr w:rsidR="00057A99" w:rsidRPr="00D30F75" w14:paraId="77AC304C" w14:textId="77777777" w:rsidTr="00E81363">
        <w:trPr>
          <w:trHeight w:hRule="exact" w:val="284"/>
        </w:trPr>
        <w:tc>
          <w:tcPr>
            <w:tcW w:w="727" w:type="pct"/>
            <w:vMerge/>
            <w:tcBorders>
              <w:bottom w:val="single" w:sz="12" w:space="0" w:color="auto"/>
            </w:tcBorders>
            <w:vAlign w:val="center"/>
          </w:tcPr>
          <w:p w14:paraId="6AFD4465" w14:textId="77777777" w:rsidR="00057A99" w:rsidRPr="00D30F75" w:rsidRDefault="00057A99" w:rsidP="00057A99">
            <w:pPr>
              <w:ind w:leftChars="25" w:left="45" w:rightChars="25" w:right="45"/>
              <w:jc w:val="center"/>
              <w:rPr>
                <w:rFonts w:asciiTheme="minorEastAsia" w:eastAsiaTheme="minorEastAsia" w:hAnsiTheme="minorEastAsia"/>
                <w:szCs w:val="18"/>
              </w:rPr>
            </w:pPr>
          </w:p>
        </w:tc>
        <w:tc>
          <w:tcPr>
            <w:tcW w:w="1407" w:type="pct"/>
            <w:tcBorders>
              <w:top w:val="single" w:sz="4" w:space="0" w:color="auto"/>
              <w:bottom w:val="single" w:sz="12" w:space="0" w:color="auto"/>
            </w:tcBorders>
          </w:tcPr>
          <w:p w14:paraId="1135C6CA" w14:textId="455116BB" w:rsidR="00057A99" w:rsidRPr="00C25982" w:rsidRDefault="00057A99" w:rsidP="00057A99">
            <w:pPr>
              <w:ind w:leftChars="25" w:left="45" w:rightChars="25" w:right="45"/>
            </w:pPr>
            <w:r w:rsidRPr="002D1F33">
              <w:rPr>
                <w:rFonts w:hint="eastAsia"/>
              </w:rPr>
              <w:t>特別講義(3)</w:t>
            </w:r>
          </w:p>
        </w:tc>
        <w:tc>
          <w:tcPr>
            <w:tcW w:w="409" w:type="pct"/>
            <w:tcBorders>
              <w:top w:val="single" w:sz="4" w:space="0" w:color="auto"/>
              <w:bottom w:val="single" w:sz="12" w:space="0" w:color="auto"/>
              <w:right w:val="single" w:sz="12" w:space="0" w:color="auto"/>
            </w:tcBorders>
            <w:vAlign w:val="center"/>
          </w:tcPr>
          <w:p w14:paraId="5717F3BF" w14:textId="77777777" w:rsidR="00057A99" w:rsidRPr="00FD2700"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12" w:space="0" w:color="auto"/>
              <w:right w:val="single" w:sz="12" w:space="0" w:color="auto"/>
            </w:tcBorders>
            <w:vAlign w:val="center"/>
          </w:tcPr>
          <w:p w14:paraId="4CEEC159" w14:textId="77777777" w:rsidR="00057A99" w:rsidRPr="00FD2700"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12" w:space="0" w:color="auto"/>
              <w:right w:val="single" w:sz="12" w:space="0" w:color="auto"/>
            </w:tcBorders>
          </w:tcPr>
          <w:p w14:paraId="7E7C60CC" w14:textId="2F84B35B" w:rsidR="00057A99" w:rsidRPr="00A33506" w:rsidRDefault="00057A99" w:rsidP="00057A99">
            <w:pPr>
              <w:ind w:leftChars="25" w:left="45" w:rightChars="25" w:right="45"/>
              <w:jc w:val="center"/>
              <w:rPr>
                <w:rFonts w:asciiTheme="minorEastAsia" w:eastAsiaTheme="minorEastAsia" w:hAnsiTheme="minorEastAsia" w:cs="Segoe UI Symbol"/>
              </w:rPr>
            </w:pPr>
            <w:r>
              <w:t>1</w:t>
            </w:r>
          </w:p>
        </w:tc>
        <w:tc>
          <w:tcPr>
            <w:tcW w:w="409" w:type="pct"/>
            <w:tcBorders>
              <w:top w:val="single" w:sz="4" w:space="0" w:color="auto"/>
              <w:left w:val="single" w:sz="12" w:space="0" w:color="auto"/>
              <w:bottom w:val="single" w:sz="12" w:space="0" w:color="auto"/>
              <w:right w:val="single" w:sz="12" w:space="0" w:color="auto"/>
            </w:tcBorders>
          </w:tcPr>
          <w:p w14:paraId="049A80C7" w14:textId="10E17630" w:rsidR="00057A99" w:rsidRPr="00A33506" w:rsidRDefault="00057A99" w:rsidP="00057A99">
            <w:pPr>
              <w:ind w:leftChars="25" w:left="45" w:rightChars="25" w:right="45"/>
              <w:jc w:val="center"/>
              <w:rPr>
                <w:rFonts w:asciiTheme="minorEastAsia" w:eastAsiaTheme="minorEastAsia" w:hAnsiTheme="minorEastAsia"/>
                <w:szCs w:val="18"/>
              </w:rPr>
            </w:pPr>
            <w:r>
              <w:t>1</w:t>
            </w:r>
          </w:p>
        </w:tc>
        <w:tc>
          <w:tcPr>
            <w:tcW w:w="409" w:type="pct"/>
            <w:tcBorders>
              <w:top w:val="single" w:sz="4" w:space="0" w:color="auto"/>
              <w:left w:val="single" w:sz="12" w:space="0" w:color="auto"/>
              <w:bottom w:val="single" w:sz="12" w:space="0" w:color="auto"/>
              <w:right w:val="single" w:sz="12" w:space="0" w:color="auto"/>
            </w:tcBorders>
            <w:vAlign w:val="center"/>
          </w:tcPr>
          <w:p w14:paraId="364AFFC6" w14:textId="77777777" w:rsidR="00057A99" w:rsidRPr="00A33506" w:rsidDel="00034FF7" w:rsidRDefault="00057A99" w:rsidP="00057A99">
            <w:pPr>
              <w:ind w:leftChars="25" w:left="45" w:rightChars="25" w:right="45"/>
              <w:jc w:val="center"/>
              <w:rPr>
                <w:rFonts w:asciiTheme="minorEastAsia" w:eastAsiaTheme="minorEastAsia" w:hAnsiTheme="minorEastAsia"/>
                <w:szCs w:val="18"/>
              </w:rPr>
            </w:pPr>
          </w:p>
        </w:tc>
        <w:tc>
          <w:tcPr>
            <w:tcW w:w="409" w:type="pct"/>
            <w:tcBorders>
              <w:top w:val="single" w:sz="4" w:space="0" w:color="auto"/>
              <w:left w:val="single" w:sz="12" w:space="0" w:color="auto"/>
              <w:bottom w:val="single" w:sz="12" w:space="0" w:color="auto"/>
              <w:right w:val="single" w:sz="12" w:space="0" w:color="auto"/>
            </w:tcBorders>
            <w:vAlign w:val="center"/>
          </w:tcPr>
          <w:p w14:paraId="76433295" w14:textId="77777777" w:rsidR="00057A99" w:rsidRPr="00FD2700" w:rsidRDefault="00057A99" w:rsidP="00057A99">
            <w:pPr>
              <w:ind w:leftChars="25" w:left="45" w:rightChars="25" w:right="45"/>
              <w:jc w:val="center"/>
              <w:rPr>
                <w:rFonts w:asciiTheme="minorEastAsia" w:eastAsiaTheme="minorEastAsia" w:hAnsiTheme="minorEastAsia"/>
                <w:szCs w:val="18"/>
              </w:rPr>
            </w:pPr>
          </w:p>
        </w:tc>
        <w:tc>
          <w:tcPr>
            <w:tcW w:w="412" w:type="pct"/>
            <w:tcBorders>
              <w:top w:val="single" w:sz="4" w:space="0" w:color="auto"/>
              <w:left w:val="single" w:sz="12" w:space="0" w:color="auto"/>
              <w:bottom w:val="single" w:sz="12" w:space="0" w:color="auto"/>
            </w:tcBorders>
            <w:vAlign w:val="center"/>
          </w:tcPr>
          <w:p w14:paraId="0AF86E4D" w14:textId="77777777" w:rsidR="00057A99" w:rsidRPr="00FD2700" w:rsidRDefault="00057A99" w:rsidP="00057A99">
            <w:pPr>
              <w:ind w:leftChars="25" w:left="45" w:rightChars="25" w:right="45"/>
              <w:jc w:val="center"/>
              <w:rPr>
                <w:rFonts w:asciiTheme="minorEastAsia" w:eastAsiaTheme="minorEastAsia" w:hAnsiTheme="minorEastAsia"/>
                <w:szCs w:val="18"/>
              </w:rPr>
            </w:pPr>
          </w:p>
        </w:tc>
      </w:tr>
    </w:tbl>
    <w:p w14:paraId="282B1C19" w14:textId="32E8657B" w:rsidR="00AD450A" w:rsidRDefault="00AD450A">
      <w:pPr>
        <w:widowControl/>
        <w:jc w:val="left"/>
      </w:pPr>
    </w:p>
    <w:tbl>
      <w:tblPr>
        <w:tblStyle w:val="af0"/>
        <w:tblW w:w="0" w:type="auto"/>
        <w:tblLook w:val="04A0" w:firstRow="1" w:lastRow="0" w:firstColumn="1" w:lastColumn="0" w:noHBand="0" w:noVBand="1"/>
      </w:tblPr>
      <w:tblGrid>
        <w:gridCol w:w="7508"/>
        <w:gridCol w:w="2239"/>
      </w:tblGrid>
      <w:tr w:rsidR="002A70B9" w:rsidRPr="00D30F75" w14:paraId="6A466C76" w14:textId="77777777" w:rsidTr="009D380E">
        <w:tc>
          <w:tcPr>
            <w:tcW w:w="7508" w:type="dxa"/>
            <w:tcBorders>
              <w:top w:val="nil"/>
              <w:left w:val="nil"/>
              <w:bottom w:val="nil"/>
            </w:tcBorders>
            <w:shd w:val="clear" w:color="auto" w:fill="auto"/>
          </w:tcPr>
          <w:p w14:paraId="2BAC5881" w14:textId="77777777" w:rsidR="002A70B9" w:rsidRPr="00D30F75" w:rsidRDefault="002A70B9" w:rsidP="009D380E">
            <w:pPr>
              <w:jc w:val="left"/>
              <w:rPr>
                <w:rFonts w:asciiTheme="majorEastAsia" w:eastAsiaTheme="majorEastAsia" w:hAnsiTheme="majorEastAsia"/>
                <w:b/>
                <w:w w:val="75"/>
                <w:szCs w:val="18"/>
              </w:rPr>
            </w:pPr>
            <w:r w:rsidRPr="00D30F75">
              <w:rPr>
                <w:szCs w:val="18"/>
              </w:rPr>
              <w:br w:type="page"/>
            </w:r>
          </w:p>
        </w:tc>
        <w:tc>
          <w:tcPr>
            <w:tcW w:w="2239" w:type="dxa"/>
            <w:shd w:val="clear" w:color="auto" w:fill="000000" w:themeFill="text1"/>
          </w:tcPr>
          <w:p w14:paraId="0DCC1B77" w14:textId="77777777" w:rsidR="002A70B9" w:rsidRPr="00D30F75" w:rsidRDefault="002A70B9" w:rsidP="009D380E">
            <w:pPr>
              <w:jc w:val="center"/>
              <w:rPr>
                <w:rFonts w:asciiTheme="majorEastAsia" w:eastAsiaTheme="majorEastAsia" w:hAnsiTheme="majorEastAsia"/>
                <w:b/>
                <w:szCs w:val="18"/>
              </w:rPr>
            </w:pPr>
            <w:r w:rsidRPr="00D30F75">
              <w:rPr>
                <w:rFonts w:asciiTheme="majorEastAsia" w:eastAsiaTheme="majorEastAsia" w:hAnsiTheme="majorEastAsia" w:hint="eastAsia"/>
                <w:b/>
                <w:szCs w:val="18"/>
              </w:rPr>
              <w:t>機械システム工学科</w:t>
            </w:r>
          </w:p>
        </w:tc>
      </w:tr>
      <w:tr w:rsidR="002A70B9" w:rsidRPr="00D30F75" w14:paraId="35D4224D" w14:textId="77777777" w:rsidTr="009D380E">
        <w:tc>
          <w:tcPr>
            <w:tcW w:w="9747" w:type="dxa"/>
            <w:gridSpan w:val="2"/>
            <w:tcBorders>
              <w:top w:val="nil"/>
              <w:left w:val="nil"/>
              <w:bottom w:val="single" w:sz="24" w:space="0" w:color="auto"/>
              <w:right w:val="nil"/>
            </w:tcBorders>
            <w:shd w:val="clear" w:color="auto" w:fill="auto"/>
            <w:vAlign w:val="center"/>
          </w:tcPr>
          <w:p w14:paraId="2ABBC89B" w14:textId="77777777" w:rsidR="002A70B9" w:rsidRPr="00D30F75" w:rsidRDefault="002A70B9" w:rsidP="009D380E">
            <w:pPr>
              <w:rPr>
                <w:rFonts w:ascii="ＭＳ ゴシック" w:eastAsia="ＭＳ ゴシック" w:hAnsi="ＭＳ 明朝"/>
                <w:b/>
                <w:bCs/>
                <w:szCs w:val="18"/>
              </w:rPr>
            </w:pPr>
          </w:p>
          <w:p w14:paraId="010B9EB4" w14:textId="77777777" w:rsidR="002A70B9" w:rsidRPr="00D30F75" w:rsidRDefault="002A70B9" w:rsidP="009D380E">
            <w:pPr>
              <w:jc w:val="right"/>
              <w:rPr>
                <w:rFonts w:asciiTheme="majorEastAsia" w:eastAsiaTheme="majorEastAsia" w:hAnsiTheme="majorEastAsia"/>
                <w:b/>
                <w:szCs w:val="18"/>
              </w:rPr>
            </w:pPr>
            <w:r w:rsidRPr="00D30F75">
              <w:rPr>
                <w:rFonts w:ascii="ＭＳ ゴシック" w:eastAsia="ＭＳ ゴシック" w:hAnsi="ＭＳ 明朝" w:hint="eastAsia"/>
                <w:b/>
                <w:bCs/>
                <w:szCs w:val="18"/>
              </w:rPr>
              <w:t>学習・教育到達目標と授業科目</w:t>
            </w:r>
          </w:p>
        </w:tc>
      </w:tr>
    </w:tbl>
    <w:p w14:paraId="098B26AF" w14:textId="68B7741A" w:rsidR="002A70B9" w:rsidRPr="002A70B9" w:rsidRDefault="002A70B9"/>
    <w:tbl>
      <w:tblPr>
        <w:tblW w:w="4890"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0" w:type="dxa"/>
          <w:right w:w="0" w:type="dxa"/>
        </w:tblCellMar>
        <w:tblLook w:val="0000" w:firstRow="0" w:lastRow="0" w:firstColumn="0" w:lastColumn="0" w:noHBand="0" w:noVBand="0"/>
      </w:tblPr>
      <w:tblGrid>
        <w:gridCol w:w="1403"/>
        <w:gridCol w:w="2548"/>
        <w:gridCol w:w="795"/>
        <w:gridCol w:w="795"/>
        <w:gridCol w:w="795"/>
        <w:gridCol w:w="795"/>
        <w:gridCol w:w="795"/>
        <w:gridCol w:w="795"/>
        <w:gridCol w:w="787"/>
      </w:tblGrid>
      <w:tr w:rsidR="00125A47" w:rsidRPr="00D30F75" w14:paraId="03F757A9" w14:textId="77777777" w:rsidTr="0037181F">
        <w:trPr>
          <w:trHeight w:val="50"/>
        </w:trPr>
        <w:tc>
          <w:tcPr>
            <w:tcW w:w="738" w:type="pct"/>
            <w:vMerge w:val="restart"/>
            <w:vAlign w:val="center"/>
          </w:tcPr>
          <w:p w14:paraId="604D4D8C" w14:textId="77777777" w:rsidR="00125A47" w:rsidRDefault="00125A47">
            <w:pPr>
              <w:ind w:leftChars="25" w:left="45" w:rightChars="25" w:right="45"/>
              <w:jc w:val="center"/>
              <w:rPr>
                <w:rFonts w:hAnsi="ＭＳ 明朝"/>
                <w:szCs w:val="18"/>
              </w:rPr>
            </w:pPr>
            <w:r>
              <w:rPr>
                <w:rFonts w:hAnsi="ＭＳ 明朝" w:hint="eastAsia"/>
                <w:szCs w:val="18"/>
              </w:rPr>
              <w:t>区分/</w:t>
            </w:r>
          </w:p>
          <w:p w14:paraId="05E2DBDC" w14:textId="10A4EEAC" w:rsidR="00125A47" w:rsidRPr="00D30F75" w:rsidRDefault="00125A47">
            <w:pPr>
              <w:ind w:leftChars="25" w:left="45" w:rightChars="25" w:right="45"/>
              <w:jc w:val="center"/>
              <w:rPr>
                <w:rFonts w:hAnsi="ＭＳ 明朝"/>
                <w:szCs w:val="18"/>
              </w:rPr>
            </w:pPr>
            <w:r w:rsidRPr="00D30F75">
              <w:rPr>
                <w:rFonts w:hAnsi="ＭＳ 明朝" w:hint="eastAsia"/>
                <w:szCs w:val="18"/>
              </w:rPr>
              <w:t>科目群</w:t>
            </w:r>
          </w:p>
        </w:tc>
        <w:tc>
          <w:tcPr>
            <w:tcW w:w="1340" w:type="pct"/>
            <w:vMerge w:val="restart"/>
            <w:vAlign w:val="center"/>
          </w:tcPr>
          <w:p w14:paraId="6B56CA68" w14:textId="032800EB" w:rsidR="00125A47" w:rsidRPr="00D30F75" w:rsidRDefault="00125A47">
            <w:pPr>
              <w:ind w:leftChars="25" w:left="45" w:rightChars="25" w:right="45"/>
              <w:jc w:val="center"/>
              <w:rPr>
                <w:rFonts w:hAnsi="ＭＳ 明朝"/>
                <w:szCs w:val="18"/>
              </w:rPr>
            </w:pPr>
            <w:r w:rsidRPr="00D30F75">
              <w:rPr>
                <w:rFonts w:hAnsi="ＭＳ 明朝" w:hint="eastAsia"/>
                <w:szCs w:val="18"/>
              </w:rPr>
              <w:t>授業科目</w:t>
            </w:r>
          </w:p>
        </w:tc>
        <w:tc>
          <w:tcPr>
            <w:tcW w:w="418" w:type="pct"/>
            <w:tcBorders>
              <w:bottom w:val="single" w:sz="4" w:space="0" w:color="auto"/>
              <w:right w:val="single" w:sz="12" w:space="0" w:color="auto"/>
            </w:tcBorders>
          </w:tcPr>
          <w:p w14:paraId="7B9FFAD4" w14:textId="77777777" w:rsidR="00125A47" w:rsidRPr="00D30F75" w:rsidRDefault="00125A47" w:rsidP="009D380E">
            <w:pPr>
              <w:ind w:leftChars="25" w:left="45" w:rightChars="25" w:right="45"/>
              <w:jc w:val="center"/>
              <w:rPr>
                <w:rFonts w:hAnsi="ＭＳ 明朝"/>
                <w:szCs w:val="18"/>
              </w:rPr>
            </w:pPr>
            <w:r w:rsidRPr="00D30F75">
              <w:rPr>
                <w:rFonts w:hint="eastAsia"/>
              </w:rPr>
              <w:t>１</w:t>
            </w:r>
          </w:p>
        </w:tc>
        <w:tc>
          <w:tcPr>
            <w:tcW w:w="418" w:type="pct"/>
            <w:tcBorders>
              <w:bottom w:val="single" w:sz="4" w:space="0" w:color="auto"/>
              <w:right w:val="single" w:sz="12" w:space="0" w:color="auto"/>
            </w:tcBorders>
          </w:tcPr>
          <w:p w14:paraId="43668B61" w14:textId="77777777" w:rsidR="00125A47" w:rsidRPr="00D30F75" w:rsidRDefault="00125A47" w:rsidP="009D380E">
            <w:pPr>
              <w:ind w:leftChars="25" w:left="45" w:rightChars="25" w:right="45"/>
              <w:jc w:val="center"/>
              <w:rPr>
                <w:rFonts w:hAnsi="ＭＳ 明朝"/>
                <w:szCs w:val="18"/>
              </w:rPr>
            </w:pPr>
            <w:r w:rsidRPr="00D30F75">
              <w:rPr>
                <w:rFonts w:hint="eastAsia"/>
              </w:rPr>
              <w:t>２</w:t>
            </w:r>
          </w:p>
        </w:tc>
        <w:tc>
          <w:tcPr>
            <w:tcW w:w="418" w:type="pct"/>
            <w:tcBorders>
              <w:left w:val="single" w:sz="12" w:space="0" w:color="auto"/>
              <w:bottom w:val="single" w:sz="4" w:space="0" w:color="auto"/>
              <w:right w:val="single" w:sz="12" w:space="0" w:color="auto"/>
            </w:tcBorders>
          </w:tcPr>
          <w:p w14:paraId="4FFDE586" w14:textId="77777777" w:rsidR="00125A47" w:rsidRPr="00D30F75" w:rsidRDefault="00125A47" w:rsidP="009D380E">
            <w:pPr>
              <w:ind w:leftChars="25" w:left="45" w:rightChars="25" w:right="45"/>
              <w:jc w:val="center"/>
              <w:rPr>
                <w:rFonts w:hAnsi="ＭＳ 明朝"/>
                <w:szCs w:val="18"/>
              </w:rPr>
            </w:pPr>
            <w:r w:rsidRPr="00D30F75">
              <w:rPr>
                <w:rFonts w:hint="eastAsia"/>
              </w:rPr>
              <w:t>３</w:t>
            </w:r>
          </w:p>
        </w:tc>
        <w:tc>
          <w:tcPr>
            <w:tcW w:w="418" w:type="pct"/>
            <w:tcBorders>
              <w:left w:val="single" w:sz="12" w:space="0" w:color="auto"/>
              <w:bottom w:val="single" w:sz="4" w:space="0" w:color="auto"/>
              <w:right w:val="single" w:sz="12" w:space="0" w:color="auto"/>
            </w:tcBorders>
          </w:tcPr>
          <w:p w14:paraId="5A5B24FD" w14:textId="77777777" w:rsidR="00125A47" w:rsidRPr="00D30F75" w:rsidRDefault="00125A47" w:rsidP="009D380E">
            <w:pPr>
              <w:ind w:leftChars="25" w:left="45" w:rightChars="25" w:right="45"/>
              <w:jc w:val="center"/>
              <w:rPr>
                <w:rFonts w:hAnsi="ＭＳ 明朝"/>
                <w:szCs w:val="18"/>
              </w:rPr>
            </w:pPr>
            <w:r w:rsidRPr="00D30F75">
              <w:rPr>
                <w:rFonts w:hint="eastAsia"/>
              </w:rPr>
              <w:t>４</w:t>
            </w:r>
          </w:p>
        </w:tc>
        <w:tc>
          <w:tcPr>
            <w:tcW w:w="418" w:type="pct"/>
            <w:tcBorders>
              <w:left w:val="single" w:sz="12" w:space="0" w:color="auto"/>
              <w:bottom w:val="single" w:sz="4" w:space="0" w:color="auto"/>
              <w:right w:val="single" w:sz="12" w:space="0" w:color="auto"/>
            </w:tcBorders>
          </w:tcPr>
          <w:p w14:paraId="75A6D98B" w14:textId="77777777" w:rsidR="00125A47" w:rsidRPr="00D30F75" w:rsidRDefault="00125A47" w:rsidP="009D380E">
            <w:pPr>
              <w:ind w:leftChars="25" w:left="45" w:rightChars="25" w:right="45"/>
              <w:jc w:val="center"/>
              <w:rPr>
                <w:rFonts w:hAnsi="ＭＳ 明朝"/>
                <w:szCs w:val="18"/>
              </w:rPr>
            </w:pPr>
            <w:r w:rsidRPr="00D30F75">
              <w:rPr>
                <w:rFonts w:hint="eastAsia"/>
              </w:rPr>
              <w:t>５</w:t>
            </w:r>
          </w:p>
        </w:tc>
        <w:tc>
          <w:tcPr>
            <w:tcW w:w="418" w:type="pct"/>
            <w:tcBorders>
              <w:left w:val="single" w:sz="12" w:space="0" w:color="auto"/>
              <w:bottom w:val="single" w:sz="4" w:space="0" w:color="auto"/>
              <w:right w:val="single" w:sz="12" w:space="0" w:color="auto"/>
            </w:tcBorders>
          </w:tcPr>
          <w:p w14:paraId="1CF4AF52" w14:textId="77777777" w:rsidR="00125A47" w:rsidRPr="00D30F75" w:rsidRDefault="00125A47" w:rsidP="009D380E">
            <w:pPr>
              <w:ind w:leftChars="25" w:left="45" w:rightChars="25" w:right="45"/>
              <w:jc w:val="center"/>
              <w:rPr>
                <w:rFonts w:hAnsi="ＭＳ 明朝"/>
                <w:szCs w:val="18"/>
              </w:rPr>
            </w:pPr>
            <w:r w:rsidRPr="00D30F75">
              <w:rPr>
                <w:rFonts w:hint="eastAsia"/>
              </w:rPr>
              <w:t>６</w:t>
            </w:r>
          </w:p>
        </w:tc>
        <w:tc>
          <w:tcPr>
            <w:tcW w:w="414" w:type="pct"/>
            <w:tcBorders>
              <w:left w:val="single" w:sz="12" w:space="0" w:color="auto"/>
              <w:bottom w:val="single" w:sz="4" w:space="0" w:color="auto"/>
              <w:right w:val="single" w:sz="12" w:space="0" w:color="auto"/>
            </w:tcBorders>
          </w:tcPr>
          <w:p w14:paraId="71F6A026" w14:textId="77777777" w:rsidR="00125A47" w:rsidRPr="00D30F75" w:rsidRDefault="00125A47" w:rsidP="009D380E">
            <w:pPr>
              <w:ind w:leftChars="25" w:left="45" w:rightChars="25" w:right="45"/>
              <w:jc w:val="center"/>
              <w:rPr>
                <w:rFonts w:hAnsi="ＭＳ 明朝"/>
                <w:szCs w:val="18"/>
              </w:rPr>
            </w:pPr>
            <w:r w:rsidRPr="00D30F75">
              <w:rPr>
                <w:rFonts w:hint="eastAsia"/>
              </w:rPr>
              <w:t>７</w:t>
            </w:r>
          </w:p>
        </w:tc>
      </w:tr>
      <w:tr w:rsidR="00125A47" w:rsidRPr="00D30F75" w14:paraId="4593C27E" w14:textId="77777777" w:rsidTr="0037181F">
        <w:trPr>
          <w:trHeight w:val="50"/>
        </w:trPr>
        <w:tc>
          <w:tcPr>
            <w:tcW w:w="738" w:type="pct"/>
            <w:vMerge/>
            <w:vAlign w:val="center"/>
          </w:tcPr>
          <w:p w14:paraId="042D16A6" w14:textId="6E44CBDA" w:rsidR="00125A47" w:rsidRPr="00D30F75" w:rsidRDefault="00125A47" w:rsidP="00125A47">
            <w:pPr>
              <w:ind w:leftChars="25" w:left="45" w:rightChars="25" w:right="45"/>
              <w:jc w:val="center"/>
              <w:rPr>
                <w:rFonts w:hAnsi="ＭＳ 明朝"/>
                <w:szCs w:val="18"/>
              </w:rPr>
            </w:pPr>
          </w:p>
        </w:tc>
        <w:tc>
          <w:tcPr>
            <w:tcW w:w="1340" w:type="pct"/>
            <w:vMerge/>
            <w:tcBorders>
              <w:bottom w:val="single" w:sz="12" w:space="0" w:color="auto"/>
            </w:tcBorders>
            <w:vAlign w:val="center"/>
          </w:tcPr>
          <w:p w14:paraId="3E117C87" w14:textId="1A608055" w:rsidR="00125A47" w:rsidRPr="00D30F75" w:rsidRDefault="00125A47" w:rsidP="00125A47">
            <w:pPr>
              <w:ind w:leftChars="25" w:left="45" w:rightChars="25" w:right="45"/>
              <w:jc w:val="center"/>
              <w:rPr>
                <w:rFonts w:hAnsi="ＭＳ 明朝"/>
                <w:szCs w:val="18"/>
              </w:rPr>
            </w:pPr>
          </w:p>
        </w:tc>
        <w:tc>
          <w:tcPr>
            <w:tcW w:w="418" w:type="pct"/>
            <w:tcBorders>
              <w:bottom w:val="single" w:sz="12" w:space="0" w:color="auto"/>
              <w:right w:val="single" w:sz="12" w:space="0" w:color="auto"/>
            </w:tcBorders>
            <w:vAlign w:val="center"/>
          </w:tcPr>
          <w:p w14:paraId="3FE32E5F" w14:textId="42FD87BB" w:rsidR="00125A47" w:rsidRPr="00D30F75" w:rsidRDefault="00125A47" w:rsidP="00125A47">
            <w:pPr>
              <w:spacing w:line="240" w:lineRule="exact"/>
              <w:ind w:leftChars="25" w:left="45" w:rightChars="25" w:right="45"/>
              <w:rPr>
                <w:rFonts w:hAnsi="ＭＳ 明朝"/>
                <w:szCs w:val="18"/>
                <w:lang w:eastAsia="zh-CN"/>
              </w:rPr>
            </w:pPr>
            <w:r w:rsidRPr="00D30F75">
              <w:rPr>
                <w:rFonts w:hint="eastAsia"/>
                <w:lang w:eastAsia="zh-CN"/>
              </w:rPr>
              <w:t>教養</w:t>
            </w:r>
            <w:r>
              <w:rPr>
                <w:rFonts w:hint="eastAsia"/>
                <w:lang w:eastAsia="zh-CN"/>
              </w:rPr>
              <w:t>，</w:t>
            </w:r>
            <w:r w:rsidRPr="00D30F75">
              <w:rPr>
                <w:rFonts w:hint="eastAsia"/>
                <w:lang w:eastAsia="zh-CN"/>
              </w:rPr>
              <w:t>語学</w:t>
            </w:r>
            <w:r>
              <w:rPr>
                <w:rFonts w:hint="eastAsia"/>
                <w:lang w:eastAsia="zh-CN"/>
              </w:rPr>
              <w:t>，</w:t>
            </w:r>
            <w:r w:rsidRPr="00D30F75">
              <w:rPr>
                <w:rFonts w:hint="eastAsia"/>
                <w:lang w:eastAsia="zh-CN"/>
              </w:rPr>
              <w:t>国際的思考</w:t>
            </w:r>
            <w:r>
              <w:rPr>
                <w:rFonts w:hAnsi="ＭＳ 明朝" w:hint="eastAsia"/>
                <w:szCs w:val="18"/>
                <w:lang w:eastAsia="zh-CN"/>
              </w:rPr>
              <w:t>，倫理観</w:t>
            </w:r>
          </w:p>
        </w:tc>
        <w:tc>
          <w:tcPr>
            <w:tcW w:w="418" w:type="pct"/>
            <w:tcBorders>
              <w:bottom w:val="single" w:sz="12" w:space="0" w:color="auto"/>
              <w:right w:val="single" w:sz="12" w:space="0" w:color="auto"/>
            </w:tcBorders>
            <w:vAlign w:val="center"/>
          </w:tcPr>
          <w:p w14:paraId="0976B880" w14:textId="4FEFBA2F" w:rsidR="00125A47" w:rsidRPr="00D30F75" w:rsidRDefault="00125A47" w:rsidP="00125A47">
            <w:pPr>
              <w:spacing w:line="240" w:lineRule="exact"/>
              <w:ind w:leftChars="25" w:left="45" w:rightChars="25" w:right="45"/>
              <w:rPr>
                <w:rFonts w:hAnsi="ＭＳ 明朝"/>
                <w:szCs w:val="18"/>
              </w:rPr>
            </w:pPr>
            <w:r>
              <w:rPr>
                <w:rFonts w:hint="eastAsia"/>
                <w:szCs w:val="18"/>
              </w:rPr>
              <w:t>理工学基礎</w:t>
            </w:r>
          </w:p>
        </w:tc>
        <w:tc>
          <w:tcPr>
            <w:tcW w:w="418" w:type="pct"/>
            <w:tcBorders>
              <w:left w:val="single" w:sz="12" w:space="0" w:color="auto"/>
              <w:bottom w:val="single" w:sz="12" w:space="0" w:color="auto"/>
              <w:right w:val="single" w:sz="12" w:space="0" w:color="auto"/>
            </w:tcBorders>
            <w:vAlign w:val="center"/>
          </w:tcPr>
          <w:p w14:paraId="2A90ACA4" w14:textId="02DE18C8" w:rsidR="00125A47" w:rsidRPr="00D30F75" w:rsidRDefault="00125A47" w:rsidP="00125A47">
            <w:pPr>
              <w:spacing w:line="240" w:lineRule="exact"/>
              <w:ind w:leftChars="25" w:left="45" w:rightChars="25" w:right="45"/>
              <w:rPr>
                <w:rFonts w:hAnsi="ＭＳ 明朝"/>
                <w:szCs w:val="18"/>
              </w:rPr>
            </w:pPr>
            <w:r>
              <w:rPr>
                <w:rFonts w:hAnsi="ＭＳ 明朝" w:hint="eastAsia"/>
                <w:szCs w:val="18"/>
              </w:rPr>
              <w:t>機械システムの主要な専門</w:t>
            </w:r>
          </w:p>
        </w:tc>
        <w:tc>
          <w:tcPr>
            <w:tcW w:w="418" w:type="pct"/>
            <w:tcBorders>
              <w:left w:val="single" w:sz="12" w:space="0" w:color="auto"/>
              <w:bottom w:val="single" w:sz="12" w:space="0" w:color="auto"/>
              <w:right w:val="single" w:sz="12" w:space="0" w:color="auto"/>
            </w:tcBorders>
            <w:vAlign w:val="center"/>
          </w:tcPr>
          <w:p w14:paraId="0B3BD484" w14:textId="5C949464" w:rsidR="00125A47" w:rsidRPr="00D30F75" w:rsidRDefault="00125A47" w:rsidP="00125A47">
            <w:pPr>
              <w:spacing w:line="240" w:lineRule="exact"/>
              <w:ind w:leftChars="25" w:left="45" w:rightChars="25" w:right="45"/>
              <w:rPr>
                <w:rFonts w:hAnsi="ＭＳ 明朝"/>
                <w:szCs w:val="18"/>
              </w:rPr>
            </w:pPr>
            <w:r>
              <w:rPr>
                <w:rFonts w:hAnsi="ＭＳ 明朝" w:hint="eastAsia"/>
                <w:szCs w:val="18"/>
              </w:rPr>
              <w:t>ものづくりの要素や統合</w:t>
            </w:r>
          </w:p>
        </w:tc>
        <w:tc>
          <w:tcPr>
            <w:tcW w:w="418" w:type="pct"/>
            <w:tcBorders>
              <w:left w:val="single" w:sz="12" w:space="0" w:color="auto"/>
              <w:bottom w:val="single" w:sz="12" w:space="0" w:color="auto"/>
              <w:right w:val="single" w:sz="12" w:space="0" w:color="auto"/>
            </w:tcBorders>
            <w:vAlign w:val="center"/>
          </w:tcPr>
          <w:p w14:paraId="115483A1" w14:textId="4B0D9692" w:rsidR="00125A47" w:rsidRPr="00D30F75" w:rsidRDefault="00125A47" w:rsidP="00125A47">
            <w:pPr>
              <w:spacing w:line="240" w:lineRule="exact"/>
              <w:ind w:leftChars="25" w:left="45" w:rightChars="25" w:right="45"/>
              <w:rPr>
                <w:rFonts w:hAnsi="ＭＳ 明朝"/>
                <w:szCs w:val="18"/>
              </w:rPr>
            </w:pPr>
            <w:r>
              <w:rPr>
                <w:rFonts w:hAnsi="ＭＳ 明朝" w:hint="eastAsia"/>
                <w:szCs w:val="18"/>
              </w:rPr>
              <w:t>主体性や継続的学習</w:t>
            </w:r>
          </w:p>
        </w:tc>
        <w:tc>
          <w:tcPr>
            <w:tcW w:w="418" w:type="pct"/>
            <w:tcBorders>
              <w:left w:val="single" w:sz="12" w:space="0" w:color="auto"/>
              <w:bottom w:val="single" w:sz="12" w:space="0" w:color="auto"/>
              <w:right w:val="single" w:sz="12" w:space="0" w:color="auto"/>
            </w:tcBorders>
            <w:vAlign w:val="center"/>
          </w:tcPr>
          <w:p w14:paraId="724A6963" w14:textId="63563B80" w:rsidR="00125A47" w:rsidRPr="00D30F75" w:rsidRDefault="00125A47" w:rsidP="00125A47">
            <w:pPr>
              <w:spacing w:line="240" w:lineRule="exact"/>
              <w:ind w:leftChars="25" w:left="45" w:rightChars="25" w:right="45"/>
              <w:rPr>
                <w:rFonts w:hAnsi="ＭＳ 明朝"/>
                <w:szCs w:val="18"/>
              </w:rPr>
            </w:pPr>
            <w:r>
              <w:rPr>
                <w:rFonts w:hAnsi="ＭＳ 明朝" w:hint="eastAsia"/>
                <w:szCs w:val="18"/>
              </w:rPr>
              <w:t>理論的裏付を持った施行による問題解決</w:t>
            </w:r>
          </w:p>
        </w:tc>
        <w:tc>
          <w:tcPr>
            <w:tcW w:w="414" w:type="pct"/>
            <w:tcBorders>
              <w:left w:val="single" w:sz="12" w:space="0" w:color="auto"/>
              <w:bottom w:val="single" w:sz="12" w:space="0" w:color="auto"/>
              <w:right w:val="single" w:sz="12" w:space="0" w:color="auto"/>
            </w:tcBorders>
            <w:vAlign w:val="center"/>
          </w:tcPr>
          <w:p w14:paraId="2BB9FA1F" w14:textId="7E357CE1" w:rsidR="00125A47" w:rsidRPr="00D30F75" w:rsidRDefault="00125A47" w:rsidP="00125A47">
            <w:pPr>
              <w:spacing w:line="240" w:lineRule="exact"/>
              <w:ind w:leftChars="25" w:left="45" w:rightChars="25" w:right="45"/>
              <w:rPr>
                <w:rFonts w:hAnsi="ＭＳ 明朝"/>
                <w:szCs w:val="18"/>
              </w:rPr>
            </w:pPr>
            <w:r>
              <w:rPr>
                <w:rFonts w:hAnsi="ＭＳ 明朝" w:hint="eastAsia"/>
                <w:szCs w:val="18"/>
              </w:rPr>
              <w:t>協働による目標達成</w:t>
            </w:r>
          </w:p>
        </w:tc>
      </w:tr>
      <w:tr w:rsidR="00431185" w:rsidRPr="00D30F75" w14:paraId="2AC24F96" w14:textId="77777777" w:rsidTr="0037181F">
        <w:trPr>
          <w:trHeight w:hRule="exact" w:val="285"/>
        </w:trPr>
        <w:tc>
          <w:tcPr>
            <w:tcW w:w="738" w:type="pct"/>
            <w:vMerge w:val="restart"/>
            <w:vAlign w:val="center"/>
          </w:tcPr>
          <w:p w14:paraId="0BD03581" w14:textId="71216590" w:rsidR="00431185" w:rsidRDefault="00431185" w:rsidP="00D43F9A">
            <w:pPr>
              <w:ind w:leftChars="50" w:left="90" w:rightChars="50" w:right="90"/>
              <w:jc w:val="center"/>
              <w:rPr>
                <w:rFonts w:asciiTheme="minorEastAsia" w:eastAsiaTheme="minorEastAsia" w:hAnsiTheme="minorEastAsia"/>
                <w:szCs w:val="18"/>
              </w:rPr>
            </w:pPr>
            <w:r>
              <w:rPr>
                <w:rFonts w:asciiTheme="minorEastAsia" w:eastAsiaTheme="minorEastAsia" w:hAnsiTheme="minorEastAsia" w:hint="eastAsia"/>
                <w:szCs w:val="18"/>
              </w:rPr>
              <w:t>ものづくり</w:t>
            </w:r>
          </w:p>
        </w:tc>
        <w:tc>
          <w:tcPr>
            <w:tcW w:w="1340" w:type="pct"/>
            <w:tcBorders>
              <w:top w:val="single" w:sz="12" w:space="0" w:color="auto"/>
              <w:bottom w:val="single" w:sz="4" w:space="0" w:color="auto"/>
              <w:right w:val="nil"/>
            </w:tcBorders>
          </w:tcPr>
          <w:p w14:paraId="4DA14B23" w14:textId="05069D67" w:rsidR="00431185" w:rsidRPr="00877E2D" w:rsidRDefault="00431185" w:rsidP="00D43F9A">
            <w:pPr>
              <w:ind w:leftChars="50" w:left="90" w:rightChars="50" w:right="90"/>
              <w:rPr>
                <w:rFonts w:asciiTheme="minorEastAsia" w:eastAsiaTheme="minorEastAsia" w:hAnsiTheme="minorEastAsia"/>
                <w:szCs w:val="18"/>
              </w:rPr>
            </w:pPr>
            <w:r w:rsidRPr="00034FF7">
              <w:rPr>
                <w:rFonts w:asciiTheme="minorEastAsia" w:eastAsiaTheme="minorEastAsia" w:hAnsiTheme="minorEastAsia" w:hint="eastAsia"/>
                <w:szCs w:val="18"/>
              </w:rPr>
              <w:t>基礎設計製図</w:t>
            </w:r>
            <w:r>
              <w:rPr>
                <w:rFonts w:asciiTheme="minorEastAsia" w:eastAsiaTheme="minorEastAsia" w:hAnsiTheme="minorEastAsia" w:hint="eastAsia"/>
                <w:szCs w:val="18"/>
              </w:rPr>
              <w:t xml:space="preserve"> </w:t>
            </w:r>
            <w:r w:rsidRPr="00877E2D">
              <w:rPr>
                <w:rFonts w:asciiTheme="minorEastAsia" w:eastAsiaTheme="minorEastAsia" w:hAnsiTheme="minorEastAsia" w:hint="eastAsia"/>
                <w:szCs w:val="18"/>
              </w:rPr>
              <w:t>○</w:t>
            </w:r>
          </w:p>
        </w:tc>
        <w:tc>
          <w:tcPr>
            <w:tcW w:w="418" w:type="pct"/>
            <w:tcBorders>
              <w:top w:val="single" w:sz="12" w:space="0" w:color="auto"/>
              <w:bottom w:val="single" w:sz="4" w:space="0" w:color="auto"/>
              <w:right w:val="single" w:sz="12" w:space="0" w:color="auto"/>
            </w:tcBorders>
            <w:vAlign w:val="center"/>
          </w:tcPr>
          <w:p w14:paraId="3FCC5D2C" w14:textId="77777777" w:rsidR="00431185" w:rsidRPr="00FD2700" w:rsidRDefault="00431185" w:rsidP="00D43F9A">
            <w:pPr>
              <w:jc w:val="center"/>
              <w:rPr>
                <w:rFonts w:asciiTheme="minorEastAsia" w:eastAsiaTheme="minorEastAsia" w:hAnsiTheme="minorEastAsia"/>
                <w:szCs w:val="18"/>
              </w:rPr>
            </w:pPr>
          </w:p>
        </w:tc>
        <w:tc>
          <w:tcPr>
            <w:tcW w:w="418" w:type="pct"/>
            <w:tcBorders>
              <w:top w:val="single" w:sz="12" w:space="0" w:color="auto"/>
              <w:left w:val="single" w:sz="12" w:space="0" w:color="auto"/>
              <w:bottom w:val="single" w:sz="4" w:space="0" w:color="auto"/>
              <w:right w:val="single" w:sz="12" w:space="0" w:color="auto"/>
            </w:tcBorders>
            <w:vAlign w:val="center"/>
          </w:tcPr>
          <w:p w14:paraId="1E1F4A90" w14:textId="77777777" w:rsidR="00431185" w:rsidRPr="00FD2700" w:rsidRDefault="00431185" w:rsidP="00D43F9A">
            <w:pPr>
              <w:jc w:val="center"/>
              <w:rPr>
                <w:rFonts w:asciiTheme="minorEastAsia" w:eastAsiaTheme="minorEastAsia" w:hAnsiTheme="minorEastAsia"/>
                <w:szCs w:val="18"/>
              </w:rPr>
            </w:pPr>
          </w:p>
        </w:tc>
        <w:tc>
          <w:tcPr>
            <w:tcW w:w="418" w:type="pct"/>
            <w:tcBorders>
              <w:top w:val="single" w:sz="12" w:space="0" w:color="auto"/>
              <w:left w:val="single" w:sz="12" w:space="0" w:color="auto"/>
              <w:bottom w:val="single" w:sz="4" w:space="0" w:color="auto"/>
              <w:right w:val="single" w:sz="12" w:space="0" w:color="auto"/>
            </w:tcBorders>
            <w:vAlign w:val="center"/>
          </w:tcPr>
          <w:p w14:paraId="317C272B" w14:textId="77777777" w:rsidR="00431185" w:rsidRPr="00FD1EEF" w:rsidDel="00074AB0" w:rsidRDefault="00431185" w:rsidP="00D43F9A">
            <w:pPr>
              <w:jc w:val="center"/>
              <w:rPr>
                <w:rFonts w:asciiTheme="minorEastAsia" w:eastAsiaTheme="minorEastAsia" w:hAnsiTheme="minorEastAsia" w:cs="Segoe UI Symbol"/>
              </w:rPr>
            </w:pPr>
          </w:p>
        </w:tc>
        <w:tc>
          <w:tcPr>
            <w:tcW w:w="418" w:type="pct"/>
            <w:tcBorders>
              <w:top w:val="single" w:sz="12" w:space="0" w:color="auto"/>
              <w:left w:val="single" w:sz="12" w:space="0" w:color="auto"/>
              <w:bottom w:val="single" w:sz="4" w:space="0" w:color="auto"/>
              <w:right w:val="single" w:sz="12" w:space="0" w:color="auto"/>
            </w:tcBorders>
          </w:tcPr>
          <w:p w14:paraId="02F76096" w14:textId="2DF99E2B" w:rsidR="00431185" w:rsidRPr="00FD2700" w:rsidRDefault="00431185" w:rsidP="00D43F9A">
            <w:pPr>
              <w:jc w:val="center"/>
              <w:rPr>
                <w:rFonts w:asciiTheme="minorEastAsia" w:eastAsiaTheme="minorEastAsia" w:hAnsiTheme="minorEastAsia"/>
                <w:szCs w:val="18"/>
              </w:rPr>
            </w:pPr>
            <w:r>
              <w:rPr>
                <w:rFonts w:asciiTheme="minorEastAsia" w:eastAsiaTheme="minorEastAsia" w:hAnsiTheme="minorEastAsia" w:cs="Segoe UI Symbol"/>
              </w:rPr>
              <w:t>2</w:t>
            </w:r>
          </w:p>
        </w:tc>
        <w:tc>
          <w:tcPr>
            <w:tcW w:w="418" w:type="pct"/>
            <w:tcBorders>
              <w:top w:val="single" w:sz="12" w:space="0" w:color="auto"/>
              <w:left w:val="single" w:sz="12" w:space="0" w:color="auto"/>
              <w:bottom w:val="single" w:sz="4" w:space="0" w:color="auto"/>
              <w:right w:val="single" w:sz="12" w:space="0" w:color="auto"/>
            </w:tcBorders>
            <w:vAlign w:val="center"/>
          </w:tcPr>
          <w:p w14:paraId="6741044D" w14:textId="77777777" w:rsidR="00431185" w:rsidRPr="00FD2700" w:rsidDel="00034FF7" w:rsidRDefault="00431185" w:rsidP="00D43F9A">
            <w:pPr>
              <w:jc w:val="center"/>
              <w:rPr>
                <w:rFonts w:asciiTheme="minorEastAsia" w:eastAsiaTheme="minorEastAsia" w:hAnsiTheme="minorEastAsia"/>
                <w:szCs w:val="18"/>
              </w:rPr>
            </w:pPr>
          </w:p>
        </w:tc>
        <w:tc>
          <w:tcPr>
            <w:tcW w:w="418" w:type="pct"/>
            <w:tcBorders>
              <w:top w:val="single" w:sz="12" w:space="0" w:color="auto"/>
              <w:left w:val="single" w:sz="12" w:space="0" w:color="auto"/>
              <w:bottom w:val="single" w:sz="4" w:space="0" w:color="auto"/>
              <w:right w:val="single" w:sz="12" w:space="0" w:color="auto"/>
            </w:tcBorders>
            <w:vAlign w:val="center"/>
          </w:tcPr>
          <w:p w14:paraId="444EE573" w14:textId="77777777" w:rsidR="00431185" w:rsidRPr="00FD2700" w:rsidRDefault="00431185" w:rsidP="00D43F9A">
            <w:pPr>
              <w:jc w:val="center"/>
              <w:rPr>
                <w:rFonts w:asciiTheme="minorEastAsia" w:eastAsiaTheme="minorEastAsia" w:hAnsiTheme="minorEastAsia"/>
                <w:szCs w:val="18"/>
              </w:rPr>
            </w:pPr>
          </w:p>
        </w:tc>
        <w:tc>
          <w:tcPr>
            <w:tcW w:w="414" w:type="pct"/>
            <w:tcBorders>
              <w:top w:val="single" w:sz="12" w:space="0" w:color="auto"/>
              <w:left w:val="single" w:sz="12" w:space="0" w:color="auto"/>
              <w:bottom w:val="single" w:sz="4" w:space="0" w:color="auto"/>
            </w:tcBorders>
            <w:vAlign w:val="center"/>
          </w:tcPr>
          <w:p w14:paraId="21C557B4" w14:textId="77777777" w:rsidR="00431185" w:rsidRPr="00FD2700" w:rsidRDefault="00431185" w:rsidP="00D43F9A">
            <w:pPr>
              <w:jc w:val="center"/>
              <w:rPr>
                <w:rFonts w:asciiTheme="minorEastAsia" w:eastAsiaTheme="minorEastAsia" w:hAnsiTheme="minorEastAsia"/>
                <w:szCs w:val="18"/>
              </w:rPr>
            </w:pPr>
          </w:p>
        </w:tc>
      </w:tr>
      <w:tr w:rsidR="00431185" w:rsidRPr="00D30F75" w14:paraId="16BF8B54" w14:textId="77777777" w:rsidTr="0037181F">
        <w:trPr>
          <w:trHeight w:hRule="exact" w:val="285"/>
        </w:trPr>
        <w:tc>
          <w:tcPr>
            <w:tcW w:w="738" w:type="pct"/>
            <w:vMerge/>
            <w:vAlign w:val="center"/>
          </w:tcPr>
          <w:p w14:paraId="3B36AAA6" w14:textId="77777777" w:rsidR="00431185" w:rsidRDefault="00431185" w:rsidP="00D43F9A">
            <w:pPr>
              <w:ind w:leftChars="50" w:left="90" w:rightChars="50" w:right="90"/>
              <w:jc w:val="center"/>
              <w:rPr>
                <w:rFonts w:asciiTheme="minorEastAsia" w:eastAsiaTheme="minorEastAsia" w:hAnsiTheme="minorEastAsia"/>
                <w:szCs w:val="18"/>
              </w:rPr>
            </w:pPr>
          </w:p>
        </w:tc>
        <w:tc>
          <w:tcPr>
            <w:tcW w:w="1340" w:type="pct"/>
            <w:tcBorders>
              <w:top w:val="single" w:sz="4" w:space="0" w:color="auto"/>
              <w:bottom w:val="single" w:sz="4" w:space="0" w:color="auto"/>
              <w:right w:val="nil"/>
            </w:tcBorders>
          </w:tcPr>
          <w:p w14:paraId="3B3D7E9E" w14:textId="1A0650ED" w:rsidR="00431185" w:rsidRPr="003B0D23" w:rsidRDefault="00431185" w:rsidP="00D43F9A">
            <w:pPr>
              <w:ind w:leftChars="50" w:left="90" w:rightChars="50" w:right="90"/>
              <w:rPr>
                <w:rFonts w:asciiTheme="minorEastAsia" w:eastAsiaTheme="minorEastAsia" w:hAnsiTheme="minorEastAsia"/>
                <w:sz w:val="16"/>
                <w:szCs w:val="16"/>
              </w:rPr>
            </w:pPr>
            <w:r w:rsidRPr="003B0D23">
              <w:rPr>
                <w:rFonts w:asciiTheme="minorEastAsia" w:eastAsiaTheme="minorEastAsia" w:hAnsiTheme="minorEastAsia" w:hint="eastAsia"/>
                <w:sz w:val="16"/>
                <w:szCs w:val="16"/>
              </w:rPr>
              <w:t>機械工作概論及び実習</w:t>
            </w:r>
            <w:r w:rsidRPr="003B0D23">
              <w:rPr>
                <w:rFonts w:asciiTheme="minorEastAsia" w:eastAsiaTheme="minorEastAsia" w:hAnsiTheme="minorEastAsia"/>
                <w:sz w:val="16"/>
                <w:szCs w:val="16"/>
              </w:rPr>
              <w:t>(a)</w:t>
            </w:r>
            <w:r w:rsidRPr="00177424">
              <w:rPr>
                <w:rFonts w:asciiTheme="minorEastAsia" w:eastAsiaTheme="minorEastAsia" w:hAnsiTheme="minorEastAsia"/>
                <w:szCs w:val="18"/>
              </w:rPr>
              <w:t xml:space="preserve"> </w:t>
            </w:r>
            <w:r w:rsidRPr="00177424">
              <w:rPr>
                <w:rFonts w:asciiTheme="minorEastAsia" w:eastAsiaTheme="minorEastAsia" w:hAnsiTheme="minorEastAsia" w:hint="eastAsia"/>
                <w:szCs w:val="18"/>
              </w:rPr>
              <w:t>○</w:t>
            </w:r>
          </w:p>
        </w:tc>
        <w:tc>
          <w:tcPr>
            <w:tcW w:w="418" w:type="pct"/>
            <w:tcBorders>
              <w:top w:val="single" w:sz="4" w:space="0" w:color="auto"/>
              <w:bottom w:val="single" w:sz="4" w:space="0" w:color="auto"/>
              <w:right w:val="single" w:sz="12" w:space="0" w:color="auto"/>
            </w:tcBorders>
            <w:vAlign w:val="center"/>
          </w:tcPr>
          <w:p w14:paraId="412F44D9" w14:textId="77777777" w:rsidR="00431185" w:rsidRPr="00FD2700" w:rsidRDefault="00431185"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4D70FD51" w14:textId="77777777" w:rsidR="00431185" w:rsidRPr="00FD2700" w:rsidRDefault="00431185"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02B2E705" w14:textId="77777777" w:rsidR="00431185" w:rsidRPr="00FD1EEF" w:rsidDel="00074AB0" w:rsidRDefault="00431185" w:rsidP="00D43F9A">
            <w:pPr>
              <w:jc w:val="center"/>
              <w:rPr>
                <w:rFonts w:asciiTheme="minorEastAsia" w:eastAsiaTheme="minorEastAsia" w:hAnsiTheme="minorEastAsia" w:cs="Segoe UI Symbol"/>
              </w:rPr>
            </w:pPr>
          </w:p>
        </w:tc>
        <w:tc>
          <w:tcPr>
            <w:tcW w:w="418" w:type="pct"/>
            <w:tcBorders>
              <w:top w:val="single" w:sz="4" w:space="0" w:color="auto"/>
              <w:left w:val="single" w:sz="12" w:space="0" w:color="auto"/>
              <w:bottom w:val="single" w:sz="4" w:space="0" w:color="auto"/>
              <w:right w:val="single" w:sz="12" w:space="0" w:color="auto"/>
            </w:tcBorders>
          </w:tcPr>
          <w:p w14:paraId="24554F15" w14:textId="101CED9D" w:rsidR="00431185" w:rsidRPr="00FD2700" w:rsidRDefault="00431185" w:rsidP="00D43F9A">
            <w:pPr>
              <w:jc w:val="center"/>
              <w:rPr>
                <w:rFonts w:asciiTheme="minorEastAsia" w:eastAsiaTheme="minorEastAsia" w:hAnsiTheme="minorEastAsia"/>
                <w:szCs w:val="18"/>
              </w:rPr>
            </w:pPr>
            <w:r>
              <w:rPr>
                <w:rFonts w:asciiTheme="minorEastAsia" w:eastAsiaTheme="minorEastAsia" w:hAnsiTheme="minorEastAsia" w:cs="Segoe UI Symbol"/>
              </w:rPr>
              <w:t>1.5</w:t>
            </w:r>
          </w:p>
        </w:tc>
        <w:tc>
          <w:tcPr>
            <w:tcW w:w="418" w:type="pct"/>
            <w:tcBorders>
              <w:top w:val="single" w:sz="4" w:space="0" w:color="auto"/>
              <w:left w:val="single" w:sz="12" w:space="0" w:color="auto"/>
              <w:bottom w:val="single" w:sz="4" w:space="0" w:color="auto"/>
              <w:right w:val="single" w:sz="12" w:space="0" w:color="auto"/>
            </w:tcBorders>
            <w:vAlign w:val="center"/>
          </w:tcPr>
          <w:p w14:paraId="77C7AF2C" w14:textId="77777777" w:rsidR="00431185" w:rsidRPr="00FD2700" w:rsidDel="00034FF7" w:rsidRDefault="00431185"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429813F6" w14:textId="77777777" w:rsidR="00431185" w:rsidRPr="00FD2700" w:rsidRDefault="00431185" w:rsidP="00D43F9A">
            <w:pPr>
              <w:jc w:val="center"/>
              <w:rPr>
                <w:rFonts w:asciiTheme="minorEastAsia" w:eastAsiaTheme="minorEastAsia" w:hAnsiTheme="minorEastAsia"/>
                <w:szCs w:val="18"/>
              </w:rPr>
            </w:pPr>
          </w:p>
        </w:tc>
        <w:tc>
          <w:tcPr>
            <w:tcW w:w="414" w:type="pct"/>
            <w:tcBorders>
              <w:top w:val="single" w:sz="4" w:space="0" w:color="auto"/>
              <w:left w:val="single" w:sz="12" w:space="0" w:color="auto"/>
              <w:bottom w:val="single" w:sz="4" w:space="0" w:color="auto"/>
            </w:tcBorders>
            <w:vAlign w:val="center"/>
          </w:tcPr>
          <w:p w14:paraId="5F428A46" w14:textId="77777777" w:rsidR="00431185" w:rsidRPr="00FD2700" w:rsidRDefault="00431185" w:rsidP="00D43F9A">
            <w:pPr>
              <w:jc w:val="center"/>
              <w:rPr>
                <w:rFonts w:asciiTheme="minorEastAsia" w:eastAsiaTheme="minorEastAsia" w:hAnsiTheme="minorEastAsia"/>
                <w:szCs w:val="18"/>
              </w:rPr>
            </w:pPr>
          </w:p>
        </w:tc>
      </w:tr>
      <w:tr w:rsidR="00431185" w:rsidRPr="00D30F75" w14:paraId="4EA55BEA" w14:textId="77777777" w:rsidTr="0037181F">
        <w:trPr>
          <w:trHeight w:hRule="exact" w:val="285"/>
        </w:trPr>
        <w:tc>
          <w:tcPr>
            <w:tcW w:w="738" w:type="pct"/>
            <w:vMerge/>
            <w:vAlign w:val="center"/>
          </w:tcPr>
          <w:p w14:paraId="2C97519E" w14:textId="77777777" w:rsidR="00431185" w:rsidRDefault="00431185" w:rsidP="00D43F9A">
            <w:pPr>
              <w:ind w:leftChars="50" w:left="90" w:rightChars="50" w:right="90"/>
              <w:jc w:val="center"/>
              <w:rPr>
                <w:rFonts w:asciiTheme="minorEastAsia" w:eastAsiaTheme="minorEastAsia" w:hAnsiTheme="minorEastAsia"/>
                <w:szCs w:val="18"/>
              </w:rPr>
            </w:pPr>
          </w:p>
        </w:tc>
        <w:tc>
          <w:tcPr>
            <w:tcW w:w="1340" w:type="pct"/>
            <w:tcBorders>
              <w:top w:val="single" w:sz="4" w:space="0" w:color="auto"/>
              <w:bottom w:val="single" w:sz="4" w:space="0" w:color="auto"/>
              <w:right w:val="nil"/>
            </w:tcBorders>
          </w:tcPr>
          <w:p w14:paraId="4422F6C9" w14:textId="6B5A09A2" w:rsidR="00431185" w:rsidRPr="003B0D23" w:rsidRDefault="00431185" w:rsidP="00D43F9A">
            <w:pPr>
              <w:ind w:leftChars="50" w:left="90" w:rightChars="50" w:right="90"/>
              <w:rPr>
                <w:rFonts w:asciiTheme="minorEastAsia" w:eastAsiaTheme="minorEastAsia" w:hAnsiTheme="minorEastAsia"/>
                <w:sz w:val="16"/>
                <w:szCs w:val="16"/>
              </w:rPr>
            </w:pPr>
            <w:r w:rsidRPr="003B0D23">
              <w:rPr>
                <w:rFonts w:asciiTheme="minorEastAsia" w:eastAsiaTheme="minorEastAsia" w:hAnsiTheme="minorEastAsia" w:hint="eastAsia"/>
                <w:sz w:val="16"/>
                <w:szCs w:val="16"/>
              </w:rPr>
              <w:t>機械工作概論及び実習</w:t>
            </w:r>
            <w:r w:rsidRPr="003B0D23">
              <w:rPr>
                <w:rFonts w:asciiTheme="minorEastAsia" w:eastAsiaTheme="minorEastAsia" w:hAnsiTheme="minorEastAsia"/>
                <w:sz w:val="16"/>
                <w:szCs w:val="16"/>
              </w:rPr>
              <w:t xml:space="preserve">(b) </w:t>
            </w:r>
            <w:r w:rsidRPr="00177424">
              <w:rPr>
                <w:rFonts w:asciiTheme="minorEastAsia" w:eastAsiaTheme="minorEastAsia" w:hAnsiTheme="minorEastAsia" w:hint="eastAsia"/>
                <w:szCs w:val="18"/>
              </w:rPr>
              <w:t>○</w:t>
            </w:r>
          </w:p>
        </w:tc>
        <w:tc>
          <w:tcPr>
            <w:tcW w:w="418" w:type="pct"/>
            <w:tcBorders>
              <w:top w:val="single" w:sz="4" w:space="0" w:color="auto"/>
              <w:bottom w:val="single" w:sz="4" w:space="0" w:color="auto"/>
              <w:right w:val="single" w:sz="12" w:space="0" w:color="auto"/>
            </w:tcBorders>
            <w:vAlign w:val="center"/>
          </w:tcPr>
          <w:p w14:paraId="0C625570" w14:textId="77777777" w:rsidR="00431185" w:rsidRPr="00FD2700" w:rsidRDefault="00431185"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33746A0D" w14:textId="77777777" w:rsidR="00431185" w:rsidRPr="00FD2700" w:rsidRDefault="00431185"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14154FB0" w14:textId="77777777" w:rsidR="00431185" w:rsidRPr="00FD1EEF" w:rsidDel="00074AB0" w:rsidRDefault="00431185" w:rsidP="00D43F9A">
            <w:pPr>
              <w:jc w:val="center"/>
              <w:rPr>
                <w:rFonts w:asciiTheme="minorEastAsia" w:eastAsiaTheme="minorEastAsia" w:hAnsiTheme="minorEastAsia" w:cs="Segoe UI Symbol"/>
              </w:rPr>
            </w:pPr>
          </w:p>
        </w:tc>
        <w:tc>
          <w:tcPr>
            <w:tcW w:w="418" w:type="pct"/>
            <w:tcBorders>
              <w:top w:val="single" w:sz="4" w:space="0" w:color="auto"/>
              <w:left w:val="single" w:sz="12" w:space="0" w:color="auto"/>
              <w:bottom w:val="single" w:sz="4" w:space="0" w:color="auto"/>
              <w:right w:val="single" w:sz="12" w:space="0" w:color="auto"/>
            </w:tcBorders>
          </w:tcPr>
          <w:p w14:paraId="109EDA0C" w14:textId="3032309F" w:rsidR="00431185" w:rsidRPr="00FD2700" w:rsidRDefault="00431185" w:rsidP="00D43F9A">
            <w:pPr>
              <w:jc w:val="center"/>
              <w:rPr>
                <w:rFonts w:asciiTheme="minorEastAsia" w:eastAsiaTheme="minorEastAsia" w:hAnsiTheme="minorEastAsia"/>
                <w:szCs w:val="18"/>
              </w:rPr>
            </w:pPr>
            <w:r>
              <w:rPr>
                <w:rFonts w:asciiTheme="minorEastAsia" w:eastAsiaTheme="minorEastAsia" w:hAnsiTheme="minorEastAsia" w:cs="Segoe UI Symbol"/>
              </w:rPr>
              <w:t>1.5</w:t>
            </w:r>
          </w:p>
        </w:tc>
        <w:tc>
          <w:tcPr>
            <w:tcW w:w="418" w:type="pct"/>
            <w:tcBorders>
              <w:top w:val="single" w:sz="4" w:space="0" w:color="auto"/>
              <w:left w:val="single" w:sz="12" w:space="0" w:color="auto"/>
              <w:bottom w:val="single" w:sz="4" w:space="0" w:color="auto"/>
              <w:right w:val="single" w:sz="12" w:space="0" w:color="auto"/>
            </w:tcBorders>
            <w:vAlign w:val="center"/>
          </w:tcPr>
          <w:p w14:paraId="391FC04C" w14:textId="77777777" w:rsidR="00431185" w:rsidRPr="00FD2700" w:rsidDel="00034FF7" w:rsidRDefault="00431185"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1220F775" w14:textId="77777777" w:rsidR="00431185" w:rsidRPr="00FD2700" w:rsidRDefault="00431185" w:rsidP="00D43F9A">
            <w:pPr>
              <w:jc w:val="center"/>
              <w:rPr>
                <w:rFonts w:asciiTheme="minorEastAsia" w:eastAsiaTheme="minorEastAsia" w:hAnsiTheme="minorEastAsia"/>
                <w:szCs w:val="18"/>
              </w:rPr>
            </w:pPr>
          </w:p>
        </w:tc>
        <w:tc>
          <w:tcPr>
            <w:tcW w:w="414" w:type="pct"/>
            <w:tcBorders>
              <w:top w:val="single" w:sz="4" w:space="0" w:color="auto"/>
              <w:left w:val="single" w:sz="12" w:space="0" w:color="auto"/>
              <w:bottom w:val="single" w:sz="4" w:space="0" w:color="auto"/>
            </w:tcBorders>
            <w:vAlign w:val="center"/>
          </w:tcPr>
          <w:p w14:paraId="15C200CC" w14:textId="77777777" w:rsidR="00431185" w:rsidRPr="00FD2700" w:rsidRDefault="00431185" w:rsidP="00D43F9A">
            <w:pPr>
              <w:jc w:val="center"/>
              <w:rPr>
                <w:rFonts w:asciiTheme="minorEastAsia" w:eastAsiaTheme="minorEastAsia" w:hAnsiTheme="minorEastAsia"/>
                <w:szCs w:val="18"/>
              </w:rPr>
            </w:pPr>
          </w:p>
        </w:tc>
      </w:tr>
      <w:tr w:rsidR="00431185" w:rsidRPr="00D30F75" w14:paraId="41D6B76E" w14:textId="77777777" w:rsidTr="0037181F">
        <w:trPr>
          <w:trHeight w:hRule="exact" w:val="285"/>
        </w:trPr>
        <w:tc>
          <w:tcPr>
            <w:tcW w:w="738" w:type="pct"/>
            <w:vMerge/>
            <w:vAlign w:val="center"/>
          </w:tcPr>
          <w:p w14:paraId="2C52B310" w14:textId="77777777" w:rsidR="00431185" w:rsidRDefault="00431185" w:rsidP="00D43F9A">
            <w:pPr>
              <w:ind w:leftChars="50" w:left="90" w:rightChars="50" w:right="90"/>
              <w:jc w:val="center"/>
              <w:rPr>
                <w:rFonts w:asciiTheme="minorEastAsia" w:eastAsiaTheme="minorEastAsia" w:hAnsiTheme="minorEastAsia"/>
                <w:szCs w:val="18"/>
              </w:rPr>
            </w:pPr>
          </w:p>
        </w:tc>
        <w:tc>
          <w:tcPr>
            <w:tcW w:w="1340" w:type="pct"/>
            <w:tcBorders>
              <w:top w:val="single" w:sz="4" w:space="0" w:color="auto"/>
              <w:bottom w:val="single" w:sz="4" w:space="0" w:color="auto"/>
              <w:right w:val="nil"/>
            </w:tcBorders>
          </w:tcPr>
          <w:p w14:paraId="7BAC3677" w14:textId="47D97F61" w:rsidR="00431185" w:rsidRPr="00877E2D" w:rsidRDefault="00431185" w:rsidP="00D43F9A">
            <w:pPr>
              <w:ind w:leftChars="50" w:left="90" w:rightChars="50" w:right="90"/>
              <w:rPr>
                <w:rFonts w:asciiTheme="minorEastAsia" w:eastAsiaTheme="minorEastAsia" w:hAnsiTheme="minorEastAsia"/>
                <w:szCs w:val="18"/>
              </w:rPr>
            </w:pPr>
            <w:r w:rsidRPr="00034FF7">
              <w:rPr>
                <w:rFonts w:asciiTheme="minorEastAsia" w:eastAsiaTheme="minorEastAsia" w:hAnsiTheme="minorEastAsia" w:hint="eastAsia"/>
                <w:szCs w:val="18"/>
              </w:rPr>
              <w:t>機械材料</w:t>
            </w:r>
            <w:r>
              <w:rPr>
                <w:rFonts w:asciiTheme="minorEastAsia" w:eastAsiaTheme="minorEastAsia" w:hAnsiTheme="minorEastAsia" w:hint="eastAsia"/>
                <w:szCs w:val="18"/>
              </w:rPr>
              <w:t xml:space="preserve"> </w:t>
            </w:r>
            <w:r w:rsidRPr="00877E2D">
              <w:rPr>
                <w:rFonts w:asciiTheme="minorEastAsia" w:eastAsiaTheme="minorEastAsia" w:hAnsiTheme="minorEastAsia" w:hint="eastAsia"/>
                <w:szCs w:val="18"/>
              </w:rPr>
              <w:t>△</w:t>
            </w:r>
          </w:p>
        </w:tc>
        <w:tc>
          <w:tcPr>
            <w:tcW w:w="418" w:type="pct"/>
            <w:tcBorders>
              <w:top w:val="single" w:sz="4" w:space="0" w:color="auto"/>
              <w:bottom w:val="single" w:sz="4" w:space="0" w:color="auto"/>
              <w:right w:val="single" w:sz="12" w:space="0" w:color="auto"/>
            </w:tcBorders>
            <w:vAlign w:val="center"/>
          </w:tcPr>
          <w:p w14:paraId="18B26247" w14:textId="77777777" w:rsidR="00431185" w:rsidRPr="00FD2700" w:rsidRDefault="00431185"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0E70F8C4" w14:textId="77777777" w:rsidR="00431185" w:rsidRPr="00FD2700" w:rsidRDefault="00431185"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1F0428CF" w14:textId="77777777" w:rsidR="00431185" w:rsidRPr="00FD1EEF" w:rsidDel="00074AB0" w:rsidRDefault="00431185" w:rsidP="00D43F9A">
            <w:pPr>
              <w:jc w:val="center"/>
              <w:rPr>
                <w:rFonts w:asciiTheme="minorEastAsia" w:eastAsiaTheme="minorEastAsia" w:hAnsiTheme="minorEastAsia" w:cs="Segoe UI Symbol"/>
              </w:rPr>
            </w:pPr>
          </w:p>
        </w:tc>
        <w:tc>
          <w:tcPr>
            <w:tcW w:w="418" w:type="pct"/>
            <w:tcBorders>
              <w:top w:val="single" w:sz="4" w:space="0" w:color="auto"/>
              <w:left w:val="single" w:sz="12" w:space="0" w:color="auto"/>
              <w:bottom w:val="single" w:sz="4" w:space="0" w:color="auto"/>
              <w:right w:val="single" w:sz="12" w:space="0" w:color="auto"/>
            </w:tcBorders>
          </w:tcPr>
          <w:p w14:paraId="7D9E4A1D" w14:textId="1A871674" w:rsidR="00431185" w:rsidRPr="00FD2700" w:rsidRDefault="00431185" w:rsidP="00D43F9A">
            <w:pPr>
              <w:jc w:val="center"/>
              <w:rPr>
                <w:rFonts w:asciiTheme="minorEastAsia" w:eastAsiaTheme="minorEastAsia" w:hAnsiTheme="minorEastAsia"/>
                <w:szCs w:val="18"/>
              </w:rPr>
            </w:pPr>
            <w:r>
              <w:rPr>
                <w:rFonts w:asciiTheme="minorEastAsia" w:eastAsiaTheme="minorEastAsia" w:hAnsiTheme="minorEastAsia" w:cs="Segoe UI Symbol"/>
              </w:rPr>
              <w:t>2</w:t>
            </w:r>
          </w:p>
        </w:tc>
        <w:tc>
          <w:tcPr>
            <w:tcW w:w="418" w:type="pct"/>
            <w:tcBorders>
              <w:top w:val="single" w:sz="4" w:space="0" w:color="auto"/>
              <w:left w:val="single" w:sz="12" w:space="0" w:color="auto"/>
              <w:bottom w:val="single" w:sz="4" w:space="0" w:color="auto"/>
              <w:right w:val="single" w:sz="12" w:space="0" w:color="auto"/>
            </w:tcBorders>
            <w:vAlign w:val="center"/>
          </w:tcPr>
          <w:p w14:paraId="3C8E2E3A" w14:textId="77777777" w:rsidR="00431185" w:rsidRPr="00FD2700" w:rsidDel="00034FF7" w:rsidRDefault="00431185"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35902BEE" w14:textId="77777777" w:rsidR="00431185" w:rsidRPr="00FD2700" w:rsidRDefault="00431185" w:rsidP="00D43F9A">
            <w:pPr>
              <w:jc w:val="center"/>
              <w:rPr>
                <w:rFonts w:asciiTheme="minorEastAsia" w:eastAsiaTheme="minorEastAsia" w:hAnsiTheme="minorEastAsia"/>
                <w:szCs w:val="18"/>
              </w:rPr>
            </w:pPr>
          </w:p>
        </w:tc>
        <w:tc>
          <w:tcPr>
            <w:tcW w:w="414" w:type="pct"/>
            <w:tcBorders>
              <w:top w:val="single" w:sz="4" w:space="0" w:color="auto"/>
              <w:left w:val="single" w:sz="12" w:space="0" w:color="auto"/>
              <w:bottom w:val="single" w:sz="4" w:space="0" w:color="auto"/>
            </w:tcBorders>
            <w:vAlign w:val="center"/>
          </w:tcPr>
          <w:p w14:paraId="76F22086" w14:textId="77777777" w:rsidR="00431185" w:rsidRPr="00FD2700" w:rsidRDefault="00431185" w:rsidP="00D43F9A">
            <w:pPr>
              <w:jc w:val="center"/>
              <w:rPr>
                <w:rFonts w:asciiTheme="minorEastAsia" w:eastAsiaTheme="minorEastAsia" w:hAnsiTheme="minorEastAsia"/>
                <w:szCs w:val="18"/>
              </w:rPr>
            </w:pPr>
          </w:p>
        </w:tc>
      </w:tr>
      <w:tr w:rsidR="00431185" w:rsidRPr="00D30F75" w14:paraId="3D8E5C12" w14:textId="77777777" w:rsidTr="0037181F">
        <w:trPr>
          <w:trHeight w:hRule="exact" w:val="285"/>
        </w:trPr>
        <w:tc>
          <w:tcPr>
            <w:tcW w:w="738" w:type="pct"/>
            <w:vMerge/>
            <w:vAlign w:val="center"/>
          </w:tcPr>
          <w:p w14:paraId="7843A037" w14:textId="77777777" w:rsidR="00431185" w:rsidRDefault="00431185" w:rsidP="00D43F9A">
            <w:pPr>
              <w:ind w:leftChars="50" w:left="90" w:rightChars="50" w:right="90"/>
              <w:jc w:val="center"/>
              <w:rPr>
                <w:rFonts w:asciiTheme="minorEastAsia" w:eastAsiaTheme="minorEastAsia" w:hAnsiTheme="minorEastAsia"/>
                <w:szCs w:val="18"/>
              </w:rPr>
            </w:pPr>
          </w:p>
        </w:tc>
        <w:tc>
          <w:tcPr>
            <w:tcW w:w="1340" w:type="pct"/>
            <w:tcBorders>
              <w:top w:val="single" w:sz="4" w:space="0" w:color="auto"/>
              <w:bottom w:val="single" w:sz="4" w:space="0" w:color="auto"/>
              <w:right w:val="nil"/>
            </w:tcBorders>
          </w:tcPr>
          <w:p w14:paraId="556643CF" w14:textId="52595332" w:rsidR="00431185" w:rsidRPr="00877E2D" w:rsidRDefault="00431185" w:rsidP="00D43F9A">
            <w:pPr>
              <w:ind w:leftChars="50" w:left="90" w:rightChars="50" w:right="90"/>
              <w:rPr>
                <w:rFonts w:asciiTheme="minorEastAsia" w:eastAsiaTheme="minorEastAsia" w:hAnsiTheme="minorEastAsia"/>
                <w:szCs w:val="18"/>
              </w:rPr>
            </w:pPr>
            <w:r w:rsidRPr="00034FF7">
              <w:rPr>
                <w:rFonts w:asciiTheme="minorEastAsia" w:eastAsiaTheme="minorEastAsia" w:hAnsiTheme="minorEastAsia" w:hint="eastAsia"/>
                <w:szCs w:val="18"/>
              </w:rPr>
              <w:t>機械要素</w:t>
            </w:r>
            <w:r>
              <w:rPr>
                <w:rFonts w:asciiTheme="minorEastAsia" w:eastAsiaTheme="minorEastAsia" w:hAnsiTheme="minorEastAsia" w:hint="eastAsia"/>
                <w:szCs w:val="18"/>
              </w:rPr>
              <w:t xml:space="preserve"> </w:t>
            </w:r>
            <w:r w:rsidRPr="00877E2D">
              <w:rPr>
                <w:rFonts w:asciiTheme="minorEastAsia" w:eastAsiaTheme="minorEastAsia" w:hAnsiTheme="minorEastAsia" w:hint="eastAsia"/>
                <w:szCs w:val="18"/>
              </w:rPr>
              <w:t>△</w:t>
            </w:r>
          </w:p>
        </w:tc>
        <w:tc>
          <w:tcPr>
            <w:tcW w:w="418" w:type="pct"/>
            <w:tcBorders>
              <w:top w:val="single" w:sz="4" w:space="0" w:color="auto"/>
              <w:bottom w:val="single" w:sz="4" w:space="0" w:color="auto"/>
              <w:right w:val="single" w:sz="12" w:space="0" w:color="auto"/>
            </w:tcBorders>
            <w:vAlign w:val="center"/>
          </w:tcPr>
          <w:p w14:paraId="4F443058" w14:textId="77777777" w:rsidR="00431185" w:rsidRPr="00FD2700" w:rsidRDefault="00431185"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05FF7923" w14:textId="77777777" w:rsidR="00431185" w:rsidRPr="00FD2700" w:rsidRDefault="00431185"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34D6ED09" w14:textId="77777777" w:rsidR="00431185" w:rsidRPr="00FD1EEF" w:rsidDel="00074AB0" w:rsidRDefault="00431185" w:rsidP="00D43F9A">
            <w:pPr>
              <w:jc w:val="center"/>
              <w:rPr>
                <w:rFonts w:asciiTheme="minorEastAsia" w:eastAsiaTheme="minorEastAsia" w:hAnsiTheme="minorEastAsia" w:cs="Segoe UI Symbol"/>
              </w:rPr>
            </w:pPr>
          </w:p>
        </w:tc>
        <w:tc>
          <w:tcPr>
            <w:tcW w:w="418" w:type="pct"/>
            <w:tcBorders>
              <w:top w:val="single" w:sz="4" w:space="0" w:color="auto"/>
              <w:left w:val="single" w:sz="12" w:space="0" w:color="auto"/>
              <w:bottom w:val="single" w:sz="4" w:space="0" w:color="auto"/>
              <w:right w:val="single" w:sz="12" w:space="0" w:color="auto"/>
            </w:tcBorders>
          </w:tcPr>
          <w:p w14:paraId="34504A63" w14:textId="65EBA127" w:rsidR="00431185" w:rsidRPr="00FD2700" w:rsidRDefault="00431185" w:rsidP="00D43F9A">
            <w:pPr>
              <w:jc w:val="center"/>
              <w:rPr>
                <w:rFonts w:asciiTheme="minorEastAsia" w:eastAsiaTheme="minorEastAsia" w:hAnsiTheme="minorEastAsia"/>
                <w:szCs w:val="18"/>
              </w:rPr>
            </w:pPr>
            <w:r>
              <w:rPr>
                <w:rFonts w:asciiTheme="minorEastAsia" w:eastAsiaTheme="minorEastAsia" w:hAnsiTheme="minorEastAsia" w:cs="Segoe UI Symbol"/>
              </w:rPr>
              <w:t>2</w:t>
            </w:r>
          </w:p>
        </w:tc>
        <w:tc>
          <w:tcPr>
            <w:tcW w:w="418" w:type="pct"/>
            <w:tcBorders>
              <w:top w:val="single" w:sz="4" w:space="0" w:color="auto"/>
              <w:left w:val="single" w:sz="12" w:space="0" w:color="auto"/>
              <w:bottom w:val="single" w:sz="4" w:space="0" w:color="auto"/>
              <w:right w:val="single" w:sz="12" w:space="0" w:color="auto"/>
            </w:tcBorders>
            <w:vAlign w:val="center"/>
          </w:tcPr>
          <w:p w14:paraId="074282D2" w14:textId="77777777" w:rsidR="00431185" w:rsidRPr="00FD2700" w:rsidDel="00034FF7" w:rsidRDefault="00431185"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1DA17760" w14:textId="77777777" w:rsidR="00431185" w:rsidRPr="00FD2700" w:rsidRDefault="00431185" w:rsidP="00D43F9A">
            <w:pPr>
              <w:jc w:val="center"/>
              <w:rPr>
                <w:rFonts w:asciiTheme="minorEastAsia" w:eastAsiaTheme="minorEastAsia" w:hAnsiTheme="minorEastAsia"/>
                <w:szCs w:val="18"/>
              </w:rPr>
            </w:pPr>
          </w:p>
        </w:tc>
        <w:tc>
          <w:tcPr>
            <w:tcW w:w="414" w:type="pct"/>
            <w:tcBorders>
              <w:top w:val="single" w:sz="4" w:space="0" w:color="auto"/>
              <w:left w:val="single" w:sz="12" w:space="0" w:color="auto"/>
              <w:bottom w:val="single" w:sz="4" w:space="0" w:color="auto"/>
            </w:tcBorders>
            <w:vAlign w:val="center"/>
          </w:tcPr>
          <w:p w14:paraId="566D637B" w14:textId="77777777" w:rsidR="00431185" w:rsidRPr="00FD2700" w:rsidRDefault="00431185" w:rsidP="00D43F9A">
            <w:pPr>
              <w:jc w:val="center"/>
              <w:rPr>
                <w:rFonts w:asciiTheme="minorEastAsia" w:eastAsiaTheme="minorEastAsia" w:hAnsiTheme="minorEastAsia"/>
                <w:szCs w:val="18"/>
              </w:rPr>
            </w:pPr>
          </w:p>
        </w:tc>
      </w:tr>
      <w:tr w:rsidR="00431185" w:rsidRPr="00D30F75" w14:paraId="4736E504" w14:textId="77777777" w:rsidTr="0037181F">
        <w:trPr>
          <w:trHeight w:hRule="exact" w:val="285"/>
        </w:trPr>
        <w:tc>
          <w:tcPr>
            <w:tcW w:w="738" w:type="pct"/>
            <w:vMerge/>
            <w:vAlign w:val="center"/>
          </w:tcPr>
          <w:p w14:paraId="7B430222" w14:textId="77777777" w:rsidR="00431185" w:rsidRDefault="00431185" w:rsidP="00D43F9A">
            <w:pPr>
              <w:ind w:leftChars="50" w:left="90" w:rightChars="50" w:right="90"/>
              <w:jc w:val="center"/>
              <w:rPr>
                <w:rFonts w:asciiTheme="minorEastAsia" w:eastAsiaTheme="minorEastAsia" w:hAnsiTheme="minorEastAsia"/>
                <w:szCs w:val="18"/>
              </w:rPr>
            </w:pPr>
          </w:p>
        </w:tc>
        <w:tc>
          <w:tcPr>
            <w:tcW w:w="1340" w:type="pct"/>
            <w:tcBorders>
              <w:top w:val="single" w:sz="4" w:space="0" w:color="auto"/>
              <w:bottom w:val="single" w:sz="4" w:space="0" w:color="auto"/>
              <w:right w:val="nil"/>
            </w:tcBorders>
          </w:tcPr>
          <w:p w14:paraId="54B5D999" w14:textId="6C931E13" w:rsidR="00431185" w:rsidRPr="003B0D23" w:rsidRDefault="00431185" w:rsidP="00D43F9A">
            <w:pPr>
              <w:ind w:leftChars="50" w:left="90" w:rightChars="50" w:right="90"/>
              <w:rPr>
                <w:rFonts w:asciiTheme="minorEastAsia" w:eastAsiaTheme="minorEastAsia" w:hAnsiTheme="minorEastAsia"/>
                <w:sz w:val="16"/>
                <w:szCs w:val="16"/>
              </w:rPr>
            </w:pPr>
            <w:r w:rsidRPr="003B0D23">
              <w:rPr>
                <w:rFonts w:asciiTheme="minorEastAsia" w:eastAsiaTheme="minorEastAsia" w:hAnsiTheme="minorEastAsia" w:hint="eastAsia"/>
                <w:sz w:val="16"/>
                <w:szCs w:val="16"/>
              </w:rPr>
              <w:t>機械システム設計演習</w:t>
            </w:r>
            <w:r w:rsidRPr="003B0D23">
              <w:rPr>
                <w:rFonts w:asciiTheme="minorEastAsia" w:eastAsiaTheme="minorEastAsia" w:hAnsiTheme="minorEastAsia"/>
                <w:sz w:val="16"/>
                <w:szCs w:val="16"/>
              </w:rPr>
              <w:t>(1</w:t>
            </w:r>
            <w:r>
              <w:rPr>
                <w:rFonts w:asciiTheme="minorEastAsia" w:eastAsiaTheme="minorEastAsia" w:hAnsiTheme="minorEastAsia"/>
                <w:sz w:val="16"/>
                <w:szCs w:val="16"/>
              </w:rPr>
              <w:t>a</w:t>
            </w:r>
            <w:r w:rsidRPr="003B0D23">
              <w:rPr>
                <w:rFonts w:asciiTheme="minorEastAsia" w:eastAsiaTheme="minorEastAsia" w:hAnsiTheme="minorEastAsia"/>
                <w:sz w:val="16"/>
                <w:szCs w:val="16"/>
              </w:rPr>
              <w:t xml:space="preserve">) </w:t>
            </w:r>
            <w:r w:rsidRPr="00177424">
              <w:rPr>
                <w:rFonts w:asciiTheme="minorEastAsia" w:eastAsiaTheme="minorEastAsia" w:hAnsiTheme="minorEastAsia" w:hint="eastAsia"/>
                <w:szCs w:val="18"/>
              </w:rPr>
              <w:t>○</w:t>
            </w:r>
          </w:p>
        </w:tc>
        <w:tc>
          <w:tcPr>
            <w:tcW w:w="418" w:type="pct"/>
            <w:tcBorders>
              <w:top w:val="single" w:sz="4" w:space="0" w:color="auto"/>
              <w:bottom w:val="single" w:sz="4" w:space="0" w:color="auto"/>
              <w:right w:val="single" w:sz="12" w:space="0" w:color="auto"/>
            </w:tcBorders>
            <w:vAlign w:val="center"/>
          </w:tcPr>
          <w:p w14:paraId="5F69972D" w14:textId="77777777" w:rsidR="00431185" w:rsidRPr="00FD2700" w:rsidRDefault="00431185"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70D975F5" w14:textId="77777777" w:rsidR="00431185" w:rsidRPr="00FD2700" w:rsidRDefault="00431185"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618F2553" w14:textId="77777777" w:rsidR="00431185" w:rsidRPr="00FD1EEF" w:rsidDel="00074AB0" w:rsidRDefault="00431185" w:rsidP="00D43F9A">
            <w:pPr>
              <w:jc w:val="center"/>
              <w:rPr>
                <w:rFonts w:asciiTheme="minorEastAsia" w:eastAsiaTheme="minorEastAsia" w:hAnsiTheme="minorEastAsia" w:cs="Segoe UI Symbol"/>
              </w:rPr>
            </w:pPr>
          </w:p>
        </w:tc>
        <w:tc>
          <w:tcPr>
            <w:tcW w:w="418" w:type="pct"/>
            <w:tcBorders>
              <w:top w:val="single" w:sz="4" w:space="0" w:color="auto"/>
              <w:left w:val="single" w:sz="12" w:space="0" w:color="auto"/>
              <w:bottom w:val="single" w:sz="4" w:space="0" w:color="auto"/>
              <w:right w:val="single" w:sz="12" w:space="0" w:color="auto"/>
            </w:tcBorders>
          </w:tcPr>
          <w:p w14:paraId="4B97BB97" w14:textId="02BCE4B7" w:rsidR="00431185" w:rsidRPr="00FD2700" w:rsidRDefault="00431185" w:rsidP="00D43F9A">
            <w:pPr>
              <w:jc w:val="center"/>
              <w:rPr>
                <w:rFonts w:asciiTheme="minorEastAsia" w:eastAsiaTheme="minorEastAsia" w:hAnsiTheme="minorEastAsia"/>
                <w:szCs w:val="18"/>
              </w:rPr>
            </w:pPr>
            <w:r>
              <w:rPr>
                <w:rFonts w:asciiTheme="minorEastAsia" w:eastAsiaTheme="minorEastAsia" w:hAnsiTheme="minorEastAsia" w:cs="Segoe UI Symbol"/>
              </w:rPr>
              <w:t>0.5</w:t>
            </w:r>
          </w:p>
        </w:tc>
        <w:tc>
          <w:tcPr>
            <w:tcW w:w="418" w:type="pct"/>
            <w:tcBorders>
              <w:top w:val="single" w:sz="4" w:space="0" w:color="auto"/>
              <w:left w:val="single" w:sz="12" w:space="0" w:color="auto"/>
              <w:bottom w:val="single" w:sz="4" w:space="0" w:color="auto"/>
              <w:right w:val="single" w:sz="12" w:space="0" w:color="auto"/>
            </w:tcBorders>
            <w:vAlign w:val="center"/>
          </w:tcPr>
          <w:p w14:paraId="170472EA" w14:textId="77777777" w:rsidR="00431185" w:rsidRPr="00FD2700" w:rsidDel="00034FF7" w:rsidRDefault="00431185"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20B9336E" w14:textId="77777777" w:rsidR="00431185" w:rsidRPr="00FD2700" w:rsidRDefault="00431185" w:rsidP="00D43F9A">
            <w:pPr>
              <w:jc w:val="center"/>
              <w:rPr>
                <w:rFonts w:asciiTheme="minorEastAsia" w:eastAsiaTheme="minorEastAsia" w:hAnsiTheme="minorEastAsia"/>
                <w:szCs w:val="18"/>
              </w:rPr>
            </w:pPr>
          </w:p>
        </w:tc>
        <w:tc>
          <w:tcPr>
            <w:tcW w:w="414" w:type="pct"/>
            <w:tcBorders>
              <w:top w:val="single" w:sz="4" w:space="0" w:color="auto"/>
              <w:left w:val="single" w:sz="12" w:space="0" w:color="auto"/>
              <w:bottom w:val="single" w:sz="4" w:space="0" w:color="auto"/>
            </w:tcBorders>
            <w:vAlign w:val="center"/>
          </w:tcPr>
          <w:p w14:paraId="7BF6D42E" w14:textId="076CA056" w:rsidR="00431185" w:rsidRPr="00FD2700" w:rsidRDefault="00431185" w:rsidP="00D43F9A">
            <w:pPr>
              <w:jc w:val="center"/>
              <w:rPr>
                <w:rFonts w:asciiTheme="minorEastAsia" w:eastAsiaTheme="minorEastAsia" w:hAnsiTheme="minorEastAsia"/>
                <w:szCs w:val="18"/>
              </w:rPr>
            </w:pPr>
            <w:r>
              <w:rPr>
                <w:rFonts w:asciiTheme="minorEastAsia" w:eastAsiaTheme="minorEastAsia" w:hAnsiTheme="minorEastAsia" w:cs="Segoe UI Symbol"/>
              </w:rPr>
              <w:t>0.5</w:t>
            </w:r>
          </w:p>
        </w:tc>
      </w:tr>
      <w:tr w:rsidR="00431185" w:rsidRPr="00D30F75" w14:paraId="15DCEE64" w14:textId="77777777" w:rsidTr="0037181F">
        <w:trPr>
          <w:trHeight w:hRule="exact" w:val="285"/>
        </w:trPr>
        <w:tc>
          <w:tcPr>
            <w:tcW w:w="738" w:type="pct"/>
            <w:vMerge/>
            <w:vAlign w:val="center"/>
          </w:tcPr>
          <w:p w14:paraId="090BCF8B" w14:textId="77777777" w:rsidR="00431185" w:rsidRDefault="00431185" w:rsidP="00431185">
            <w:pPr>
              <w:ind w:leftChars="50" w:left="90" w:rightChars="50" w:right="90"/>
              <w:jc w:val="center"/>
              <w:rPr>
                <w:rFonts w:asciiTheme="minorEastAsia" w:eastAsiaTheme="minorEastAsia" w:hAnsiTheme="minorEastAsia"/>
                <w:szCs w:val="18"/>
              </w:rPr>
            </w:pPr>
          </w:p>
        </w:tc>
        <w:tc>
          <w:tcPr>
            <w:tcW w:w="1340" w:type="pct"/>
            <w:tcBorders>
              <w:top w:val="single" w:sz="4" w:space="0" w:color="auto"/>
              <w:bottom w:val="single" w:sz="4" w:space="0" w:color="auto"/>
              <w:right w:val="nil"/>
            </w:tcBorders>
          </w:tcPr>
          <w:p w14:paraId="2525C11E" w14:textId="2F39F0B7" w:rsidR="00431185" w:rsidRPr="003B0D23" w:rsidRDefault="00431185" w:rsidP="00431185">
            <w:pPr>
              <w:ind w:leftChars="50" w:left="90" w:rightChars="50" w:right="90"/>
              <w:rPr>
                <w:rFonts w:asciiTheme="minorEastAsia" w:eastAsiaTheme="minorEastAsia" w:hAnsiTheme="minorEastAsia"/>
                <w:sz w:val="16"/>
                <w:szCs w:val="16"/>
              </w:rPr>
            </w:pPr>
            <w:r w:rsidRPr="003B0D23">
              <w:rPr>
                <w:rFonts w:asciiTheme="minorEastAsia" w:eastAsiaTheme="minorEastAsia" w:hAnsiTheme="minorEastAsia" w:hint="eastAsia"/>
                <w:sz w:val="16"/>
                <w:szCs w:val="16"/>
              </w:rPr>
              <w:t>機械システム設計演習</w:t>
            </w:r>
            <w:r w:rsidRPr="003B0D23">
              <w:rPr>
                <w:rFonts w:asciiTheme="minorEastAsia" w:eastAsiaTheme="minorEastAsia" w:hAnsiTheme="minorEastAsia"/>
                <w:sz w:val="16"/>
                <w:szCs w:val="16"/>
              </w:rPr>
              <w:t>(1</w:t>
            </w:r>
            <w:r>
              <w:rPr>
                <w:rFonts w:asciiTheme="minorEastAsia" w:eastAsiaTheme="minorEastAsia" w:hAnsiTheme="minorEastAsia"/>
                <w:sz w:val="16"/>
                <w:szCs w:val="16"/>
              </w:rPr>
              <w:t>b</w:t>
            </w:r>
            <w:r w:rsidRPr="003B0D23">
              <w:rPr>
                <w:rFonts w:asciiTheme="minorEastAsia" w:eastAsiaTheme="minorEastAsia" w:hAnsiTheme="minorEastAsia"/>
                <w:sz w:val="16"/>
                <w:szCs w:val="16"/>
              </w:rPr>
              <w:t xml:space="preserve">) </w:t>
            </w:r>
            <w:r w:rsidRPr="00177424">
              <w:rPr>
                <w:rFonts w:asciiTheme="minorEastAsia" w:eastAsiaTheme="minorEastAsia" w:hAnsiTheme="minorEastAsia" w:hint="eastAsia"/>
                <w:szCs w:val="18"/>
              </w:rPr>
              <w:t>○</w:t>
            </w:r>
          </w:p>
        </w:tc>
        <w:tc>
          <w:tcPr>
            <w:tcW w:w="418" w:type="pct"/>
            <w:tcBorders>
              <w:top w:val="single" w:sz="4" w:space="0" w:color="auto"/>
              <w:bottom w:val="single" w:sz="4" w:space="0" w:color="auto"/>
              <w:right w:val="single" w:sz="12" w:space="0" w:color="auto"/>
            </w:tcBorders>
            <w:vAlign w:val="center"/>
          </w:tcPr>
          <w:p w14:paraId="346E6986" w14:textId="77777777" w:rsidR="00431185" w:rsidRPr="00FD2700" w:rsidRDefault="00431185" w:rsidP="00431185">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0AD31A6A" w14:textId="77777777" w:rsidR="00431185" w:rsidRPr="00FD2700" w:rsidRDefault="00431185" w:rsidP="00431185">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5FA91B17" w14:textId="77777777" w:rsidR="00431185" w:rsidRPr="00FD1EEF" w:rsidDel="00074AB0" w:rsidRDefault="00431185" w:rsidP="00431185">
            <w:pPr>
              <w:jc w:val="center"/>
              <w:rPr>
                <w:rFonts w:asciiTheme="minorEastAsia" w:eastAsiaTheme="minorEastAsia" w:hAnsiTheme="minorEastAsia" w:cs="Segoe UI Symbol"/>
              </w:rPr>
            </w:pPr>
          </w:p>
        </w:tc>
        <w:tc>
          <w:tcPr>
            <w:tcW w:w="418" w:type="pct"/>
            <w:tcBorders>
              <w:top w:val="single" w:sz="4" w:space="0" w:color="auto"/>
              <w:left w:val="single" w:sz="12" w:space="0" w:color="auto"/>
              <w:bottom w:val="single" w:sz="4" w:space="0" w:color="auto"/>
              <w:right w:val="single" w:sz="12" w:space="0" w:color="auto"/>
            </w:tcBorders>
          </w:tcPr>
          <w:p w14:paraId="75811F3D" w14:textId="72EB20D3" w:rsidR="00431185" w:rsidRDefault="00431185" w:rsidP="00431185">
            <w:pPr>
              <w:jc w:val="center"/>
              <w:rPr>
                <w:rFonts w:asciiTheme="minorEastAsia" w:eastAsiaTheme="minorEastAsia" w:hAnsiTheme="minorEastAsia" w:cs="Segoe UI Symbol"/>
              </w:rPr>
            </w:pPr>
            <w:r>
              <w:rPr>
                <w:rFonts w:asciiTheme="minorEastAsia" w:eastAsiaTheme="minorEastAsia" w:hAnsiTheme="minorEastAsia" w:cs="Segoe UI Symbol" w:hint="eastAsia"/>
              </w:rPr>
              <w:t>0</w:t>
            </w:r>
            <w:r>
              <w:rPr>
                <w:rFonts w:asciiTheme="minorEastAsia" w:eastAsiaTheme="minorEastAsia" w:hAnsiTheme="minorEastAsia" w:cs="Segoe UI Symbol"/>
              </w:rPr>
              <w:t>.5</w:t>
            </w:r>
          </w:p>
        </w:tc>
        <w:tc>
          <w:tcPr>
            <w:tcW w:w="418" w:type="pct"/>
            <w:tcBorders>
              <w:top w:val="single" w:sz="4" w:space="0" w:color="auto"/>
              <w:left w:val="single" w:sz="12" w:space="0" w:color="auto"/>
              <w:bottom w:val="single" w:sz="4" w:space="0" w:color="auto"/>
              <w:right w:val="single" w:sz="12" w:space="0" w:color="auto"/>
            </w:tcBorders>
            <w:vAlign w:val="center"/>
          </w:tcPr>
          <w:p w14:paraId="759857D9" w14:textId="77777777" w:rsidR="00431185" w:rsidRPr="00FD2700" w:rsidDel="00034FF7" w:rsidRDefault="00431185" w:rsidP="00431185">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706F273A" w14:textId="77777777" w:rsidR="00431185" w:rsidRPr="00FD2700" w:rsidRDefault="00431185" w:rsidP="00431185">
            <w:pPr>
              <w:jc w:val="center"/>
              <w:rPr>
                <w:rFonts w:asciiTheme="minorEastAsia" w:eastAsiaTheme="minorEastAsia" w:hAnsiTheme="minorEastAsia"/>
                <w:szCs w:val="18"/>
              </w:rPr>
            </w:pPr>
          </w:p>
        </w:tc>
        <w:tc>
          <w:tcPr>
            <w:tcW w:w="414" w:type="pct"/>
            <w:tcBorders>
              <w:top w:val="single" w:sz="4" w:space="0" w:color="auto"/>
              <w:left w:val="single" w:sz="12" w:space="0" w:color="auto"/>
              <w:bottom w:val="single" w:sz="4" w:space="0" w:color="auto"/>
            </w:tcBorders>
            <w:vAlign w:val="center"/>
          </w:tcPr>
          <w:p w14:paraId="7340BE99" w14:textId="1FAB897B" w:rsidR="00431185" w:rsidRDefault="00431185" w:rsidP="00431185">
            <w:pPr>
              <w:jc w:val="center"/>
              <w:rPr>
                <w:rFonts w:asciiTheme="minorEastAsia" w:eastAsiaTheme="minorEastAsia" w:hAnsiTheme="minorEastAsia" w:cs="Segoe UI Symbol"/>
              </w:rPr>
            </w:pPr>
            <w:r>
              <w:rPr>
                <w:rFonts w:asciiTheme="minorEastAsia" w:eastAsiaTheme="minorEastAsia" w:hAnsiTheme="minorEastAsia" w:cs="Segoe UI Symbol" w:hint="eastAsia"/>
              </w:rPr>
              <w:t>0</w:t>
            </w:r>
            <w:r>
              <w:rPr>
                <w:rFonts w:asciiTheme="minorEastAsia" w:eastAsiaTheme="minorEastAsia" w:hAnsiTheme="minorEastAsia" w:cs="Segoe UI Symbol"/>
              </w:rPr>
              <w:t>.5</w:t>
            </w:r>
          </w:p>
        </w:tc>
      </w:tr>
      <w:tr w:rsidR="00431185" w:rsidRPr="00D30F75" w14:paraId="603D2118" w14:textId="77777777" w:rsidTr="0037181F">
        <w:trPr>
          <w:trHeight w:hRule="exact" w:val="285"/>
        </w:trPr>
        <w:tc>
          <w:tcPr>
            <w:tcW w:w="738" w:type="pct"/>
            <w:vMerge/>
            <w:vAlign w:val="center"/>
          </w:tcPr>
          <w:p w14:paraId="5DE312DC" w14:textId="77777777" w:rsidR="00431185" w:rsidRDefault="00431185" w:rsidP="00D43F9A">
            <w:pPr>
              <w:ind w:leftChars="50" w:left="90" w:rightChars="50" w:right="90"/>
              <w:jc w:val="center"/>
              <w:rPr>
                <w:rFonts w:asciiTheme="minorEastAsia" w:eastAsiaTheme="minorEastAsia" w:hAnsiTheme="minorEastAsia"/>
                <w:szCs w:val="18"/>
              </w:rPr>
            </w:pPr>
          </w:p>
        </w:tc>
        <w:tc>
          <w:tcPr>
            <w:tcW w:w="1340" w:type="pct"/>
            <w:tcBorders>
              <w:top w:val="single" w:sz="4" w:space="0" w:color="auto"/>
              <w:bottom w:val="single" w:sz="4" w:space="0" w:color="auto"/>
              <w:right w:val="nil"/>
            </w:tcBorders>
          </w:tcPr>
          <w:p w14:paraId="6B575FE1" w14:textId="3DFB6792" w:rsidR="00431185" w:rsidRPr="00877E2D" w:rsidRDefault="00431185" w:rsidP="00D43F9A">
            <w:pPr>
              <w:ind w:leftChars="50" w:left="90" w:rightChars="50" w:right="90"/>
              <w:rPr>
                <w:rFonts w:asciiTheme="minorEastAsia" w:eastAsiaTheme="minorEastAsia" w:hAnsiTheme="minorEastAsia"/>
                <w:szCs w:val="18"/>
              </w:rPr>
            </w:pPr>
            <w:r w:rsidRPr="003B0D23">
              <w:rPr>
                <w:rFonts w:asciiTheme="minorEastAsia" w:eastAsiaTheme="minorEastAsia" w:hAnsiTheme="minorEastAsia" w:hint="eastAsia"/>
                <w:sz w:val="16"/>
                <w:szCs w:val="16"/>
              </w:rPr>
              <w:t>機械システム設計演習</w:t>
            </w:r>
            <w:r w:rsidRPr="003B0D23">
              <w:rPr>
                <w:rFonts w:asciiTheme="minorEastAsia" w:eastAsiaTheme="minorEastAsia" w:hAnsiTheme="minorEastAsia"/>
                <w:sz w:val="16"/>
                <w:szCs w:val="16"/>
              </w:rPr>
              <w:t>(2</w:t>
            </w:r>
            <w:r>
              <w:rPr>
                <w:rFonts w:asciiTheme="minorEastAsia" w:eastAsiaTheme="minorEastAsia" w:hAnsiTheme="minorEastAsia"/>
                <w:sz w:val="16"/>
                <w:szCs w:val="16"/>
              </w:rPr>
              <w:t>a</w:t>
            </w:r>
            <w:r w:rsidRPr="003B0D23">
              <w:rPr>
                <w:rFonts w:asciiTheme="minorEastAsia" w:eastAsiaTheme="minorEastAsia" w:hAnsiTheme="minorEastAsia"/>
                <w:sz w:val="16"/>
                <w:szCs w:val="16"/>
              </w:rPr>
              <w:t>)</w:t>
            </w:r>
            <w:r>
              <w:rPr>
                <w:rFonts w:asciiTheme="minorEastAsia" w:eastAsiaTheme="minorEastAsia" w:hAnsiTheme="minorEastAsia"/>
                <w:szCs w:val="18"/>
              </w:rPr>
              <w:t xml:space="preserve"> </w:t>
            </w:r>
            <w:r w:rsidRPr="00877E2D">
              <w:rPr>
                <w:rFonts w:asciiTheme="minorEastAsia" w:eastAsiaTheme="minorEastAsia" w:hAnsiTheme="minorEastAsia" w:hint="eastAsia"/>
                <w:szCs w:val="18"/>
              </w:rPr>
              <w:t>○</w:t>
            </w:r>
          </w:p>
        </w:tc>
        <w:tc>
          <w:tcPr>
            <w:tcW w:w="418" w:type="pct"/>
            <w:tcBorders>
              <w:top w:val="single" w:sz="4" w:space="0" w:color="auto"/>
              <w:bottom w:val="single" w:sz="4" w:space="0" w:color="auto"/>
              <w:right w:val="single" w:sz="12" w:space="0" w:color="auto"/>
            </w:tcBorders>
            <w:vAlign w:val="center"/>
          </w:tcPr>
          <w:p w14:paraId="12063267" w14:textId="77777777" w:rsidR="00431185" w:rsidRPr="00FD2700" w:rsidRDefault="00431185"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12C8500B" w14:textId="77777777" w:rsidR="00431185" w:rsidRPr="00FD2700" w:rsidRDefault="00431185"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29B3796F" w14:textId="77777777" w:rsidR="00431185" w:rsidRPr="00FD1EEF" w:rsidDel="00074AB0" w:rsidRDefault="00431185" w:rsidP="00D43F9A">
            <w:pPr>
              <w:jc w:val="center"/>
              <w:rPr>
                <w:rFonts w:asciiTheme="minorEastAsia" w:eastAsiaTheme="minorEastAsia" w:hAnsiTheme="minorEastAsia" w:cs="Segoe UI Symbol"/>
              </w:rPr>
            </w:pPr>
          </w:p>
        </w:tc>
        <w:tc>
          <w:tcPr>
            <w:tcW w:w="418" w:type="pct"/>
            <w:tcBorders>
              <w:top w:val="single" w:sz="4" w:space="0" w:color="auto"/>
              <w:left w:val="single" w:sz="12" w:space="0" w:color="auto"/>
              <w:bottom w:val="single" w:sz="4" w:space="0" w:color="auto"/>
              <w:right w:val="single" w:sz="12" w:space="0" w:color="auto"/>
            </w:tcBorders>
          </w:tcPr>
          <w:p w14:paraId="65465D15" w14:textId="230A0D05" w:rsidR="00431185" w:rsidRPr="00FD2700" w:rsidRDefault="00431185" w:rsidP="00D43F9A">
            <w:pPr>
              <w:jc w:val="center"/>
              <w:rPr>
                <w:rFonts w:asciiTheme="minorEastAsia" w:eastAsiaTheme="minorEastAsia" w:hAnsiTheme="minorEastAsia"/>
                <w:szCs w:val="18"/>
              </w:rPr>
            </w:pPr>
            <w:r>
              <w:rPr>
                <w:rFonts w:asciiTheme="minorEastAsia" w:eastAsiaTheme="minorEastAsia" w:hAnsiTheme="minorEastAsia" w:cs="Segoe UI Symbol"/>
              </w:rPr>
              <w:t>0.5</w:t>
            </w:r>
          </w:p>
        </w:tc>
        <w:tc>
          <w:tcPr>
            <w:tcW w:w="418" w:type="pct"/>
            <w:tcBorders>
              <w:top w:val="single" w:sz="4" w:space="0" w:color="auto"/>
              <w:left w:val="single" w:sz="12" w:space="0" w:color="auto"/>
              <w:bottom w:val="single" w:sz="4" w:space="0" w:color="auto"/>
              <w:right w:val="single" w:sz="12" w:space="0" w:color="auto"/>
            </w:tcBorders>
            <w:vAlign w:val="center"/>
          </w:tcPr>
          <w:p w14:paraId="576DCC96" w14:textId="77777777" w:rsidR="00431185" w:rsidRPr="00FD2700" w:rsidDel="00034FF7" w:rsidRDefault="00431185"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2A4E8E28" w14:textId="77777777" w:rsidR="00431185" w:rsidRPr="00FD2700" w:rsidRDefault="00431185" w:rsidP="00D43F9A">
            <w:pPr>
              <w:jc w:val="center"/>
              <w:rPr>
                <w:rFonts w:asciiTheme="minorEastAsia" w:eastAsiaTheme="minorEastAsia" w:hAnsiTheme="minorEastAsia"/>
                <w:szCs w:val="18"/>
              </w:rPr>
            </w:pPr>
          </w:p>
        </w:tc>
        <w:tc>
          <w:tcPr>
            <w:tcW w:w="414" w:type="pct"/>
            <w:tcBorders>
              <w:top w:val="single" w:sz="4" w:space="0" w:color="auto"/>
              <w:left w:val="single" w:sz="12" w:space="0" w:color="auto"/>
              <w:bottom w:val="single" w:sz="4" w:space="0" w:color="auto"/>
            </w:tcBorders>
            <w:vAlign w:val="center"/>
          </w:tcPr>
          <w:p w14:paraId="22B04B15" w14:textId="5A541A4E" w:rsidR="00431185" w:rsidRPr="00FD2700" w:rsidRDefault="00431185" w:rsidP="00D43F9A">
            <w:pPr>
              <w:jc w:val="center"/>
              <w:rPr>
                <w:rFonts w:asciiTheme="minorEastAsia" w:eastAsiaTheme="minorEastAsia" w:hAnsiTheme="minorEastAsia"/>
                <w:szCs w:val="18"/>
              </w:rPr>
            </w:pPr>
            <w:r>
              <w:rPr>
                <w:rFonts w:asciiTheme="minorEastAsia" w:eastAsiaTheme="minorEastAsia" w:hAnsiTheme="minorEastAsia" w:cs="Segoe UI Symbol"/>
              </w:rPr>
              <w:t>0.5</w:t>
            </w:r>
          </w:p>
        </w:tc>
      </w:tr>
      <w:tr w:rsidR="00431185" w:rsidRPr="00D30F75" w14:paraId="64A444F3" w14:textId="77777777" w:rsidTr="0037181F">
        <w:trPr>
          <w:trHeight w:hRule="exact" w:val="285"/>
        </w:trPr>
        <w:tc>
          <w:tcPr>
            <w:tcW w:w="738" w:type="pct"/>
            <w:vMerge/>
            <w:vAlign w:val="center"/>
          </w:tcPr>
          <w:p w14:paraId="047B9052" w14:textId="77777777" w:rsidR="00431185" w:rsidRDefault="00431185" w:rsidP="00431185">
            <w:pPr>
              <w:ind w:leftChars="50" w:left="90" w:rightChars="50" w:right="90"/>
              <w:jc w:val="center"/>
              <w:rPr>
                <w:rFonts w:asciiTheme="minorEastAsia" w:eastAsiaTheme="minorEastAsia" w:hAnsiTheme="minorEastAsia"/>
                <w:szCs w:val="18"/>
              </w:rPr>
            </w:pPr>
          </w:p>
        </w:tc>
        <w:tc>
          <w:tcPr>
            <w:tcW w:w="1340" w:type="pct"/>
            <w:tcBorders>
              <w:top w:val="single" w:sz="4" w:space="0" w:color="auto"/>
              <w:bottom w:val="single" w:sz="4" w:space="0" w:color="auto"/>
              <w:right w:val="nil"/>
            </w:tcBorders>
          </w:tcPr>
          <w:p w14:paraId="135C4D7E" w14:textId="478FAAAD" w:rsidR="00431185" w:rsidRPr="003B0D23" w:rsidRDefault="00431185" w:rsidP="00431185">
            <w:pPr>
              <w:ind w:leftChars="50" w:left="90" w:rightChars="50" w:right="90"/>
              <w:rPr>
                <w:rFonts w:asciiTheme="minorEastAsia" w:eastAsiaTheme="minorEastAsia" w:hAnsiTheme="minorEastAsia"/>
                <w:sz w:val="16"/>
                <w:szCs w:val="16"/>
              </w:rPr>
            </w:pPr>
            <w:r w:rsidRPr="003B0D23">
              <w:rPr>
                <w:rFonts w:asciiTheme="minorEastAsia" w:eastAsiaTheme="minorEastAsia" w:hAnsiTheme="minorEastAsia" w:hint="eastAsia"/>
                <w:sz w:val="16"/>
                <w:szCs w:val="16"/>
              </w:rPr>
              <w:t>機械システム設計演習</w:t>
            </w:r>
            <w:r w:rsidRPr="003B0D23">
              <w:rPr>
                <w:rFonts w:asciiTheme="minorEastAsia" w:eastAsiaTheme="minorEastAsia" w:hAnsiTheme="minorEastAsia"/>
                <w:sz w:val="16"/>
                <w:szCs w:val="16"/>
              </w:rPr>
              <w:t>(2</w:t>
            </w:r>
            <w:r>
              <w:rPr>
                <w:rFonts w:asciiTheme="minorEastAsia" w:eastAsiaTheme="minorEastAsia" w:hAnsiTheme="minorEastAsia"/>
                <w:sz w:val="16"/>
                <w:szCs w:val="16"/>
              </w:rPr>
              <w:t>b</w:t>
            </w:r>
            <w:r w:rsidRPr="003B0D23">
              <w:rPr>
                <w:rFonts w:asciiTheme="minorEastAsia" w:eastAsiaTheme="minorEastAsia" w:hAnsiTheme="minorEastAsia"/>
                <w:sz w:val="16"/>
                <w:szCs w:val="16"/>
              </w:rPr>
              <w:t>)</w:t>
            </w:r>
            <w:r>
              <w:rPr>
                <w:rFonts w:asciiTheme="minorEastAsia" w:eastAsiaTheme="minorEastAsia" w:hAnsiTheme="minorEastAsia"/>
                <w:szCs w:val="18"/>
              </w:rPr>
              <w:t xml:space="preserve"> </w:t>
            </w:r>
            <w:r w:rsidRPr="00877E2D">
              <w:rPr>
                <w:rFonts w:asciiTheme="minorEastAsia" w:eastAsiaTheme="minorEastAsia" w:hAnsiTheme="minorEastAsia" w:hint="eastAsia"/>
                <w:szCs w:val="18"/>
              </w:rPr>
              <w:t>○</w:t>
            </w:r>
          </w:p>
        </w:tc>
        <w:tc>
          <w:tcPr>
            <w:tcW w:w="418" w:type="pct"/>
            <w:tcBorders>
              <w:top w:val="single" w:sz="4" w:space="0" w:color="auto"/>
              <w:bottom w:val="single" w:sz="4" w:space="0" w:color="auto"/>
              <w:right w:val="single" w:sz="12" w:space="0" w:color="auto"/>
            </w:tcBorders>
            <w:vAlign w:val="center"/>
          </w:tcPr>
          <w:p w14:paraId="57159AFC" w14:textId="77777777" w:rsidR="00431185" w:rsidRPr="00FD2700" w:rsidRDefault="00431185" w:rsidP="00431185">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72E7A8EF" w14:textId="77777777" w:rsidR="00431185" w:rsidRPr="00FD2700" w:rsidRDefault="00431185" w:rsidP="00431185">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3C48CE8A" w14:textId="77777777" w:rsidR="00431185" w:rsidRPr="00FD1EEF" w:rsidDel="00074AB0" w:rsidRDefault="00431185" w:rsidP="00431185">
            <w:pPr>
              <w:jc w:val="center"/>
              <w:rPr>
                <w:rFonts w:asciiTheme="minorEastAsia" w:eastAsiaTheme="minorEastAsia" w:hAnsiTheme="minorEastAsia" w:cs="Segoe UI Symbol"/>
              </w:rPr>
            </w:pPr>
          </w:p>
        </w:tc>
        <w:tc>
          <w:tcPr>
            <w:tcW w:w="418" w:type="pct"/>
            <w:tcBorders>
              <w:top w:val="single" w:sz="4" w:space="0" w:color="auto"/>
              <w:left w:val="single" w:sz="12" w:space="0" w:color="auto"/>
              <w:bottom w:val="single" w:sz="4" w:space="0" w:color="auto"/>
              <w:right w:val="single" w:sz="12" w:space="0" w:color="auto"/>
            </w:tcBorders>
          </w:tcPr>
          <w:p w14:paraId="50284565" w14:textId="3E537855" w:rsidR="00431185" w:rsidRDefault="00431185" w:rsidP="00431185">
            <w:pPr>
              <w:jc w:val="center"/>
              <w:rPr>
                <w:rFonts w:asciiTheme="minorEastAsia" w:eastAsiaTheme="minorEastAsia" w:hAnsiTheme="minorEastAsia" w:cs="Segoe UI Symbol"/>
              </w:rPr>
            </w:pPr>
            <w:r>
              <w:rPr>
                <w:rFonts w:asciiTheme="minorEastAsia" w:eastAsiaTheme="minorEastAsia" w:hAnsiTheme="minorEastAsia" w:cs="Segoe UI Symbol" w:hint="eastAsia"/>
              </w:rPr>
              <w:t>0</w:t>
            </w:r>
            <w:r>
              <w:rPr>
                <w:rFonts w:asciiTheme="minorEastAsia" w:eastAsiaTheme="minorEastAsia" w:hAnsiTheme="minorEastAsia" w:cs="Segoe UI Symbol"/>
              </w:rPr>
              <w:t>.5</w:t>
            </w:r>
          </w:p>
        </w:tc>
        <w:tc>
          <w:tcPr>
            <w:tcW w:w="418" w:type="pct"/>
            <w:tcBorders>
              <w:top w:val="single" w:sz="4" w:space="0" w:color="auto"/>
              <w:left w:val="single" w:sz="12" w:space="0" w:color="auto"/>
              <w:bottom w:val="single" w:sz="4" w:space="0" w:color="auto"/>
              <w:right w:val="single" w:sz="12" w:space="0" w:color="auto"/>
            </w:tcBorders>
            <w:vAlign w:val="center"/>
          </w:tcPr>
          <w:p w14:paraId="33FB158C" w14:textId="77777777" w:rsidR="00431185" w:rsidRPr="00FD2700" w:rsidDel="00034FF7" w:rsidRDefault="00431185" w:rsidP="00431185">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42767E3E" w14:textId="77777777" w:rsidR="00431185" w:rsidRPr="00FD2700" w:rsidRDefault="00431185" w:rsidP="00431185">
            <w:pPr>
              <w:jc w:val="center"/>
              <w:rPr>
                <w:rFonts w:asciiTheme="minorEastAsia" w:eastAsiaTheme="minorEastAsia" w:hAnsiTheme="minorEastAsia"/>
                <w:szCs w:val="18"/>
              </w:rPr>
            </w:pPr>
          </w:p>
        </w:tc>
        <w:tc>
          <w:tcPr>
            <w:tcW w:w="414" w:type="pct"/>
            <w:tcBorders>
              <w:top w:val="single" w:sz="4" w:space="0" w:color="auto"/>
              <w:left w:val="single" w:sz="12" w:space="0" w:color="auto"/>
              <w:bottom w:val="single" w:sz="4" w:space="0" w:color="auto"/>
            </w:tcBorders>
            <w:vAlign w:val="center"/>
          </w:tcPr>
          <w:p w14:paraId="56D5D6F4" w14:textId="55CFB056" w:rsidR="00431185" w:rsidRDefault="00431185" w:rsidP="00431185">
            <w:pPr>
              <w:jc w:val="center"/>
              <w:rPr>
                <w:rFonts w:asciiTheme="minorEastAsia" w:eastAsiaTheme="minorEastAsia" w:hAnsiTheme="minorEastAsia" w:cs="Segoe UI Symbol"/>
              </w:rPr>
            </w:pPr>
            <w:r>
              <w:rPr>
                <w:rFonts w:asciiTheme="minorEastAsia" w:eastAsiaTheme="minorEastAsia" w:hAnsiTheme="minorEastAsia" w:cs="Segoe UI Symbol" w:hint="eastAsia"/>
              </w:rPr>
              <w:t>0</w:t>
            </w:r>
            <w:r>
              <w:rPr>
                <w:rFonts w:asciiTheme="minorEastAsia" w:eastAsiaTheme="minorEastAsia" w:hAnsiTheme="minorEastAsia" w:cs="Segoe UI Symbol"/>
              </w:rPr>
              <w:t>.5</w:t>
            </w:r>
          </w:p>
        </w:tc>
      </w:tr>
      <w:tr w:rsidR="00D43F9A" w:rsidRPr="00D30F75" w14:paraId="04A7186C" w14:textId="77777777" w:rsidTr="0037181F">
        <w:trPr>
          <w:trHeight w:hRule="exact" w:val="285"/>
        </w:trPr>
        <w:tc>
          <w:tcPr>
            <w:tcW w:w="738" w:type="pct"/>
            <w:vMerge w:val="restart"/>
            <w:vAlign w:val="center"/>
          </w:tcPr>
          <w:p w14:paraId="7911BEE6" w14:textId="1E14DEED" w:rsidR="00D43F9A" w:rsidRPr="00E40B95" w:rsidRDefault="00D43F9A" w:rsidP="00D43F9A">
            <w:pPr>
              <w:ind w:leftChars="50" w:left="90" w:rightChars="50" w:right="90"/>
              <w:jc w:val="center"/>
              <w:rPr>
                <w:rFonts w:asciiTheme="minorEastAsia" w:eastAsiaTheme="minorEastAsia"/>
                <w:szCs w:val="18"/>
              </w:rPr>
            </w:pPr>
            <w:r>
              <w:rPr>
                <w:rFonts w:asciiTheme="minorEastAsia" w:eastAsiaTheme="minorEastAsia" w:hAnsiTheme="minorEastAsia" w:hint="eastAsia"/>
                <w:szCs w:val="18"/>
              </w:rPr>
              <w:t>機械工学</w:t>
            </w:r>
            <w:r>
              <w:rPr>
                <w:rFonts w:asciiTheme="minorEastAsia" w:eastAsiaTheme="minorEastAsia" w:hAnsiTheme="minorEastAsia"/>
                <w:szCs w:val="18"/>
              </w:rPr>
              <w:br/>
            </w:r>
            <w:r>
              <w:rPr>
                <w:rFonts w:asciiTheme="minorEastAsia" w:eastAsiaTheme="minorEastAsia" w:hAnsiTheme="minorEastAsia" w:hint="eastAsia"/>
                <w:szCs w:val="18"/>
              </w:rPr>
              <w:t>・力学</w:t>
            </w:r>
          </w:p>
        </w:tc>
        <w:tc>
          <w:tcPr>
            <w:tcW w:w="1340" w:type="pct"/>
            <w:tcBorders>
              <w:top w:val="single" w:sz="12" w:space="0" w:color="auto"/>
              <w:bottom w:val="single" w:sz="4" w:space="0" w:color="auto"/>
              <w:right w:val="nil"/>
            </w:tcBorders>
            <w:vAlign w:val="center"/>
          </w:tcPr>
          <w:p w14:paraId="38D57A89" w14:textId="43BA121C" w:rsidR="00D43F9A" w:rsidRPr="00877E2D" w:rsidRDefault="00D43F9A" w:rsidP="00D43F9A">
            <w:pPr>
              <w:ind w:leftChars="50" w:left="90" w:rightChars="50" w:right="90"/>
              <w:rPr>
                <w:szCs w:val="18"/>
              </w:rPr>
            </w:pPr>
            <w:r w:rsidRPr="00877E2D">
              <w:rPr>
                <w:rFonts w:asciiTheme="minorEastAsia" w:eastAsiaTheme="minorEastAsia" w:hAnsiTheme="minorEastAsia" w:hint="eastAsia"/>
                <w:szCs w:val="18"/>
              </w:rPr>
              <w:t>材料力学</w:t>
            </w:r>
            <w:r w:rsidRPr="00877E2D">
              <w:rPr>
                <w:rFonts w:asciiTheme="minorEastAsia" w:eastAsiaTheme="minorEastAsia" w:hAnsiTheme="minorEastAsia"/>
                <w:szCs w:val="18"/>
              </w:rPr>
              <w:t>(1)</w:t>
            </w:r>
            <w:r w:rsidRPr="00877E2D">
              <w:rPr>
                <w:rFonts w:asciiTheme="minorEastAsia" w:eastAsiaTheme="minorEastAsia" w:hAnsiTheme="minorEastAsia" w:hint="eastAsia"/>
                <w:szCs w:val="18"/>
              </w:rPr>
              <w:t>及び演習</w:t>
            </w:r>
            <w:r w:rsidRPr="00877E2D">
              <w:rPr>
                <w:rFonts w:asciiTheme="minorEastAsia" w:eastAsiaTheme="minorEastAsia" w:hAnsiTheme="minorEastAsia"/>
                <w:szCs w:val="18"/>
              </w:rPr>
              <w:t xml:space="preserve"> </w:t>
            </w:r>
            <w:r w:rsidRPr="00877E2D">
              <w:rPr>
                <w:rFonts w:asciiTheme="minorEastAsia" w:eastAsiaTheme="minorEastAsia" w:hAnsiTheme="minorEastAsia" w:hint="eastAsia"/>
                <w:szCs w:val="18"/>
              </w:rPr>
              <w:t>○</w:t>
            </w:r>
          </w:p>
        </w:tc>
        <w:tc>
          <w:tcPr>
            <w:tcW w:w="418" w:type="pct"/>
            <w:tcBorders>
              <w:top w:val="single" w:sz="12" w:space="0" w:color="auto"/>
              <w:bottom w:val="single" w:sz="4" w:space="0" w:color="auto"/>
              <w:right w:val="single" w:sz="12" w:space="0" w:color="auto"/>
            </w:tcBorders>
            <w:vAlign w:val="center"/>
          </w:tcPr>
          <w:p w14:paraId="70CAB2B5" w14:textId="77777777" w:rsidR="00D43F9A" w:rsidRPr="00FD2700" w:rsidRDefault="00D43F9A" w:rsidP="00D43F9A">
            <w:pPr>
              <w:jc w:val="center"/>
              <w:rPr>
                <w:rFonts w:asciiTheme="minorEastAsia" w:eastAsiaTheme="minorEastAsia" w:hAnsiTheme="minorEastAsia"/>
                <w:szCs w:val="18"/>
              </w:rPr>
            </w:pPr>
          </w:p>
        </w:tc>
        <w:tc>
          <w:tcPr>
            <w:tcW w:w="418" w:type="pct"/>
            <w:tcBorders>
              <w:top w:val="single" w:sz="12" w:space="0" w:color="auto"/>
              <w:left w:val="single" w:sz="12" w:space="0" w:color="auto"/>
              <w:bottom w:val="single" w:sz="4" w:space="0" w:color="auto"/>
              <w:right w:val="single" w:sz="12" w:space="0" w:color="auto"/>
            </w:tcBorders>
            <w:vAlign w:val="center"/>
          </w:tcPr>
          <w:p w14:paraId="2B36BAE6" w14:textId="77777777" w:rsidR="00D43F9A" w:rsidRPr="00FD2700" w:rsidRDefault="00D43F9A" w:rsidP="00D43F9A">
            <w:pPr>
              <w:jc w:val="center"/>
              <w:rPr>
                <w:rFonts w:asciiTheme="minorEastAsia" w:eastAsiaTheme="minorEastAsia" w:hAnsiTheme="minorEastAsia"/>
                <w:szCs w:val="18"/>
              </w:rPr>
            </w:pPr>
          </w:p>
        </w:tc>
        <w:tc>
          <w:tcPr>
            <w:tcW w:w="418" w:type="pct"/>
            <w:tcBorders>
              <w:top w:val="single" w:sz="12" w:space="0" w:color="auto"/>
              <w:left w:val="single" w:sz="12" w:space="0" w:color="auto"/>
              <w:bottom w:val="single" w:sz="4" w:space="0" w:color="auto"/>
              <w:right w:val="single" w:sz="12" w:space="0" w:color="auto"/>
            </w:tcBorders>
          </w:tcPr>
          <w:p w14:paraId="6DACC7D1" w14:textId="347FD7E5" w:rsidR="00D43F9A" w:rsidRPr="00FD2700" w:rsidRDefault="00D43F9A" w:rsidP="00D43F9A">
            <w:pPr>
              <w:jc w:val="center"/>
              <w:rPr>
                <w:rFonts w:asciiTheme="minorEastAsia" w:eastAsiaTheme="minorEastAsia" w:hAnsiTheme="minorEastAsia" w:cs="Segoe UI Symbol"/>
              </w:rPr>
            </w:pPr>
            <w:r>
              <w:rPr>
                <w:rFonts w:asciiTheme="minorEastAsia" w:eastAsiaTheme="minorEastAsia" w:hAnsiTheme="minorEastAsia" w:cs="Segoe UI Symbol"/>
              </w:rPr>
              <w:t>1.5</w:t>
            </w:r>
          </w:p>
        </w:tc>
        <w:tc>
          <w:tcPr>
            <w:tcW w:w="418" w:type="pct"/>
            <w:tcBorders>
              <w:top w:val="single" w:sz="12" w:space="0" w:color="auto"/>
              <w:left w:val="single" w:sz="12" w:space="0" w:color="auto"/>
              <w:bottom w:val="single" w:sz="4" w:space="0" w:color="auto"/>
              <w:right w:val="single" w:sz="12" w:space="0" w:color="auto"/>
            </w:tcBorders>
            <w:vAlign w:val="center"/>
          </w:tcPr>
          <w:p w14:paraId="187A9AF5" w14:textId="77777777" w:rsidR="00D43F9A" w:rsidRPr="00FD2700" w:rsidRDefault="00D43F9A" w:rsidP="00D43F9A">
            <w:pPr>
              <w:jc w:val="center"/>
              <w:rPr>
                <w:rFonts w:asciiTheme="minorEastAsia" w:eastAsiaTheme="minorEastAsia" w:hAnsiTheme="minorEastAsia"/>
                <w:szCs w:val="18"/>
              </w:rPr>
            </w:pPr>
          </w:p>
        </w:tc>
        <w:tc>
          <w:tcPr>
            <w:tcW w:w="418" w:type="pct"/>
            <w:tcBorders>
              <w:top w:val="single" w:sz="12" w:space="0" w:color="auto"/>
              <w:left w:val="single" w:sz="12" w:space="0" w:color="auto"/>
              <w:bottom w:val="single" w:sz="4" w:space="0" w:color="auto"/>
              <w:right w:val="single" w:sz="12" w:space="0" w:color="auto"/>
            </w:tcBorders>
            <w:vAlign w:val="center"/>
          </w:tcPr>
          <w:p w14:paraId="32977090" w14:textId="77777777" w:rsidR="00D43F9A" w:rsidRPr="00FD2700" w:rsidDel="00034FF7" w:rsidRDefault="00D43F9A" w:rsidP="00D43F9A">
            <w:pPr>
              <w:jc w:val="center"/>
              <w:rPr>
                <w:rFonts w:asciiTheme="minorEastAsia" w:eastAsiaTheme="minorEastAsia" w:hAnsiTheme="minorEastAsia"/>
                <w:szCs w:val="18"/>
              </w:rPr>
            </w:pPr>
          </w:p>
        </w:tc>
        <w:tc>
          <w:tcPr>
            <w:tcW w:w="418" w:type="pct"/>
            <w:tcBorders>
              <w:top w:val="single" w:sz="12" w:space="0" w:color="auto"/>
              <w:left w:val="single" w:sz="12" w:space="0" w:color="auto"/>
              <w:bottom w:val="single" w:sz="4" w:space="0" w:color="auto"/>
              <w:right w:val="single" w:sz="12" w:space="0" w:color="auto"/>
            </w:tcBorders>
            <w:vAlign w:val="center"/>
          </w:tcPr>
          <w:p w14:paraId="76C609B1" w14:textId="77777777" w:rsidR="00D43F9A" w:rsidRPr="00FD2700" w:rsidRDefault="00D43F9A" w:rsidP="00D43F9A">
            <w:pPr>
              <w:jc w:val="center"/>
              <w:rPr>
                <w:rFonts w:asciiTheme="minorEastAsia" w:eastAsiaTheme="minorEastAsia" w:hAnsiTheme="minorEastAsia"/>
                <w:szCs w:val="18"/>
              </w:rPr>
            </w:pPr>
          </w:p>
        </w:tc>
        <w:tc>
          <w:tcPr>
            <w:tcW w:w="414" w:type="pct"/>
            <w:tcBorders>
              <w:top w:val="single" w:sz="12" w:space="0" w:color="auto"/>
              <w:left w:val="single" w:sz="12" w:space="0" w:color="auto"/>
              <w:bottom w:val="single" w:sz="4" w:space="0" w:color="auto"/>
            </w:tcBorders>
            <w:vAlign w:val="center"/>
          </w:tcPr>
          <w:p w14:paraId="266ED326" w14:textId="77777777" w:rsidR="00D43F9A" w:rsidRPr="00FD2700" w:rsidRDefault="00D43F9A" w:rsidP="00D43F9A">
            <w:pPr>
              <w:jc w:val="center"/>
              <w:rPr>
                <w:rFonts w:asciiTheme="minorEastAsia" w:eastAsiaTheme="minorEastAsia" w:hAnsiTheme="minorEastAsia"/>
                <w:szCs w:val="18"/>
              </w:rPr>
            </w:pPr>
          </w:p>
        </w:tc>
      </w:tr>
      <w:tr w:rsidR="00D43F9A" w:rsidRPr="00D30F75" w14:paraId="439DB304" w14:textId="77777777" w:rsidTr="0037181F">
        <w:trPr>
          <w:trHeight w:hRule="exact" w:val="285"/>
        </w:trPr>
        <w:tc>
          <w:tcPr>
            <w:tcW w:w="738" w:type="pct"/>
            <w:vMerge/>
            <w:vAlign w:val="center"/>
          </w:tcPr>
          <w:p w14:paraId="1960A2E1" w14:textId="77777777" w:rsidR="00D43F9A" w:rsidRPr="00D30F75" w:rsidRDefault="00D43F9A" w:rsidP="00D43F9A">
            <w:pPr>
              <w:ind w:leftChars="50" w:left="90" w:rightChars="50" w:right="90"/>
              <w:jc w:val="center"/>
              <w:rPr>
                <w:rFonts w:asciiTheme="minorEastAsia" w:eastAsiaTheme="minorEastAsia"/>
                <w:szCs w:val="18"/>
              </w:rPr>
            </w:pPr>
          </w:p>
        </w:tc>
        <w:tc>
          <w:tcPr>
            <w:tcW w:w="1340" w:type="pct"/>
            <w:tcBorders>
              <w:top w:val="single" w:sz="4" w:space="0" w:color="auto"/>
              <w:bottom w:val="single" w:sz="4" w:space="0" w:color="auto"/>
              <w:right w:val="nil"/>
            </w:tcBorders>
            <w:vAlign w:val="center"/>
          </w:tcPr>
          <w:p w14:paraId="2B555BB2" w14:textId="7390D570" w:rsidR="00D43F9A" w:rsidRPr="00877E2D" w:rsidRDefault="00D43F9A" w:rsidP="00D43F9A">
            <w:pPr>
              <w:ind w:leftChars="50" w:left="90" w:rightChars="50" w:right="90"/>
              <w:rPr>
                <w:szCs w:val="18"/>
              </w:rPr>
            </w:pPr>
            <w:r w:rsidRPr="00877E2D">
              <w:rPr>
                <w:rFonts w:asciiTheme="minorEastAsia" w:eastAsiaTheme="minorEastAsia" w:hAnsiTheme="minorEastAsia" w:hint="eastAsia"/>
                <w:szCs w:val="18"/>
              </w:rPr>
              <w:t>材料力学(2)</w:t>
            </w:r>
            <w:r w:rsidRPr="00877E2D">
              <w:rPr>
                <w:rFonts w:asciiTheme="minorEastAsia" w:eastAsiaTheme="minorEastAsia" w:hAnsiTheme="minorEastAsia"/>
                <w:szCs w:val="18"/>
              </w:rPr>
              <w:t xml:space="preserve"> </w:t>
            </w:r>
            <w:r w:rsidRPr="00877E2D">
              <w:rPr>
                <w:rFonts w:asciiTheme="minorEastAsia" w:eastAsiaTheme="minorEastAsia" w:hAnsiTheme="minorEastAsia" w:hint="eastAsia"/>
                <w:szCs w:val="18"/>
              </w:rPr>
              <w:t>△</w:t>
            </w:r>
          </w:p>
        </w:tc>
        <w:tc>
          <w:tcPr>
            <w:tcW w:w="418" w:type="pct"/>
            <w:tcBorders>
              <w:top w:val="single" w:sz="4" w:space="0" w:color="auto"/>
              <w:bottom w:val="single" w:sz="4" w:space="0" w:color="auto"/>
              <w:right w:val="single" w:sz="12" w:space="0" w:color="auto"/>
            </w:tcBorders>
            <w:vAlign w:val="center"/>
          </w:tcPr>
          <w:p w14:paraId="04AB79DC" w14:textId="77777777" w:rsidR="00D43F9A" w:rsidRPr="00FD2700"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416E9742" w14:textId="77777777" w:rsidR="00D43F9A" w:rsidRPr="00FD2700"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tcPr>
          <w:p w14:paraId="4AAD8A81" w14:textId="278A3878" w:rsidR="00D43F9A" w:rsidRPr="00FD2700" w:rsidRDefault="00D43F9A" w:rsidP="00D43F9A">
            <w:pPr>
              <w:jc w:val="center"/>
              <w:rPr>
                <w:rFonts w:asciiTheme="minorEastAsia" w:eastAsiaTheme="minorEastAsia" w:hAnsiTheme="minorEastAsia" w:cs="Segoe UI Symbol"/>
              </w:rPr>
            </w:pPr>
            <w:r>
              <w:rPr>
                <w:rFonts w:asciiTheme="minorEastAsia" w:eastAsiaTheme="minorEastAsia" w:hAnsiTheme="minorEastAsia" w:cs="Segoe UI Symbol"/>
              </w:rPr>
              <w:t>2</w:t>
            </w:r>
          </w:p>
        </w:tc>
        <w:tc>
          <w:tcPr>
            <w:tcW w:w="418" w:type="pct"/>
            <w:tcBorders>
              <w:top w:val="single" w:sz="4" w:space="0" w:color="auto"/>
              <w:left w:val="single" w:sz="12" w:space="0" w:color="auto"/>
              <w:bottom w:val="single" w:sz="4" w:space="0" w:color="auto"/>
              <w:right w:val="single" w:sz="12" w:space="0" w:color="auto"/>
            </w:tcBorders>
            <w:vAlign w:val="center"/>
          </w:tcPr>
          <w:p w14:paraId="7EA7544C" w14:textId="77777777" w:rsidR="00D43F9A" w:rsidRPr="00FD2700"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7459D4DA" w14:textId="77777777" w:rsidR="00D43F9A" w:rsidRPr="00FD2700" w:rsidDel="00034FF7"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3547A91B" w14:textId="77777777" w:rsidR="00D43F9A" w:rsidRPr="00FD2700" w:rsidRDefault="00D43F9A" w:rsidP="00D43F9A">
            <w:pPr>
              <w:jc w:val="center"/>
              <w:rPr>
                <w:rFonts w:asciiTheme="minorEastAsia" w:eastAsiaTheme="minorEastAsia" w:hAnsiTheme="minorEastAsia"/>
                <w:szCs w:val="18"/>
              </w:rPr>
            </w:pPr>
          </w:p>
        </w:tc>
        <w:tc>
          <w:tcPr>
            <w:tcW w:w="414" w:type="pct"/>
            <w:tcBorders>
              <w:top w:val="single" w:sz="4" w:space="0" w:color="auto"/>
              <w:left w:val="single" w:sz="12" w:space="0" w:color="auto"/>
              <w:bottom w:val="single" w:sz="4" w:space="0" w:color="auto"/>
            </w:tcBorders>
            <w:vAlign w:val="center"/>
          </w:tcPr>
          <w:p w14:paraId="192F38AB" w14:textId="77777777" w:rsidR="00D43F9A" w:rsidRPr="00FD2700" w:rsidRDefault="00D43F9A" w:rsidP="00D43F9A">
            <w:pPr>
              <w:jc w:val="center"/>
              <w:rPr>
                <w:rFonts w:asciiTheme="minorEastAsia" w:eastAsiaTheme="minorEastAsia" w:hAnsiTheme="minorEastAsia"/>
                <w:szCs w:val="18"/>
              </w:rPr>
            </w:pPr>
          </w:p>
        </w:tc>
      </w:tr>
      <w:tr w:rsidR="00D43F9A" w:rsidRPr="00D30F75" w14:paraId="11C79606" w14:textId="77777777" w:rsidTr="0037181F">
        <w:trPr>
          <w:trHeight w:hRule="exact" w:val="285"/>
        </w:trPr>
        <w:tc>
          <w:tcPr>
            <w:tcW w:w="738" w:type="pct"/>
            <w:vMerge/>
            <w:vAlign w:val="center"/>
          </w:tcPr>
          <w:p w14:paraId="13E97174" w14:textId="77777777" w:rsidR="00D43F9A" w:rsidRPr="00D30F75" w:rsidRDefault="00D43F9A" w:rsidP="00D43F9A">
            <w:pPr>
              <w:ind w:leftChars="50" w:left="90" w:rightChars="50" w:right="90"/>
              <w:jc w:val="center"/>
              <w:rPr>
                <w:rFonts w:asciiTheme="minorEastAsia" w:eastAsiaTheme="minorEastAsia"/>
                <w:szCs w:val="18"/>
              </w:rPr>
            </w:pPr>
          </w:p>
        </w:tc>
        <w:tc>
          <w:tcPr>
            <w:tcW w:w="1340" w:type="pct"/>
            <w:tcBorders>
              <w:top w:val="single" w:sz="4" w:space="0" w:color="auto"/>
              <w:bottom w:val="single" w:sz="4" w:space="0" w:color="auto"/>
              <w:right w:val="nil"/>
            </w:tcBorders>
            <w:vAlign w:val="center"/>
          </w:tcPr>
          <w:p w14:paraId="7DB2302D" w14:textId="7538C68A" w:rsidR="00D43F9A" w:rsidRPr="00877E2D" w:rsidRDefault="00D43F9A" w:rsidP="00D43F9A">
            <w:pPr>
              <w:ind w:leftChars="50" w:left="90" w:rightChars="50" w:right="90"/>
              <w:rPr>
                <w:szCs w:val="18"/>
              </w:rPr>
            </w:pPr>
            <w:r w:rsidRPr="00877E2D">
              <w:rPr>
                <w:rFonts w:asciiTheme="minorEastAsia" w:eastAsiaTheme="minorEastAsia" w:hAnsiTheme="minorEastAsia" w:hint="eastAsia"/>
                <w:szCs w:val="18"/>
              </w:rPr>
              <w:t xml:space="preserve">強度解析学 </w:t>
            </w:r>
          </w:p>
        </w:tc>
        <w:tc>
          <w:tcPr>
            <w:tcW w:w="418" w:type="pct"/>
            <w:tcBorders>
              <w:top w:val="single" w:sz="4" w:space="0" w:color="auto"/>
              <w:bottom w:val="single" w:sz="4" w:space="0" w:color="auto"/>
              <w:right w:val="single" w:sz="12" w:space="0" w:color="auto"/>
            </w:tcBorders>
            <w:vAlign w:val="center"/>
          </w:tcPr>
          <w:p w14:paraId="37EF21AA" w14:textId="77777777" w:rsidR="00D43F9A" w:rsidRPr="00FD2700"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6BEB3F36" w14:textId="77777777" w:rsidR="00D43F9A" w:rsidRPr="00FD2700"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tcPr>
          <w:p w14:paraId="3AE4ED42" w14:textId="7CA529FC" w:rsidR="00D43F9A" w:rsidRPr="00FD2700" w:rsidRDefault="00D43F9A" w:rsidP="00D43F9A">
            <w:pPr>
              <w:jc w:val="center"/>
              <w:rPr>
                <w:rFonts w:asciiTheme="minorEastAsia" w:eastAsiaTheme="minorEastAsia" w:hAnsiTheme="minorEastAsia" w:cs="Segoe UI Symbol"/>
              </w:rPr>
            </w:pPr>
            <w:r>
              <w:rPr>
                <w:rFonts w:asciiTheme="minorEastAsia" w:eastAsiaTheme="minorEastAsia" w:hAnsiTheme="minorEastAsia" w:cs="Segoe UI Symbol"/>
              </w:rPr>
              <w:t>2</w:t>
            </w:r>
          </w:p>
        </w:tc>
        <w:tc>
          <w:tcPr>
            <w:tcW w:w="418" w:type="pct"/>
            <w:tcBorders>
              <w:top w:val="single" w:sz="4" w:space="0" w:color="auto"/>
              <w:left w:val="single" w:sz="12" w:space="0" w:color="auto"/>
              <w:bottom w:val="single" w:sz="4" w:space="0" w:color="auto"/>
              <w:right w:val="single" w:sz="12" w:space="0" w:color="auto"/>
            </w:tcBorders>
            <w:vAlign w:val="center"/>
          </w:tcPr>
          <w:p w14:paraId="7B6ED384" w14:textId="77777777" w:rsidR="00D43F9A" w:rsidRPr="00FD2700"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65B56749" w14:textId="77777777" w:rsidR="00D43F9A" w:rsidRPr="00FD2700" w:rsidDel="00034FF7"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7B4850EE" w14:textId="77777777" w:rsidR="00D43F9A" w:rsidRPr="00FD2700" w:rsidRDefault="00D43F9A" w:rsidP="00D43F9A">
            <w:pPr>
              <w:jc w:val="center"/>
              <w:rPr>
                <w:rFonts w:asciiTheme="minorEastAsia" w:eastAsiaTheme="minorEastAsia" w:hAnsiTheme="minorEastAsia"/>
                <w:szCs w:val="18"/>
              </w:rPr>
            </w:pPr>
          </w:p>
        </w:tc>
        <w:tc>
          <w:tcPr>
            <w:tcW w:w="414" w:type="pct"/>
            <w:tcBorders>
              <w:top w:val="single" w:sz="4" w:space="0" w:color="auto"/>
              <w:left w:val="single" w:sz="12" w:space="0" w:color="auto"/>
              <w:bottom w:val="single" w:sz="4" w:space="0" w:color="auto"/>
            </w:tcBorders>
            <w:vAlign w:val="center"/>
          </w:tcPr>
          <w:p w14:paraId="2055AC81" w14:textId="77777777" w:rsidR="00D43F9A" w:rsidRPr="00FD2700" w:rsidRDefault="00D43F9A" w:rsidP="00D43F9A">
            <w:pPr>
              <w:jc w:val="center"/>
              <w:rPr>
                <w:rFonts w:asciiTheme="minorEastAsia" w:eastAsiaTheme="minorEastAsia" w:hAnsiTheme="minorEastAsia"/>
                <w:szCs w:val="18"/>
              </w:rPr>
            </w:pPr>
          </w:p>
        </w:tc>
      </w:tr>
      <w:tr w:rsidR="00D43F9A" w:rsidRPr="00D30F75" w14:paraId="7215351E" w14:textId="77777777" w:rsidTr="0037181F">
        <w:trPr>
          <w:trHeight w:hRule="exact" w:val="285"/>
        </w:trPr>
        <w:tc>
          <w:tcPr>
            <w:tcW w:w="738" w:type="pct"/>
            <w:vMerge/>
            <w:vAlign w:val="center"/>
          </w:tcPr>
          <w:p w14:paraId="30D330C2" w14:textId="77777777" w:rsidR="00D43F9A" w:rsidRPr="00D30F75" w:rsidRDefault="00D43F9A" w:rsidP="00D43F9A">
            <w:pPr>
              <w:ind w:leftChars="50" w:left="90" w:rightChars="50" w:right="90"/>
              <w:jc w:val="center"/>
              <w:rPr>
                <w:rFonts w:asciiTheme="minorEastAsia" w:eastAsiaTheme="minorEastAsia"/>
                <w:szCs w:val="18"/>
              </w:rPr>
            </w:pPr>
          </w:p>
        </w:tc>
        <w:tc>
          <w:tcPr>
            <w:tcW w:w="1340" w:type="pct"/>
            <w:tcBorders>
              <w:top w:val="single" w:sz="4" w:space="0" w:color="auto"/>
              <w:bottom w:val="single" w:sz="4" w:space="0" w:color="auto"/>
              <w:right w:val="nil"/>
            </w:tcBorders>
            <w:vAlign w:val="center"/>
          </w:tcPr>
          <w:p w14:paraId="31024E61" w14:textId="24F0F54C" w:rsidR="00D43F9A" w:rsidRPr="00877E2D" w:rsidRDefault="00D43F9A" w:rsidP="00D43F9A">
            <w:pPr>
              <w:ind w:leftChars="50" w:left="90" w:rightChars="50" w:right="90"/>
              <w:rPr>
                <w:szCs w:val="18"/>
              </w:rPr>
            </w:pPr>
            <w:r w:rsidRPr="00877E2D">
              <w:rPr>
                <w:rFonts w:asciiTheme="minorEastAsia" w:eastAsiaTheme="minorEastAsia" w:hAnsiTheme="minorEastAsia" w:hint="eastAsia"/>
                <w:szCs w:val="18"/>
              </w:rPr>
              <w:t>熱力学</w:t>
            </w:r>
            <w:r w:rsidRPr="00877E2D">
              <w:rPr>
                <w:rFonts w:asciiTheme="minorEastAsia" w:eastAsiaTheme="minorEastAsia" w:hAnsiTheme="minorEastAsia"/>
                <w:szCs w:val="18"/>
              </w:rPr>
              <w:t>(1)</w:t>
            </w:r>
            <w:r w:rsidRPr="00877E2D">
              <w:rPr>
                <w:rFonts w:asciiTheme="minorEastAsia" w:eastAsiaTheme="minorEastAsia" w:hAnsiTheme="minorEastAsia" w:hint="eastAsia"/>
                <w:szCs w:val="18"/>
              </w:rPr>
              <w:t>及び演習</w:t>
            </w:r>
            <w:r w:rsidRPr="00877E2D">
              <w:rPr>
                <w:rFonts w:asciiTheme="minorEastAsia" w:eastAsiaTheme="minorEastAsia" w:hAnsiTheme="minorEastAsia"/>
                <w:szCs w:val="18"/>
              </w:rPr>
              <w:t xml:space="preserve"> </w:t>
            </w:r>
            <w:r w:rsidRPr="00877E2D">
              <w:rPr>
                <w:rFonts w:asciiTheme="minorEastAsia" w:eastAsiaTheme="minorEastAsia" w:hAnsiTheme="minorEastAsia" w:hint="eastAsia"/>
                <w:szCs w:val="18"/>
              </w:rPr>
              <w:t>○</w:t>
            </w:r>
          </w:p>
        </w:tc>
        <w:tc>
          <w:tcPr>
            <w:tcW w:w="418" w:type="pct"/>
            <w:tcBorders>
              <w:top w:val="single" w:sz="4" w:space="0" w:color="auto"/>
              <w:bottom w:val="single" w:sz="4" w:space="0" w:color="auto"/>
              <w:right w:val="single" w:sz="12" w:space="0" w:color="auto"/>
            </w:tcBorders>
            <w:vAlign w:val="center"/>
          </w:tcPr>
          <w:p w14:paraId="4085B927" w14:textId="77777777" w:rsidR="00D43F9A" w:rsidRPr="00FD2700"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651CE5CE" w14:textId="77777777" w:rsidR="00D43F9A" w:rsidRPr="00FD2700"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tcPr>
          <w:p w14:paraId="20A90B78" w14:textId="674892F1" w:rsidR="00D43F9A" w:rsidRPr="00FD2700" w:rsidRDefault="00D43F9A" w:rsidP="00D43F9A">
            <w:pPr>
              <w:jc w:val="center"/>
              <w:rPr>
                <w:rFonts w:asciiTheme="minorEastAsia" w:eastAsiaTheme="minorEastAsia" w:hAnsiTheme="minorEastAsia" w:cs="Segoe UI Symbol"/>
              </w:rPr>
            </w:pPr>
            <w:r>
              <w:rPr>
                <w:rFonts w:asciiTheme="minorEastAsia" w:eastAsiaTheme="minorEastAsia" w:hAnsiTheme="minorEastAsia" w:cs="Segoe UI Symbol"/>
              </w:rPr>
              <w:t>1.5</w:t>
            </w:r>
          </w:p>
        </w:tc>
        <w:tc>
          <w:tcPr>
            <w:tcW w:w="418" w:type="pct"/>
            <w:tcBorders>
              <w:top w:val="single" w:sz="4" w:space="0" w:color="auto"/>
              <w:left w:val="single" w:sz="12" w:space="0" w:color="auto"/>
              <w:bottom w:val="single" w:sz="4" w:space="0" w:color="auto"/>
              <w:right w:val="single" w:sz="12" w:space="0" w:color="auto"/>
            </w:tcBorders>
            <w:vAlign w:val="center"/>
          </w:tcPr>
          <w:p w14:paraId="1029C932" w14:textId="77777777" w:rsidR="00D43F9A" w:rsidRPr="00FD2700"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2E184B65" w14:textId="77777777" w:rsidR="00D43F9A" w:rsidRPr="00FD2700" w:rsidDel="00034FF7"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75113F6C" w14:textId="77777777" w:rsidR="00D43F9A" w:rsidRPr="00FD2700" w:rsidRDefault="00D43F9A" w:rsidP="00D43F9A">
            <w:pPr>
              <w:jc w:val="center"/>
              <w:rPr>
                <w:rFonts w:asciiTheme="minorEastAsia" w:eastAsiaTheme="minorEastAsia" w:hAnsiTheme="minorEastAsia"/>
                <w:szCs w:val="18"/>
              </w:rPr>
            </w:pPr>
          </w:p>
        </w:tc>
        <w:tc>
          <w:tcPr>
            <w:tcW w:w="414" w:type="pct"/>
            <w:tcBorders>
              <w:top w:val="single" w:sz="4" w:space="0" w:color="auto"/>
              <w:left w:val="single" w:sz="12" w:space="0" w:color="auto"/>
              <w:bottom w:val="single" w:sz="4" w:space="0" w:color="auto"/>
            </w:tcBorders>
            <w:vAlign w:val="center"/>
          </w:tcPr>
          <w:p w14:paraId="31BB1B5B" w14:textId="77777777" w:rsidR="00D43F9A" w:rsidRPr="00FD2700" w:rsidRDefault="00D43F9A" w:rsidP="00D43F9A">
            <w:pPr>
              <w:jc w:val="center"/>
              <w:rPr>
                <w:rFonts w:asciiTheme="minorEastAsia" w:eastAsiaTheme="minorEastAsia" w:hAnsiTheme="minorEastAsia"/>
                <w:szCs w:val="18"/>
              </w:rPr>
            </w:pPr>
          </w:p>
        </w:tc>
      </w:tr>
      <w:tr w:rsidR="00D43F9A" w:rsidRPr="00D30F75" w14:paraId="0CE83963" w14:textId="77777777" w:rsidTr="0037181F">
        <w:trPr>
          <w:trHeight w:hRule="exact" w:val="285"/>
        </w:trPr>
        <w:tc>
          <w:tcPr>
            <w:tcW w:w="738" w:type="pct"/>
            <w:vMerge/>
            <w:vAlign w:val="center"/>
          </w:tcPr>
          <w:p w14:paraId="616C5402" w14:textId="77777777" w:rsidR="00D43F9A" w:rsidRPr="00D30F75" w:rsidRDefault="00D43F9A" w:rsidP="00D43F9A">
            <w:pPr>
              <w:ind w:leftChars="50" w:left="90" w:rightChars="50" w:right="90"/>
              <w:jc w:val="center"/>
              <w:rPr>
                <w:rFonts w:asciiTheme="minorEastAsia" w:eastAsiaTheme="minorEastAsia"/>
                <w:szCs w:val="18"/>
              </w:rPr>
            </w:pPr>
          </w:p>
        </w:tc>
        <w:tc>
          <w:tcPr>
            <w:tcW w:w="1340" w:type="pct"/>
            <w:tcBorders>
              <w:top w:val="single" w:sz="4" w:space="0" w:color="auto"/>
              <w:bottom w:val="single" w:sz="4" w:space="0" w:color="auto"/>
              <w:right w:val="nil"/>
            </w:tcBorders>
            <w:vAlign w:val="center"/>
          </w:tcPr>
          <w:p w14:paraId="13DFB98E" w14:textId="3A9BCF83" w:rsidR="00D43F9A" w:rsidRPr="00877E2D" w:rsidRDefault="00D43F9A" w:rsidP="00D43F9A">
            <w:pPr>
              <w:ind w:leftChars="50" w:left="90" w:rightChars="50" w:right="90"/>
              <w:rPr>
                <w:szCs w:val="18"/>
              </w:rPr>
            </w:pPr>
            <w:r w:rsidRPr="00877E2D">
              <w:rPr>
                <w:rFonts w:asciiTheme="minorEastAsia" w:eastAsiaTheme="minorEastAsia" w:hAnsiTheme="minorEastAsia" w:hint="eastAsia"/>
                <w:szCs w:val="18"/>
              </w:rPr>
              <w:t>熱力学(2)</w:t>
            </w:r>
            <w:r w:rsidRPr="00877E2D">
              <w:rPr>
                <w:rFonts w:asciiTheme="minorEastAsia" w:eastAsiaTheme="minorEastAsia" w:hAnsiTheme="minorEastAsia"/>
                <w:szCs w:val="18"/>
              </w:rPr>
              <w:t xml:space="preserve"> </w:t>
            </w:r>
            <w:r w:rsidRPr="00877E2D">
              <w:rPr>
                <w:rFonts w:asciiTheme="minorEastAsia" w:eastAsiaTheme="minorEastAsia" w:hAnsiTheme="minorEastAsia" w:hint="eastAsia"/>
                <w:szCs w:val="18"/>
              </w:rPr>
              <w:t>△</w:t>
            </w:r>
          </w:p>
        </w:tc>
        <w:tc>
          <w:tcPr>
            <w:tcW w:w="418" w:type="pct"/>
            <w:tcBorders>
              <w:top w:val="single" w:sz="4" w:space="0" w:color="auto"/>
              <w:bottom w:val="single" w:sz="4" w:space="0" w:color="auto"/>
              <w:right w:val="single" w:sz="12" w:space="0" w:color="auto"/>
            </w:tcBorders>
            <w:vAlign w:val="center"/>
          </w:tcPr>
          <w:p w14:paraId="08DE347C" w14:textId="77777777" w:rsidR="00D43F9A" w:rsidRPr="00FD2700"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4F903FDA" w14:textId="77777777" w:rsidR="00D43F9A" w:rsidRPr="00FD2700"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tcPr>
          <w:p w14:paraId="6BEE80FC" w14:textId="663A250E" w:rsidR="00D43F9A" w:rsidRPr="00FD2700" w:rsidRDefault="00D43F9A" w:rsidP="00D43F9A">
            <w:pPr>
              <w:jc w:val="center"/>
              <w:rPr>
                <w:rFonts w:asciiTheme="minorEastAsia" w:eastAsiaTheme="minorEastAsia" w:hAnsiTheme="minorEastAsia" w:cs="Segoe UI Symbol"/>
              </w:rPr>
            </w:pPr>
            <w:r>
              <w:rPr>
                <w:rFonts w:asciiTheme="minorEastAsia" w:eastAsiaTheme="minorEastAsia" w:hAnsiTheme="minorEastAsia" w:cs="Segoe UI Symbol"/>
              </w:rPr>
              <w:t>2</w:t>
            </w:r>
          </w:p>
        </w:tc>
        <w:tc>
          <w:tcPr>
            <w:tcW w:w="418" w:type="pct"/>
            <w:tcBorders>
              <w:top w:val="single" w:sz="4" w:space="0" w:color="auto"/>
              <w:left w:val="single" w:sz="12" w:space="0" w:color="auto"/>
              <w:bottom w:val="single" w:sz="4" w:space="0" w:color="auto"/>
              <w:right w:val="single" w:sz="12" w:space="0" w:color="auto"/>
            </w:tcBorders>
            <w:vAlign w:val="center"/>
          </w:tcPr>
          <w:p w14:paraId="37D727E0" w14:textId="77777777" w:rsidR="00D43F9A" w:rsidRPr="00FD2700"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54219E9B" w14:textId="77777777" w:rsidR="00D43F9A" w:rsidRPr="00FD2700" w:rsidDel="00034FF7"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28CE7F2B" w14:textId="77777777" w:rsidR="00D43F9A" w:rsidRPr="00FD2700" w:rsidRDefault="00D43F9A" w:rsidP="00D43F9A">
            <w:pPr>
              <w:jc w:val="center"/>
              <w:rPr>
                <w:rFonts w:asciiTheme="minorEastAsia" w:eastAsiaTheme="minorEastAsia" w:hAnsiTheme="minorEastAsia"/>
                <w:szCs w:val="18"/>
              </w:rPr>
            </w:pPr>
          </w:p>
        </w:tc>
        <w:tc>
          <w:tcPr>
            <w:tcW w:w="414" w:type="pct"/>
            <w:tcBorders>
              <w:top w:val="single" w:sz="4" w:space="0" w:color="auto"/>
              <w:left w:val="single" w:sz="12" w:space="0" w:color="auto"/>
              <w:bottom w:val="single" w:sz="4" w:space="0" w:color="auto"/>
            </w:tcBorders>
            <w:vAlign w:val="center"/>
          </w:tcPr>
          <w:p w14:paraId="14F16CD1" w14:textId="77777777" w:rsidR="00D43F9A" w:rsidRPr="00FD2700" w:rsidRDefault="00D43F9A" w:rsidP="00D43F9A">
            <w:pPr>
              <w:jc w:val="center"/>
              <w:rPr>
                <w:rFonts w:asciiTheme="minorEastAsia" w:eastAsiaTheme="minorEastAsia" w:hAnsiTheme="minorEastAsia"/>
                <w:szCs w:val="18"/>
              </w:rPr>
            </w:pPr>
          </w:p>
        </w:tc>
      </w:tr>
      <w:tr w:rsidR="00D43F9A" w:rsidRPr="00D30F75" w14:paraId="00814163" w14:textId="77777777" w:rsidTr="0037181F">
        <w:trPr>
          <w:trHeight w:hRule="exact" w:val="285"/>
        </w:trPr>
        <w:tc>
          <w:tcPr>
            <w:tcW w:w="738" w:type="pct"/>
            <w:vMerge/>
            <w:vAlign w:val="center"/>
          </w:tcPr>
          <w:p w14:paraId="622B5302" w14:textId="77777777" w:rsidR="00D43F9A" w:rsidRPr="00D30F75" w:rsidRDefault="00D43F9A" w:rsidP="00D43F9A">
            <w:pPr>
              <w:ind w:leftChars="50" w:left="90" w:rightChars="50" w:right="90"/>
              <w:jc w:val="center"/>
              <w:rPr>
                <w:rFonts w:asciiTheme="minorEastAsia" w:eastAsiaTheme="minorEastAsia"/>
                <w:szCs w:val="18"/>
              </w:rPr>
            </w:pPr>
          </w:p>
        </w:tc>
        <w:tc>
          <w:tcPr>
            <w:tcW w:w="1340" w:type="pct"/>
            <w:tcBorders>
              <w:top w:val="single" w:sz="4" w:space="0" w:color="auto"/>
              <w:bottom w:val="single" w:sz="4" w:space="0" w:color="auto"/>
              <w:right w:val="nil"/>
            </w:tcBorders>
            <w:vAlign w:val="center"/>
          </w:tcPr>
          <w:p w14:paraId="331C4EC4" w14:textId="470C4FD9" w:rsidR="00D43F9A" w:rsidRPr="00877E2D" w:rsidRDefault="00D43F9A" w:rsidP="00D43F9A">
            <w:pPr>
              <w:ind w:leftChars="50" w:left="90" w:rightChars="50" w:right="90"/>
              <w:rPr>
                <w:szCs w:val="18"/>
              </w:rPr>
            </w:pPr>
            <w:r w:rsidRPr="00877E2D">
              <w:rPr>
                <w:rFonts w:asciiTheme="minorEastAsia" w:eastAsiaTheme="minorEastAsia" w:hAnsiTheme="minorEastAsia" w:hint="eastAsia"/>
                <w:szCs w:val="18"/>
              </w:rPr>
              <w:t>流れ学</w:t>
            </w:r>
            <w:r w:rsidRPr="00877E2D">
              <w:rPr>
                <w:rFonts w:asciiTheme="minorEastAsia" w:eastAsiaTheme="minorEastAsia" w:hAnsiTheme="minorEastAsia"/>
                <w:szCs w:val="18"/>
              </w:rPr>
              <w:t>(1)</w:t>
            </w:r>
            <w:r w:rsidRPr="00877E2D">
              <w:rPr>
                <w:rFonts w:asciiTheme="minorEastAsia" w:eastAsiaTheme="minorEastAsia" w:hAnsiTheme="minorEastAsia" w:hint="eastAsia"/>
                <w:szCs w:val="18"/>
              </w:rPr>
              <w:t>及び演習</w:t>
            </w:r>
            <w:r w:rsidRPr="00877E2D">
              <w:rPr>
                <w:rFonts w:asciiTheme="minorEastAsia" w:eastAsiaTheme="minorEastAsia" w:hAnsiTheme="minorEastAsia"/>
                <w:szCs w:val="18"/>
              </w:rPr>
              <w:t xml:space="preserve"> </w:t>
            </w:r>
            <w:r w:rsidRPr="00877E2D">
              <w:rPr>
                <w:rFonts w:asciiTheme="minorEastAsia" w:eastAsiaTheme="minorEastAsia" w:hAnsiTheme="minorEastAsia" w:hint="eastAsia"/>
                <w:szCs w:val="18"/>
              </w:rPr>
              <w:t>○</w:t>
            </w:r>
          </w:p>
        </w:tc>
        <w:tc>
          <w:tcPr>
            <w:tcW w:w="418" w:type="pct"/>
            <w:tcBorders>
              <w:top w:val="single" w:sz="4" w:space="0" w:color="auto"/>
              <w:bottom w:val="single" w:sz="4" w:space="0" w:color="auto"/>
              <w:right w:val="single" w:sz="12" w:space="0" w:color="auto"/>
            </w:tcBorders>
            <w:vAlign w:val="center"/>
          </w:tcPr>
          <w:p w14:paraId="60068347" w14:textId="77777777" w:rsidR="00D43F9A" w:rsidRPr="00FD2700"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74E71EF8" w14:textId="77777777" w:rsidR="00D43F9A" w:rsidRPr="00FD2700"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tcPr>
          <w:p w14:paraId="619C0AAD" w14:textId="5FAC6D70" w:rsidR="00D43F9A" w:rsidRPr="00FD2700" w:rsidRDefault="00D43F9A" w:rsidP="00D43F9A">
            <w:pPr>
              <w:jc w:val="center"/>
              <w:rPr>
                <w:rFonts w:asciiTheme="minorEastAsia" w:eastAsiaTheme="minorEastAsia" w:hAnsiTheme="minorEastAsia" w:cs="Segoe UI Symbol"/>
              </w:rPr>
            </w:pPr>
            <w:r>
              <w:rPr>
                <w:rFonts w:asciiTheme="minorEastAsia" w:eastAsiaTheme="minorEastAsia" w:hAnsiTheme="minorEastAsia" w:cs="Segoe UI Symbol"/>
              </w:rPr>
              <w:t>1.5</w:t>
            </w:r>
          </w:p>
        </w:tc>
        <w:tc>
          <w:tcPr>
            <w:tcW w:w="418" w:type="pct"/>
            <w:tcBorders>
              <w:top w:val="single" w:sz="4" w:space="0" w:color="auto"/>
              <w:left w:val="single" w:sz="12" w:space="0" w:color="auto"/>
              <w:bottom w:val="single" w:sz="4" w:space="0" w:color="auto"/>
              <w:right w:val="single" w:sz="12" w:space="0" w:color="auto"/>
            </w:tcBorders>
            <w:vAlign w:val="center"/>
          </w:tcPr>
          <w:p w14:paraId="3A526EFB" w14:textId="77777777" w:rsidR="00D43F9A" w:rsidRPr="00FD2700"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07786EC0" w14:textId="77777777" w:rsidR="00D43F9A" w:rsidRPr="00FD2700" w:rsidDel="00034FF7"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323D6DE1" w14:textId="77777777" w:rsidR="00D43F9A" w:rsidRPr="00FD2700" w:rsidRDefault="00D43F9A" w:rsidP="00D43F9A">
            <w:pPr>
              <w:jc w:val="center"/>
              <w:rPr>
                <w:rFonts w:asciiTheme="minorEastAsia" w:eastAsiaTheme="minorEastAsia" w:hAnsiTheme="minorEastAsia"/>
                <w:szCs w:val="18"/>
              </w:rPr>
            </w:pPr>
          </w:p>
        </w:tc>
        <w:tc>
          <w:tcPr>
            <w:tcW w:w="414" w:type="pct"/>
            <w:tcBorders>
              <w:top w:val="single" w:sz="4" w:space="0" w:color="auto"/>
              <w:left w:val="single" w:sz="12" w:space="0" w:color="auto"/>
              <w:bottom w:val="single" w:sz="4" w:space="0" w:color="auto"/>
            </w:tcBorders>
            <w:vAlign w:val="center"/>
          </w:tcPr>
          <w:p w14:paraId="79AD1811" w14:textId="77777777" w:rsidR="00D43F9A" w:rsidRPr="00FD2700" w:rsidRDefault="00D43F9A" w:rsidP="00D43F9A">
            <w:pPr>
              <w:jc w:val="center"/>
              <w:rPr>
                <w:rFonts w:asciiTheme="minorEastAsia" w:eastAsiaTheme="minorEastAsia" w:hAnsiTheme="minorEastAsia"/>
                <w:szCs w:val="18"/>
              </w:rPr>
            </w:pPr>
          </w:p>
        </w:tc>
      </w:tr>
      <w:tr w:rsidR="00D43F9A" w:rsidRPr="00D30F75" w14:paraId="1E7DE31E" w14:textId="77777777" w:rsidTr="0037181F">
        <w:trPr>
          <w:trHeight w:hRule="exact" w:val="285"/>
        </w:trPr>
        <w:tc>
          <w:tcPr>
            <w:tcW w:w="738" w:type="pct"/>
            <w:vMerge/>
            <w:vAlign w:val="center"/>
          </w:tcPr>
          <w:p w14:paraId="6216E7E5" w14:textId="77777777" w:rsidR="00D43F9A" w:rsidRPr="00D30F75" w:rsidRDefault="00D43F9A" w:rsidP="00D43F9A">
            <w:pPr>
              <w:ind w:leftChars="50" w:left="90" w:rightChars="50" w:right="90"/>
              <w:jc w:val="center"/>
              <w:rPr>
                <w:rFonts w:asciiTheme="minorEastAsia" w:eastAsiaTheme="minorEastAsia"/>
                <w:szCs w:val="18"/>
              </w:rPr>
            </w:pPr>
          </w:p>
        </w:tc>
        <w:tc>
          <w:tcPr>
            <w:tcW w:w="1340" w:type="pct"/>
            <w:tcBorders>
              <w:top w:val="single" w:sz="4" w:space="0" w:color="auto"/>
              <w:bottom w:val="single" w:sz="4" w:space="0" w:color="auto"/>
              <w:right w:val="nil"/>
            </w:tcBorders>
            <w:vAlign w:val="center"/>
          </w:tcPr>
          <w:p w14:paraId="23CB28B1" w14:textId="040082C7" w:rsidR="00D43F9A" w:rsidRPr="00877E2D" w:rsidRDefault="00D43F9A" w:rsidP="00D43F9A">
            <w:pPr>
              <w:ind w:leftChars="50" w:left="90" w:rightChars="50" w:right="90"/>
              <w:rPr>
                <w:szCs w:val="18"/>
              </w:rPr>
            </w:pPr>
            <w:r w:rsidRPr="00877E2D">
              <w:rPr>
                <w:rFonts w:asciiTheme="minorEastAsia" w:eastAsiaTheme="minorEastAsia" w:hAnsiTheme="minorEastAsia" w:hint="eastAsia"/>
                <w:szCs w:val="18"/>
              </w:rPr>
              <w:t>流れ学(2)</w:t>
            </w:r>
            <w:r w:rsidRPr="00877E2D">
              <w:rPr>
                <w:rFonts w:asciiTheme="minorEastAsia" w:eastAsiaTheme="minorEastAsia" w:hAnsiTheme="minorEastAsia"/>
                <w:szCs w:val="18"/>
              </w:rPr>
              <w:t xml:space="preserve"> </w:t>
            </w:r>
            <w:r w:rsidRPr="00877E2D">
              <w:rPr>
                <w:rFonts w:asciiTheme="minorEastAsia" w:eastAsiaTheme="minorEastAsia" w:hAnsiTheme="minorEastAsia" w:hint="eastAsia"/>
                <w:szCs w:val="18"/>
              </w:rPr>
              <w:t>△</w:t>
            </w:r>
          </w:p>
        </w:tc>
        <w:tc>
          <w:tcPr>
            <w:tcW w:w="418" w:type="pct"/>
            <w:tcBorders>
              <w:top w:val="single" w:sz="4" w:space="0" w:color="auto"/>
              <w:bottom w:val="single" w:sz="4" w:space="0" w:color="auto"/>
              <w:right w:val="single" w:sz="12" w:space="0" w:color="auto"/>
            </w:tcBorders>
            <w:vAlign w:val="center"/>
          </w:tcPr>
          <w:p w14:paraId="43E4C260" w14:textId="77777777" w:rsidR="00D43F9A" w:rsidRPr="00FD2700"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3A01BFEE" w14:textId="77777777" w:rsidR="00D43F9A" w:rsidRPr="00FD2700"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tcPr>
          <w:p w14:paraId="702CEC3E" w14:textId="74EF5C58" w:rsidR="00D43F9A" w:rsidRPr="00FD2700" w:rsidRDefault="00D43F9A" w:rsidP="00D43F9A">
            <w:pPr>
              <w:jc w:val="center"/>
              <w:rPr>
                <w:rFonts w:asciiTheme="minorEastAsia" w:eastAsiaTheme="minorEastAsia" w:hAnsiTheme="minorEastAsia" w:cs="Segoe UI Symbol"/>
              </w:rPr>
            </w:pPr>
            <w:r>
              <w:rPr>
                <w:rFonts w:asciiTheme="minorEastAsia" w:eastAsiaTheme="minorEastAsia" w:hAnsiTheme="minorEastAsia" w:cs="Segoe UI Symbol"/>
              </w:rPr>
              <w:t>2</w:t>
            </w:r>
          </w:p>
        </w:tc>
        <w:tc>
          <w:tcPr>
            <w:tcW w:w="418" w:type="pct"/>
            <w:tcBorders>
              <w:top w:val="single" w:sz="4" w:space="0" w:color="auto"/>
              <w:left w:val="single" w:sz="12" w:space="0" w:color="auto"/>
              <w:bottom w:val="single" w:sz="4" w:space="0" w:color="auto"/>
              <w:right w:val="single" w:sz="12" w:space="0" w:color="auto"/>
            </w:tcBorders>
            <w:vAlign w:val="center"/>
          </w:tcPr>
          <w:p w14:paraId="066FFE1D" w14:textId="77777777" w:rsidR="00D43F9A" w:rsidRPr="00FD2700"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11744E1E" w14:textId="77777777" w:rsidR="00D43F9A" w:rsidRPr="00FD2700" w:rsidDel="00034FF7"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35E5957D" w14:textId="77777777" w:rsidR="00D43F9A" w:rsidRPr="00FD2700" w:rsidRDefault="00D43F9A" w:rsidP="00D43F9A">
            <w:pPr>
              <w:jc w:val="center"/>
              <w:rPr>
                <w:rFonts w:asciiTheme="minorEastAsia" w:eastAsiaTheme="minorEastAsia" w:hAnsiTheme="minorEastAsia"/>
                <w:szCs w:val="18"/>
              </w:rPr>
            </w:pPr>
          </w:p>
        </w:tc>
        <w:tc>
          <w:tcPr>
            <w:tcW w:w="414" w:type="pct"/>
            <w:tcBorders>
              <w:top w:val="single" w:sz="4" w:space="0" w:color="auto"/>
              <w:left w:val="single" w:sz="12" w:space="0" w:color="auto"/>
              <w:bottom w:val="single" w:sz="4" w:space="0" w:color="auto"/>
            </w:tcBorders>
            <w:vAlign w:val="center"/>
          </w:tcPr>
          <w:p w14:paraId="43A4A5EA" w14:textId="77777777" w:rsidR="00D43F9A" w:rsidRPr="00FD2700" w:rsidRDefault="00D43F9A" w:rsidP="00D43F9A">
            <w:pPr>
              <w:jc w:val="center"/>
              <w:rPr>
                <w:rFonts w:asciiTheme="minorEastAsia" w:eastAsiaTheme="minorEastAsia" w:hAnsiTheme="minorEastAsia"/>
                <w:szCs w:val="18"/>
              </w:rPr>
            </w:pPr>
          </w:p>
        </w:tc>
      </w:tr>
      <w:tr w:rsidR="00D43F9A" w:rsidRPr="00D30F75" w14:paraId="0048AC97" w14:textId="77777777" w:rsidTr="0037181F">
        <w:trPr>
          <w:trHeight w:hRule="exact" w:val="285"/>
        </w:trPr>
        <w:tc>
          <w:tcPr>
            <w:tcW w:w="738" w:type="pct"/>
            <w:vMerge/>
            <w:vAlign w:val="center"/>
          </w:tcPr>
          <w:p w14:paraId="442B030C" w14:textId="77777777" w:rsidR="00D43F9A" w:rsidRPr="00D30F75" w:rsidRDefault="00D43F9A" w:rsidP="00D43F9A">
            <w:pPr>
              <w:ind w:leftChars="50" w:left="90" w:rightChars="50" w:right="90"/>
              <w:jc w:val="center"/>
              <w:rPr>
                <w:rFonts w:asciiTheme="minorEastAsia" w:eastAsiaTheme="minorEastAsia"/>
                <w:szCs w:val="18"/>
              </w:rPr>
            </w:pPr>
          </w:p>
        </w:tc>
        <w:tc>
          <w:tcPr>
            <w:tcW w:w="1340" w:type="pct"/>
            <w:tcBorders>
              <w:top w:val="single" w:sz="4" w:space="0" w:color="auto"/>
              <w:bottom w:val="single" w:sz="4" w:space="0" w:color="auto"/>
              <w:right w:val="nil"/>
            </w:tcBorders>
            <w:vAlign w:val="center"/>
          </w:tcPr>
          <w:p w14:paraId="4120B22F" w14:textId="495C3587" w:rsidR="00D43F9A" w:rsidRPr="00877E2D" w:rsidRDefault="00D43F9A" w:rsidP="00D43F9A">
            <w:pPr>
              <w:ind w:leftChars="50" w:left="90" w:rightChars="50" w:right="90"/>
              <w:rPr>
                <w:szCs w:val="18"/>
              </w:rPr>
            </w:pPr>
            <w:r w:rsidRPr="00877E2D">
              <w:rPr>
                <w:rFonts w:asciiTheme="minorEastAsia" w:eastAsiaTheme="minorEastAsia" w:hAnsiTheme="minorEastAsia" w:hint="eastAsia"/>
                <w:szCs w:val="18"/>
              </w:rPr>
              <w:t>伝熱工学 △</w:t>
            </w:r>
          </w:p>
        </w:tc>
        <w:tc>
          <w:tcPr>
            <w:tcW w:w="418" w:type="pct"/>
            <w:tcBorders>
              <w:top w:val="single" w:sz="4" w:space="0" w:color="auto"/>
              <w:bottom w:val="single" w:sz="4" w:space="0" w:color="auto"/>
              <w:right w:val="single" w:sz="12" w:space="0" w:color="auto"/>
            </w:tcBorders>
            <w:vAlign w:val="center"/>
          </w:tcPr>
          <w:p w14:paraId="1E609236" w14:textId="77777777" w:rsidR="00D43F9A" w:rsidRPr="00FD2700"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79D5F2FC" w14:textId="77777777" w:rsidR="00D43F9A" w:rsidRPr="00FD2700"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tcPr>
          <w:p w14:paraId="1FD7B7CB" w14:textId="1DB68313" w:rsidR="00D43F9A" w:rsidRPr="00FD2700" w:rsidRDefault="00D43F9A" w:rsidP="00D43F9A">
            <w:pPr>
              <w:jc w:val="center"/>
              <w:rPr>
                <w:rFonts w:asciiTheme="minorEastAsia" w:eastAsiaTheme="minorEastAsia" w:hAnsiTheme="minorEastAsia" w:cs="Segoe UI Symbol"/>
              </w:rPr>
            </w:pPr>
            <w:r>
              <w:rPr>
                <w:rFonts w:asciiTheme="minorEastAsia" w:eastAsiaTheme="minorEastAsia" w:hAnsiTheme="minorEastAsia" w:cs="Segoe UI Symbol"/>
              </w:rPr>
              <w:t>2</w:t>
            </w:r>
          </w:p>
        </w:tc>
        <w:tc>
          <w:tcPr>
            <w:tcW w:w="418" w:type="pct"/>
            <w:tcBorders>
              <w:top w:val="single" w:sz="4" w:space="0" w:color="auto"/>
              <w:left w:val="single" w:sz="12" w:space="0" w:color="auto"/>
              <w:bottom w:val="single" w:sz="4" w:space="0" w:color="auto"/>
              <w:right w:val="single" w:sz="12" w:space="0" w:color="auto"/>
            </w:tcBorders>
            <w:vAlign w:val="center"/>
          </w:tcPr>
          <w:p w14:paraId="31B29F2B" w14:textId="77777777" w:rsidR="00D43F9A" w:rsidRPr="00FD2700"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2C9105D8" w14:textId="77777777" w:rsidR="00D43F9A" w:rsidRPr="00FD2700" w:rsidDel="00034FF7"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529A0569" w14:textId="77777777" w:rsidR="00D43F9A" w:rsidRPr="00FD2700" w:rsidRDefault="00D43F9A" w:rsidP="00D43F9A">
            <w:pPr>
              <w:jc w:val="center"/>
              <w:rPr>
                <w:rFonts w:asciiTheme="minorEastAsia" w:eastAsiaTheme="minorEastAsia" w:hAnsiTheme="minorEastAsia"/>
                <w:szCs w:val="18"/>
              </w:rPr>
            </w:pPr>
          </w:p>
        </w:tc>
        <w:tc>
          <w:tcPr>
            <w:tcW w:w="414" w:type="pct"/>
            <w:tcBorders>
              <w:top w:val="single" w:sz="4" w:space="0" w:color="auto"/>
              <w:left w:val="single" w:sz="12" w:space="0" w:color="auto"/>
              <w:bottom w:val="single" w:sz="4" w:space="0" w:color="auto"/>
            </w:tcBorders>
            <w:vAlign w:val="center"/>
          </w:tcPr>
          <w:p w14:paraId="79CE7418" w14:textId="77777777" w:rsidR="00D43F9A" w:rsidRPr="00FD2700" w:rsidRDefault="00D43F9A" w:rsidP="00D43F9A">
            <w:pPr>
              <w:jc w:val="center"/>
              <w:rPr>
                <w:rFonts w:asciiTheme="minorEastAsia" w:eastAsiaTheme="minorEastAsia" w:hAnsiTheme="minorEastAsia"/>
                <w:szCs w:val="18"/>
              </w:rPr>
            </w:pPr>
          </w:p>
        </w:tc>
      </w:tr>
      <w:tr w:rsidR="00D43F9A" w:rsidRPr="00D30F75" w14:paraId="6299F426" w14:textId="77777777" w:rsidTr="0037181F">
        <w:trPr>
          <w:trHeight w:hRule="exact" w:val="285"/>
        </w:trPr>
        <w:tc>
          <w:tcPr>
            <w:tcW w:w="738" w:type="pct"/>
            <w:vMerge/>
            <w:vAlign w:val="center"/>
          </w:tcPr>
          <w:p w14:paraId="4014A82C" w14:textId="77777777" w:rsidR="00D43F9A" w:rsidRPr="00D30F75" w:rsidRDefault="00D43F9A" w:rsidP="00D43F9A">
            <w:pPr>
              <w:ind w:leftChars="50" w:left="90" w:rightChars="50" w:right="90"/>
              <w:jc w:val="center"/>
              <w:rPr>
                <w:rFonts w:asciiTheme="minorEastAsia" w:eastAsiaTheme="minorEastAsia"/>
                <w:szCs w:val="18"/>
              </w:rPr>
            </w:pPr>
          </w:p>
        </w:tc>
        <w:tc>
          <w:tcPr>
            <w:tcW w:w="1340" w:type="pct"/>
            <w:tcBorders>
              <w:top w:val="single" w:sz="4" w:space="0" w:color="auto"/>
              <w:bottom w:val="single" w:sz="4" w:space="0" w:color="auto"/>
              <w:right w:val="nil"/>
            </w:tcBorders>
            <w:vAlign w:val="center"/>
          </w:tcPr>
          <w:p w14:paraId="738485BC" w14:textId="14B4C7AB" w:rsidR="00D43F9A" w:rsidRPr="00877E2D" w:rsidRDefault="00D43F9A" w:rsidP="00D43F9A">
            <w:pPr>
              <w:ind w:leftChars="50" w:left="90" w:rightChars="50" w:right="90"/>
              <w:rPr>
                <w:szCs w:val="18"/>
              </w:rPr>
            </w:pPr>
            <w:r w:rsidRPr="00877E2D">
              <w:rPr>
                <w:rFonts w:asciiTheme="minorEastAsia" w:eastAsiaTheme="minorEastAsia" w:hAnsiTheme="minorEastAsia" w:hint="eastAsia"/>
                <w:szCs w:val="18"/>
              </w:rPr>
              <w:t xml:space="preserve">熱流体システム </w:t>
            </w:r>
          </w:p>
        </w:tc>
        <w:tc>
          <w:tcPr>
            <w:tcW w:w="418" w:type="pct"/>
            <w:tcBorders>
              <w:top w:val="single" w:sz="4" w:space="0" w:color="auto"/>
              <w:bottom w:val="single" w:sz="4" w:space="0" w:color="auto"/>
              <w:right w:val="single" w:sz="12" w:space="0" w:color="auto"/>
            </w:tcBorders>
            <w:vAlign w:val="center"/>
          </w:tcPr>
          <w:p w14:paraId="3E0B70C3" w14:textId="77777777" w:rsidR="00D43F9A" w:rsidRPr="00FD2700"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57F1BF3B" w14:textId="77777777" w:rsidR="00D43F9A" w:rsidRPr="00FD2700"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tcPr>
          <w:p w14:paraId="704224D4" w14:textId="7DCF20FA" w:rsidR="00D43F9A" w:rsidRPr="00FD2700" w:rsidRDefault="00D43F9A" w:rsidP="00D43F9A">
            <w:pPr>
              <w:jc w:val="center"/>
              <w:rPr>
                <w:rFonts w:asciiTheme="minorEastAsia" w:eastAsiaTheme="minorEastAsia" w:hAnsiTheme="minorEastAsia" w:cs="Segoe UI Symbol"/>
              </w:rPr>
            </w:pPr>
            <w:r>
              <w:rPr>
                <w:rFonts w:asciiTheme="minorEastAsia" w:eastAsiaTheme="minorEastAsia" w:hAnsiTheme="minorEastAsia" w:cs="Segoe UI Symbol"/>
              </w:rPr>
              <w:t>2</w:t>
            </w:r>
          </w:p>
        </w:tc>
        <w:tc>
          <w:tcPr>
            <w:tcW w:w="418" w:type="pct"/>
            <w:tcBorders>
              <w:top w:val="single" w:sz="4" w:space="0" w:color="auto"/>
              <w:left w:val="single" w:sz="12" w:space="0" w:color="auto"/>
              <w:bottom w:val="single" w:sz="4" w:space="0" w:color="auto"/>
              <w:right w:val="single" w:sz="12" w:space="0" w:color="auto"/>
            </w:tcBorders>
            <w:vAlign w:val="center"/>
          </w:tcPr>
          <w:p w14:paraId="348BD686" w14:textId="77777777" w:rsidR="00D43F9A" w:rsidRPr="00FD2700"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73B18FBE" w14:textId="77777777" w:rsidR="00D43F9A" w:rsidRPr="00FD2700" w:rsidDel="00034FF7"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7DE46DA5" w14:textId="77777777" w:rsidR="00D43F9A" w:rsidRPr="00FD2700" w:rsidRDefault="00D43F9A" w:rsidP="00D43F9A">
            <w:pPr>
              <w:jc w:val="center"/>
              <w:rPr>
                <w:rFonts w:asciiTheme="minorEastAsia" w:eastAsiaTheme="minorEastAsia" w:hAnsiTheme="minorEastAsia"/>
                <w:szCs w:val="18"/>
              </w:rPr>
            </w:pPr>
          </w:p>
        </w:tc>
        <w:tc>
          <w:tcPr>
            <w:tcW w:w="414" w:type="pct"/>
            <w:tcBorders>
              <w:top w:val="single" w:sz="4" w:space="0" w:color="auto"/>
              <w:left w:val="single" w:sz="12" w:space="0" w:color="auto"/>
              <w:bottom w:val="single" w:sz="4" w:space="0" w:color="auto"/>
            </w:tcBorders>
            <w:vAlign w:val="center"/>
          </w:tcPr>
          <w:p w14:paraId="3F4F5C6F" w14:textId="77777777" w:rsidR="00D43F9A" w:rsidRPr="00FD2700" w:rsidRDefault="00D43F9A" w:rsidP="00D43F9A">
            <w:pPr>
              <w:jc w:val="center"/>
              <w:rPr>
                <w:rFonts w:asciiTheme="minorEastAsia" w:eastAsiaTheme="minorEastAsia" w:hAnsiTheme="minorEastAsia"/>
                <w:szCs w:val="18"/>
              </w:rPr>
            </w:pPr>
          </w:p>
        </w:tc>
      </w:tr>
      <w:tr w:rsidR="00D43F9A" w:rsidRPr="00D30F75" w14:paraId="7CBDB7C5" w14:textId="77777777" w:rsidTr="0037181F">
        <w:trPr>
          <w:trHeight w:hRule="exact" w:val="285"/>
        </w:trPr>
        <w:tc>
          <w:tcPr>
            <w:tcW w:w="738" w:type="pct"/>
            <w:vMerge/>
            <w:vAlign w:val="center"/>
          </w:tcPr>
          <w:p w14:paraId="32A3AF8B" w14:textId="77777777" w:rsidR="00D43F9A" w:rsidRPr="00D30F75" w:rsidRDefault="00D43F9A" w:rsidP="00D43F9A">
            <w:pPr>
              <w:ind w:leftChars="50" w:left="90" w:rightChars="50" w:right="90"/>
              <w:jc w:val="center"/>
              <w:rPr>
                <w:rFonts w:asciiTheme="minorEastAsia" w:eastAsiaTheme="minorEastAsia"/>
                <w:szCs w:val="18"/>
              </w:rPr>
            </w:pPr>
          </w:p>
        </w:tc>
        <w:tc>
          <w:tcPr>
            <w:tcW w:w="1340" w:type="pct"/>
            <w:tcBorders>
              <w:top w:val="single" w:sz="4" w:space="0" w:color="auto"/>
              <w:bottom w:val="single" w:sz="4" w:space="0" w:color="auto"/>
              <w:right w:val="nil"/>
            </w:tcBorders>
            <w:vAlign w:val="center"/>
          </w:tcPr>
          <w:p w14:paraId="4C9233D9" w14:textId="72F60FC8" w:rsidR="00D43F9A" w:rsidRPr="00877E2D" w:rsidRDefault="00D43F9A" w:rsidP="00D43F9A">
            <w:pPr>
              <w:ind w:leftChars="50" w:left="90" w:rightChars="50" w:right="90"/>
              <w:rPr>
                <w:szCs w:val="18"/>
              </w:rPr>
            </w:pPr>
            <w:r>
              <w:rPr>
                <w:rFonts w:asciiTheme="minorEastAsia" w:eastAsiaTheme="minorEastAsia" w:hAnsiTheme="minorEastAsia" w:hint="eastAsia"/>
                <w:szCs w:val="18"/>
              </w:rPr>
              <w:t>振動工学</w:t>
            </w:r>
            <w:r w:rsidR="00CA0EBF">
              <w:rPr>
                <w:rFonts w:asciiTheme="minorEastAsia" w:eastAsiaTheme="minorEastAsia" w:hAnsiTheme="minorEastAsia" w:hint="eastAsia"/>
                <w:szCs w:val="18"/>
              </w:rPr>
              <w:t xml:space="preserve"> </w:t>
            </w:r>
            <w:r w:rsidR="00CA0EBF" w:rsidRPr="00877E2D">
              <w:rPr>
                <w:rFonts w:asciiTheme="minorEastAsia" w:eastAsiaTheme="minorEastAsia" w:hAnsiTheme="minorEastAsia" w:hint="eastAsia"/>
                <w:szCs w:val="18"/>
              </w:rPr>
              <w:t>△</w:t>
            </w:r>
          </w:p>
        </w:tc>
        <w:tc>
          <w:tcPr>
            <w:tcW w:w="418" w:type="pct"/>
            <w:tcBorders>
              <w:top w:val="single" w:sz="4" w:space="0" w:color="auto"/>
              <w:bottom w:val="single" w:sz="4" w:space="0" w:color="auto"/>
              <w:right w:val="single" w:sz="12" w:space="0" w:color="auto"/>
            </w:tcBorders>
            <w:vAlign w:val="center"/>
          </w:tcPr>
          <w:p w14:paraId="1FDBE932" w14:textId="77777777" w:rsidR="00D43F9A" w:rsidRPr="00FD2700"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528DE314" w14:textId="77777777" w:rsidR="00D43F9A" w:rsidRPr="00FD2700"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tcPr>
          <w:p w14:paraId="284D4DC9" w14:textId="0E31160D" w:rsidR="00D43F9A" w:rsidRPr="00FD2700" w:rsidRDefault="00D43F9A" w:rsidP="00D43F9A">
            <w:pPr>
              <w:jc w:val="center"/>
              <w:rPr>
                <w:rFonts w:asciiTheme="minorEastAsia" w:eastAsiaTheme="minorEastAsia" w:hAnsiTheme="minorEastAsia" w:cs="Segoe UI Symbol"/>
              </w:rPr>
            </w:pPr>
            <w:r>
              <w:rPr>
                <w:rFonts w:asciiTheme="minorEastAsia" w:eastAsiaTheme="minorEastAsia" w:hAnsiTheme="minorEastAsia" w:cs="Segoe UI Symbol"/>
              </w:rPr>
              <w:t>2</w:t>
            </w:r>
          </w:p>
        </w:tc>
        <w:tc>
          <w:tcPr>
            <w:tcW w:w="418" w:type="pct"/>
            <w:tcBorders>
              <w:top w:val="single" w:sz="4" w:space="0" w:color="auto"/>
              <w:left w:val="single" w:sz="12" w:space="0" w:color="auto"/>
              <w:bottom w:val="single" w:sz="4" w:space="0" w:color="auto"/>
              <w:right w:val="single" w:sz="12" w:space="0" w:color="auto"/>
            </w:tcBorders>
            <w:vAlign w:val="center"/>
          </w:tcPr>
          <w:p w14:paraId="38ADD17E" w14:textId="77777777" w:rsidR="00D43F9A" w:rsidRPr="00FD2700"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7F4A8E75" w14:textId="77777777" w:rsidR="00D43F9A" w:rsidRPr="00FD2700" w:rsidDel="00034FF7" w:rsidRDefault="00D43F9A"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6A482DD7" w14:textId="77777777" w:rsidR="00D43F9A" w:rsidRPr="00FD2700" w:rsidRDefault="00D43F9A" w:rsidP="00D43F9A">
            <w:pPr>
              <w:jc w:val="center"/>
              <w:rPr>
                <w:rFonts w:asciiTheme="minorEastAsia" w:eastAsiaTheme="minorEastAsia" w:hAnsiTheme="minorEastAsia"/>
                <w:szCs w:val="18"/>
              </w:rPr>
            </w:pPr>
          </w:p>
        </w:tc>
        <w:tc>
          <w:tcPr>
            <w:tcW w:w="414" w:type="pct"/>
            <w:tcBorders>
              <w:top w:val="single" w:sz="4" w:space="0" w:color="auto"/>
              <w:left w:val="single" w:sz="12" w:space="0" w:color="auto"/>
              <w:bottom w:val="single" w:sz="4" w:space="0" w:color="auto"/>
            </w:tcBorders>
            <w:vAlign w:val="center"/>
          </w:tcPr>
          <w:p w14:paraId="6E137D60" w14:textId="77777777" w:rsidR="00D43F9A" w:rsidRPr="00FD2700" w:rsidRDefault="00D43F9A" w:rsidP="00D43F9A">
            <w:pPr>
              <w:jc w:val="center"/>
              <w:rPr>
                <w:rFonts w:asciiTheme="minorEastAsia" w:eastAsiaTheme="minorEastAsia" w:hAnsiTheme="minorEastAsia"/>
                <w:szCs w:val="18"/>
              </w:rPr>
            </w:pPr>
          </w:p>
        </w:tc>
      </w:tr>
      <w:tr w:rsidR="00D40F82" w:rsidRPr="00D30F75" w14:paraId="76D6EA85" w14:textId="77777777" w:rsidTr="0037181F">
        <w:trPr>
          <w:trHeight w:hRule="exact" w:val="285"/>
        </w:trPr>
        <w:tc>
          <w:tcPr>
            <w:tcW w:w="738" w:type="pct"/>
            <w:vMerge w:val="restart"/>
            <w:vAlign w:val="center"/>
          </w:tcPr>
          <w:p w14:paraId="2E087B3E" w14:textId="0B17BEAC" w:rsidR="00D40F82" w:rsidRPr="00D30F75" w:rsidRDefault="00D40F82" w:rsidP="00D43F9A">
            <w:pPr>
              <w:ind w:leftChars="50" w:left="90" w:rightChars="50" w:right="90"/>
              <w:jc w:val="center"/>
              <w:rPr>
                <w:rFonts w:asciiTheme="minorEastAsia" w:eastAsiaTheme="minorEastAsia"/>
                <w:szCs w:val="18"/>
              </w:rPr>
            </w:pPr>
            <w:r w:rsidRPr="00D30F75">
              <w:rPr>
                <w:rFonts w:asciiTheme="minorEastAsia" w:eastAsiaTheme="minorEastAsia" w:hint="eastAsia"/>
                <w:szCs w:val="18"/>
              </w:rPr>
              <w:t>電気電子</w:t>
            </w:r>
            <w:r>
              <w:rPr>
                <w:rFonts w:asciiTheme="minorEastAsia" w:eastAsiaTheme="minorEastAsia"/>
                <w:szCs w:val="18"/>
              </w:rPr>
              <w:br/>
            </w:r>
            <w:r w:rsidRPr="00D30F75">
              <w:rPr>
                <w:rFonts w:asciiTheme="minorEastAsia" w:eastAsiaTheme="minorEastAsia" w:hint="eastAsia"/>
                <w:szCs w:val="18"/>
              </w:rPr>
              <w:t>工学</w:t>
            </w:r>
          </w:p>
        </w:tc>
        <w:tc>
          <w:tcPr>
            <w:tcW w:w="1340" w:type="pct"/>
            <w:tcBorders>
              <w:top w:val="single" w:sz="12" w:space="0" w:color="auto"/>
              <w:bottom w:val="single" w:sz="4" w:space="0" w:color="auto"/>
              <w:right w:val="nil"/>
            </w:tcBorders>
            <w:vAlign w:val="center"/>
          </w:tcPr>
          <w:p w14:paraId="166CD816" w14:textId="721073F2" w:rsidR="00D40F82" w:rsidRPr="003B0D23" w:rsidRDefault="00D40F82" w:rsidP="00D43F9A">
            <w:pPr>
              <w:ind w:leftChars="50" w:left="90" w:rightChars="50" w:right="90"/>
              <w:rPr>
                <w:sz w:val="16"/>
                <w:szCs w:val="16"/>
              </w:rPr>
            </w:pPr>
            <w:r w:rsidRPr="003B0D23">
              <w:rPr>
                <w:rFonts w:hint="eastAsia"/>
                <w:sz w:val="16"/>
                <w:szCs w:val="16"/>
              </w:rPr>
              <w:t>電気電子回路及び演習</w:t>
            </w:r>
            <w:r w:rsidRPr="003B0D23">
              <w:rPr>
                <w:sz w:val="16"/>
                <w:szCs w:val="16"/>
              </w:rPr>
              <w:t xml:space="preserve">(a) </w:t>
            </w:r>
            <w:r w:rsidRPr="00177424">
              <w:rPr>
                <w:rFonts w:hint="eastAsia"/>
                <w:szCs w:val="18"/>
              </w:rPr>
              <w:t>〇</w:t>
            </w:r>
          </w:p>
        </w:tc>
        <w:tc>
          <w:tcPr>
            <w:tcW w:w="418" w:type="pct"/>
            <w:tcBorders>
              <w:top w:val="single" w:sz="12" w:space="0" w:color="auto"/>
              <w:bottom w:val="single" w:sz="4" w:space="0" w:color="auto"/>
              <w:right w:val="single" w:sz="12" w:space="0" w:color="auto"/>
            </w:tcBorders>
            <w:vAlign w:val="center"/>
          </w:tcPr>
          <w:p w14:paraId="68AA804F" w14:textId="77777777" w:rsidR="00D40F82" w:rsidRPr="00FD2700" w:rsidRDefault="00D40F82" w:rsidP="00D43F9A">
            <w:pPr>
              <w:jc w:val="center"/>
              <w:rPr>
                <w:rFonts w:asciiTheme="minorEastAsia" w:eastAsiaTheme="minorEastAsia" w:hAnsiTheme="minorEastAsia"/>
                <w:szCs w:val="18"/>
              </w:rPr>
            </w:pPr>
          </w:p>
        </w:tc>
        <w:tc>
          <w:tcPr>
            <w:tcW w:w="418" w:type="pct"/>
            <w:tcBorders>
              <w:top w:val="single" w:sz="12" w:space="0" w:color="auto"/>
              <w:left w:val="single" w:sz="12" w:space="0" w:color="auto"/>
              <w:bottom w:val="single" w:sz="4" w:space="0" w:color="auto"/>
              <w:right w:val="single" w:sz="12" w:space="0" w:color="auto"/>
            </w:tcBorders>
            <w:vAlign w:val="center"/>
          </w:tcPr>
          <w:p w14:paraId="70093901" w14:textId="77777777" w:rsidR="00D40F82" w:rsidRPr="00FD2700" w:rsidRDefault="00D40F82" w:rsidP="00D43F9A">
            <w:pPr>
              <w:jc w:val="center"/>
              <w:rPr>
                <w:rFonts w:asciiTheme="minorEastAsia" w:eastAsiaTheme="minorEastAsia" w:hAnsiTheme="minorEastAsia"/>
                <w:szCs w:val="18"/>
              </w:rPr>
            </w:pPr>
          </w:p>
        </w:tc>
        <w:tc>
          <w:tcPr>
            <w:tcW w:w="418" w:type="pct"/>
            <w:tcBorders>
              <w:top w:val="single" w:sz="12" w:space="0" w:color="auto"/>
              <w:left w:val="single" w:sz="12" w:space="0" w:color="auto"/>
              <w:bottom w:val="single" w:sz="4" w:space="0" w:color="auto"/>
              <w:right w:val="single" w:sz="12" w:space="0" w:color="auto"/>
            </w:tcBorders>
          </w:tcPr>
          <w:p w14:paraId="2CDCC131" w14:textId="0C27B4B0" w:rsidR="00D40F82" w:rsidRPr="00FD2700" w:rsidRDefault="00D40F82" w:rsidP="00D43F9A">
            <w:pPr>
              <w:jc w:val="center"/>
              <w:rPr>
                <w:rFonts w:asciiTheme="minorEastAsia" w:eastAsiaTheme="minorEastAsia" w:hAnsiTheme="minorEastAsia"/>
                <w:szCs w:val="18"/>
              </w:rPr>
            </w:pPr>
            <w:r>
              <w:rPr>
                <w:rFonts w:asciiTheme="minorEastAsia" w:eastAsiaTheme="minorEastAsia" w:hAnsiTheme="minorEastAsia" w:cs="Segoe UI Symbol"/>
              </w:rPr>
              <w:t>1.5</w:t>
            </w:r>
          </w:p>
        </w:tc>
        <w:tc>
          <w:tcPr>
            <w:tcW w:w="418" w:type="pct"/>
            <w:tcBorders>
              <w:top w:val="single" w:sz="12" w:space="0" w:color="auto"/>
              <w:left w:val="single" w:sz="12" w:space="0" w:color="auto"/>
              <w:bottom w:val="single" w:sz="4" w:space="0" w:color="auto"/>
              <w:right w:val="single" w:sz="12" w:space="0" w:color="auto"/>
            </w:tcBorders>
            <w:vAlign w:val="center"/>
          </w:tcPr>
          <w:p w14:paraId="2BEC48F2" w14:textId="77777777" w:rsidR="00D40F82" w:rsidRPr="00FD2700" w:rsidRDefault="00D40F82" w:rsidP="00D43F9A">
            <w:pPr>
              <w:jc w:val="center"/>
              <w:rPr>
                <w:rFonts w:asciiTheme="minorEastAsia" w:eastAsiaTheme="minorEastAsia" w:hAnsiTheme="minorEastAsia"/>
                <w:szCs w:val="18"/>
              </w:rPr>
            </w:pPr>
          </w:p>
        </w:tc>
        <w:tc>
          <w:tcPr>
            <w:tcW w:w="418" w:type="pct"/>
            <w:tcBorders>
              <w:top w:val="single" w:sz="12" w:space="0" w:color="auto"/>
              <w:left w:val="single" w:sz="12" w:space="0" w:color="auto"/>
              <w:bottom w:val="single" w:sz="4" w:space="0" w:color="auto"/>
              <w:right w:val="single" w:sz="12" w:space="0" w:color="auto"/>
            </w:tcBorders>
            <w:vAlign w:val="center"/>
          </w:tcPr>
          <w:p w14:paraId="22B74515" w14:textId="042E1718" w:rsidR="00D40F82" w:rsidRPr="00FD2700" w:rsidRDefault="00D40F82" w:rsidP="00D43F9A">
            <w:pPr>
              <w:jc w:val="center"/>
              <w:rPr>
                <w:rFonts w:asciiTheme="minorEastAsia" w:eastAsiaTheme="minorEastAsia" w:hAnsiTheme="minorEastAsia"/>
                <w:szCs w:val="18"/>
              </w:rPr>
            </w:pPr>
          </w:p>
        </w:tc>
        <w:tc>
          <w:tcPr>
            <w:tcW w:w="418" w:type="pct"/>
            <w:tcBorders>
              <w:top w:val="single" w:sz="12" w:space="0" w:color="auto"/>
              <w:left w:val="single" w:sz="12" w:space="0" w:color="auto"/>
              <w:bottom w:val="single" w:sz="4" w:space="0" w:color="auto"/>
              <w:right w:val="single" w:sz="12" w:space="0" w:color="auto"/>
            </w:tcBorders>
            <w:vAlign w:val="center"/>
          </w:tcPr>
          <w:p w14:paraId="6BE1EFF2" w14:textId="77777777" w:rsidR="00D40F82" w:rsidRPr="00FD2700" w:rsidRDefault="00D40F82" w:rsidP="00D43F9A">
            <w:pPr>
              <w:jc w:val="center"/>
              <w:rPr>
                <w:rFonts w:asciiTheme="minorEastAsia" w:eastAsiaTheme="minorEastAsia" w:hAnsiTheme="minorEastAsia"/>
                <w:szCs w:val="18"/>
              </w:rPr>
            </w:pPr>
          </w:p>
        </w:tc>
        <w:tc>
          <w:tcPr>
            <w:tcW w:w="414" w:type="pct"/>
            <w:tcBorders>
              <w:top w:val="single" w:sz="12" w:space="0" w:color="auto"/>
              <w:left w:val="single" w:sz="12" w:space="0" w:color="auto"/>
              <w:bottom w:val="single" w:sz="4" w:space="0" w:color="auto"/>
            </w:tcBorders>
            <w:vAlign w:val="center"/>
          </w:tcPr>
          <w:p w14:paraId="55BF1564" w14:textId="77777777" w:rsidR="00D40F82" w:rsidRPr="00FD2700" w:rsidRDefault="00D40F82" w:rsidP="00D43F9A">
            <w:pPr>
              <w:jc w:val="center"/>
              <w:rPr>
                <w:rFonts w:asciiTheme="minorEastAsia" w:eastAsiaTheme="minorEastAsia" w:hAnsiTheme="minorEastAsia"/>
                <w:szCs w:val="18"/>
              </w:rPr>
            </w:pPr>
          </w:p>
        </w:tc>
      </w:tr>
      <w:tr w:rsidR="00D40F82" w:rsidRPr="00D30F75" w14:paraId="2812C903" w14:textId="77777777" w:rsidTr="0037181F">
        <w:trPr>
          <w:trHeight w:hRule="exact" w:val="285"/>
        </w:trPr>
        <w:tc>
          <w:tcPr>
            <w:tcW w:w="738" w:type="pct"/>
            <w:vMerge/>
          </w:tcPr>
          <w:p w14:paraId="2DEFE6B4" w14:textId="77777777" w:rsidR="00D40F82" w:rsidRPr="00D30F75" w:rsidRDefault="00D40F82" w:rsidP="00D43F9A">
            <w:pPr>
              <w:ind w:leftChars="50" w:left="90" w:rightChars="50" w:right="90"/>
              <w:jc w:val="center"/>
              <w:rPr>
                <w:rFonts w:asciiTheme="minorEastAsia" w:eastAsiaTheme="minorEastAsia" w:hAnsiTheme="minorEastAsia"/>
                <w:szCs w:val="18"/>
              </w:rPr>
            </w:pPr>
          </w:p>
        </w:tc>
        <w:tc>
          <w:tcPr>
            <w:tcW w:w="1340" w:type="pct"/>
            <w:tcBorders>
              <w:top w:val="single" w:sz="4" w:space="0" w:color="auto"/>
              <w:bottom w:val="single" w:sz="4" w:space="0" w:color="auto"/>
              <w:right w:val="nil"/>
            </w:tcBorders>
            <w:vAlign w:val="center"/>
          </w:tcPr>
          <w:p w14:paraId="677260EE" w14:textId="2EC402E1" w:rsidR="00D40F82" w:rsidRPr="003B0D23" w:rsidRDefault="00D40F82" w:rsidP="00D43F9A">
            <w:pPr>
              <w:ind w:leftChars="50" w:left="90" w:rightChars="50" w:right="90"/>
              <w:rPr>
                <w:rFonts w:asciiTheme="minorEastAsia" w:eastAsiaTheme="minorEastAsia" w:hAnsiTheme="minorEastAsia"/>
                <w:sz w:val="16"/>
                <w:szCs w:val="16"/>
              </w:rPr>
            </w:pPr>
            <w:r w:rsidRPr="003B0D23">
              <w:rPr>
                <w:rFonts w:hint="eastAsia"/>
                <w:sz w:val="16"/>
                <w:szCs w:val="16"/>
              </w:rPr>
              <w:t>電気電子回路及び演習(</w:t>
            </w:r>
            <w:r w:rsidRPr="003B0D23">
              <w:rPr>
                <w:sz w:val="16"/>
                <w:szCs w:val="16"/>
              </w:rPr>
              <w:t xml:space="preserve">b) </w:t>
            </w:r>
            <w:r w:rsidRPr="00177424">
              <w:rPr>
                <w:rFonts w:hint="eastAsia"/>
                <w:szCs w:val="18"/>
              </w:rPr>
              <w:t>△</w:t>
            </w:r>
          </w:p>
        </w:tc>
        <w:tc>
          <w:tcPr>
            <w:tcW w:w="418" w:type="pct"/>
            <w:tcBorders>
              <w:top w:val="single" w:sz="4" w:space="0" w:color="auto"/>
              <w:bottom w:val="single" w:sz="4" w:space="0" w:color="auto"/>
              <w:right w:val="single" w:sz="12" w:space="0" w:color="auto"/>
            </w:tcBorders>
            <w:vAlign w:val="center"/>
          </w:tcPr>
          <w:p w14:paraId="29FD66A0" w14:textId="77777777" w:rsidR="00D40F82" w:rsidRPr="00FD2700" w:rsidRDefault="00D40F82"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7956CBA2" w14:textId="77777777" w:rsidR="00D40F82" w:rsidRPr="00FD2700" w:rsidRDefault="00D40F82"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tcPr>
          <w:p w14:paraId="11CEF8F2" w14:textId="6A4B6DBF" w:rsidR="00D40F82" w:rsidRPr="00FD2700" w:rsidRDefault="00D40F82" w:rsidP="00D43F9A">
            <w:pPr>
              <w:jc w:val="center"/>
              <w:rPr>
                <w:rFonts w:asciiTheme="minorEastAsia" w:eastAsiaTheme="minorEastAsia" w:hAnsiTheme="minorEastAsia"/>
                <w:szCs w:val="18"/>
              </w:rPr>
            </w:pPr>
            <w:r>
              <w:rPr>
                <w:rFonts w:asciiTheme="minorEastAsia" w:eastAsiaTheme="minorEastAsia" w:hAnsiTheme="minorEastAsia" w:cs="Segoe UI Symbol"/>
              </w:rPr>
              <w:t>1.5</w:t>
            </w:r>
          </w:p>
        </w:tc>
        <w:tc>
          <w:tcPr>
            <w:tcW w:w="418" w:type="pct"/>
            <w:tcBorders>
              <w:top w:val="single" w:sz="4" w:space="0" w:color="auto"/>
              <w:left w:val="single" w:sz="12" w:space="0" w:color="auto"/>
              <w:bottom w:val="single" w:sz="4" w:space="0" w:color="auto"/>
              <w:right w:val="single" w:sz="12" w:space="0" w:color="auto"/>
            </w:tcBorders>
            <w:vAlign w:val="center"/>
          </w:tcPr>
          <w:p w14:paraId="4C310F64" w14:textId="77777777" w:rsidR="00D40F82" w:rsidRPr="00FD2700" w:rsidRDefault="00D40F82"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11284101" w14:textId="55DCFF08" w:rsidR="00D40F82" w:rsidRPr="00FD2700" w:rsidRDefault="00D40F82"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50527664" w14:textId="77777777" w:rsidR="00D40F82" w:rsidRPr="00FD2700" w:rsidRDefault="00D40F82" w:rsidP="00D43F9A">
            <w:pPr>
              <w:jc w:val="center"/>
              <w:rPr>
                <w:rFonts w:asciiTheme="minorEastAsia" w:eastAsiaTheme="minorEastAsia" w:hAnsiTheme="minorEastAsia"/>
                <w:szCs w:val="18"/>
              </w:rPr>
            </w:pPr>
          </w:p>
        </w:tc>
        <w:tc>
          <w:tcPr>
            <w:tcW w:w="414" w:type="pct"/>
            <w:tcBorders>
              <w:top w:val="single" w:sz="4" w:space="0" w:color="auto"/>
              <w:left w:val="single" w:sz="12" w:space="0" w:color="auto"/>
              <w:bottom w:val="single" w:sz="4" w:space="0" w:color="auto"/>
            </w:tcBorders>
            <w:vAlign w:val="center"/>
          </w:tcPr>
          <w:p w14:paraId="0694A88F" w14:textId="77777777" w:rsidR="00D40F82" w:rsidRPr="00FD2700" w:rsidRDefault="00D40F82" w:rsidP="00D43F9A">
            <w:pPr>
              <w:jc w:val="center"/>
              <w:rPr>
                <w:rFonts w:asciiTheme="minorEastAsia" w:eastAsiaTheme="minorEastAsia" w:hAnsiTheme="minorEastAsia"/>
                <w:szCs w:val="18"/>
              </w:rPr>
            </w:pPr>
          </w:p>
        </w:tc>
      </w:tr>
      <w:tr w:rsidR="00D40F82" w:rsidRPr="00D30F75" w14:paraId="266F24EA" w14:textId="77777777" w:rsidTr="00FA1BDF">
        <w:trPr>
          <w:trHeight w:hRule="exact" w:val="285"/>
        </w:trPr>
        <w:tc>
          <w:tcPr>
            <w:tcW w:w="738" w:type="pct"/>
            <w:vMerge/>
          </w:tcPr>
          <w:p w14:paraId="73B64C9B" w14:textId="77777777" w:rsidR="00D40F82" w:rsidRPr="00D30F75" w:rsidRDefault="00D40F82" w:rsidP="00D43F9A">
            <w:pPr>
              <w:ind w:leftChars="50" w:left="90" w:rightChars="50" w:right="90"/>
              <w:jc w:val="center"/>
              <w:rPr>
                <w:rFonts w:asciiTheme="minorEastAsia" w:eastAsiaTheme="minorEastAsia" w:hAnsiTheme="minorEastAsia"/>
                <w:szCs w:val="18"/>
              </w:rPr>
            </w:pPr>
          </w:p>
        </w:tc>
        <w:tc>
          <w:tcPr>
            <w:tcW w:w="1340" w:type="pct"/>
            <w:tcBorders>
              <w:top w:val="single" w:sz="4" w:space="0" w:color="auto"/>
              <w:bottom w:val="single" w:sz="4" w:space="0" w:color="auto"/>
              <w:right w:val="nil"/>
            </w:tcBorders>
            <w:vAlign w:val="center"/>
          </w:tcPr>
          <w:p w14:paraId="33A5D251" w14:textId="77777777" w:rsidR="00D40F82" w:rsidRPr="00D30F75" w:rsidRDefault="00D40F82" w:rsidP="00D43F9A">
            <w:pPr>
              <w:ind w:leftChars="50" w:left="90" w:rightChars="50" w:right="90"/>
              <w:rPr>
                <w:rFonts w:asciiTheme="minorEastAsia" w:eastAsiaTheme="minorEastAsia" w:hAnsiTheme="minorEastAsia"/>
                <w:szCs w:val="18"/>
              </w:rPr>
            </w:pPr>
            <w:r w:rsidRPr="00D30F75">
              <w:rPr>
                <w:rFonts w:hint="eastAsia"/>
                <w:szCs w:val="18"/>
              </w:rPr>
              <w:t>計測工学 △</w:t>
            </w:r>
          </w:p>
        </w:tc>
        <w:tc>
          <w:tcPr>
            <w:tcW w:w="418" w:type="pct"/>
            <w:tcBorders>
              <w:top w:val="single" w:sz="4" w:space="0" w:color="auto"/>
              <w:bottom w:val="single" w:sz="4" w:space="0" w:color="auto"/>
              <w:right w:val="single" w:sz="12" w:space="0" w:color="auto"/>
            </w:tcBorders>
            <w:vAlign w:val="center"/>
          </w:tcPr>
          <w:p w14:paraId="7B823893" w14:textId="77777777" w:rsidR="00D40F82" w:rsidRPr="00FD2700" w:rsidRDefault="00D40F82"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4DC166B9" w14:textId="77777777" w:rsidR="00D40F82" w:rsidRPr="00FD2700" w:rsidRDefault="00D40F82"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tcPr>
          <w:p w14:paraId="0F8EA2D9" w14:textId="19DAF684" w:rsidR="00D40F82" w:rsidRPr="00FD2700" w:rsidRDefault="00D40F82" w:rsidP="00D43F9A">
            <w:pPr>
              <w:jc w:val="center"/>
              <w:rPr>
                <w:rFonts w:asciiTheme="minorEastAsia" w:eastAsiaTheme="minorEastAsia" w:hAnsiTheme="minorEastAsia"/>
                <w:szCs w:val="18"/>
              </w:rPr>
            </w:pPr>
            <w:r>
              <w:rPr>
                <w:rFonts w:asciiTheme="minorEastAsia" w:eastAsiaTheme="minorEastAsia" w:hAnsiTheme="minorEastAsia" w:cs="Segoe UI Symbol"/>
              </w:rPr>
              <w:t>2</w:t>
            </w:r>
          </w:p>
        </w:tc>
        <w:tc>
          <w:tcPr>
            <w:tcW w:w="418" w:type="pct"/>
            <w:tcBorders>
              <w:top w:val="single" w:sz="4" w:space="0" w:color="auto"/>
              <w:left w:val="single" w:sz="12" w:space="0" w:color="auto"/>
              <w:bottom w:val="single" w:sz="4" w:space="0" w:color="auto"/>
              <w:right w:val="single" w:sz="12" w:space="0" w:color="auto"/>
            </w:tcBorders>
            <w:vAlign w:val="center"/>
          </w:tcPr>
          <w:p w14:paraId="6E0A17ED" w14:textId="77777777" w:rsidR="00D40F82" w:rsidRPr="00FD2700" w:rsidRDefault="00D40F82"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1444C8AD" w14:textId="5837CB0A" w:rsidR="00D40F82" w:rsidRPr="00FD2700" w:rsidRDefault="00D40F82"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2DD345C7" w14:textId="77777777" w:rsidR="00D40F82" w:rsidRPr="00FD2700" w:rsidRDefault="00D40F82" w:rsidP="00D43F9A">
            <w:pPr>
              <w:jc w:val="center"/>
              <w:rPr>
                <w:rFonts w:asciiTheme="minorEastAsia" w:eastAsiaTheme="minorEastAsia" w:hAnsiTheme="minorEastAsia"/>
                <w:szCs w:val="18"/>
              </w:rPr>
            </w:pPr>
          </w:p>
        </w:tc>
        <w:tc>
          <w:tcPr>
            <w:tcW w:w="414" w:type="pct"/>
            <w:tcBorders>
              <w:top w:val="single" w:sz="4" w:space="0" w:color="auto"/>
              <w:left w:val="single" w:sz="12" w:space="0" w:color="auto"/>
              <w:bottom w:val="single" w:sz="4" w:space="0" w:color="auto"/>
            </w:tcBorders>
            <w:vAlign w:val="center"/>
          </w:tcPr>
          <w:p w14:paraId="1D28AE39" w14:textId="77777777" w:rsidR="00D40F82" w:rsidRPr="00FD2700" w:rsidRDefault="00D40F82" w:rsidP="00D43F9A">
            <w:pPr>
              <w:jc w:val="center"/>
              <w:rPr>
                <w:rFonts w:asciiTheme="minorEastAsia" w:eastAsiaTheme="minorEastAsia" w:hAnsiTheme="minorEastAsia"/>
                <w:szCs w:val="18"/>
              </w:rPr>
            </w:pPr>
          </w:p>
        </w:tc>
      </w:tr>
      <w:tr w:rsidR="00D40F82" w:rsidRPr="00D30F75" w14:paraId="51BD40AF" w14:textId="77777777" w:rsidTr="00FA1BDF">
        <w:trPr>
          <w:trHeight w:hRule="exact" w:val="285"/>
        </w:trPr>
        <w:tc>
          <w:tcPr>
            <w:tcW w:w="738" w:type="pct"/>
            <w:vMerge/>
          </w:tcPr>
          <w:p w14:paraId="10E7FB07" w14:textId="77777777" w:rsidR="00D40F82" w:rsidRPr="00D30F75" w:rsidRDefault="00D40F82" w:rsidP="00D43F9A">
            <w:pPr>
              <w:ind w:leftChars="50" w:left="90" w:rightChars="50" w:right="90"/>
              <w:jc w:val="center"/>
              <w:rPr>
                <w:rFonts w:asciiTheme="minorEastAsia" w:eastAsiaTheme="minorEastAsia" w:hAnsiTheme="minorEastAsia"/>
                <w:szCs w:val="18"/>
              </w:rPr>
            </w:pPr>
          </w:p>
        </w:tc>
        <w:tc>
          <w:tcPr>
            <w:tcW w:w="1340" w:type="pct"/>
            <w:tcBorders>
              <w:top w:val="single" w:sz="4" w:space="0" w:color="auto"/>
              <w:bottom w:val="single" w:sz="4" w:space="0" w:color="auto"/>
              <w:right w:val="nil"/>
            </w:tcBorders>
            <w:vAlign w:val="center"/>
          </w:tcPr>
          <w:p w14:paraId="2E96031A" w14:textId="14618E4F" w:rsidR="00D40F82" w:rsidRPr="00D30F75" w:rsidRDefault="00D40F82" w:rsidP="00D43F9A">
            <w:pPr>
              <w:ind w:leftChars="50" w:left="90" w:rightChars="50" w:right="90"/>
              <w:rPr>
                <w:rFonts w:asciiTheme="minorEastAsia" w:eastAsiaTheme="minorEastAsia" w:hAnsiTheme="minorEastAsia"/>
                <w:szCs w:val="18"/>
              </w:rPr>
            </w:pPr>
            <w:r w:rsidRPr="00D30F75">
              <w:rPr>
                <w:rFonts w:hint="eastAsia"/>
                <w:szCs w:val="18"/>
              </w:rPr>
              <w:t xml:space="preserve">電気機器 </w:t>
            </w:r>
          </w:p>
        </w:tc>
        <w:tc>
          <w:tcPr>
            <w:tcW w:w="418" w:type="pct"/>
            <w:tcBorders>
              <w:top w:val="single" w:sz="4" w:space="0" w:color="auto"/>
              <w:bottom w:val="single" w:sz="4" w:space="0" w:color="auto"/>
              <w:right w:val="single" w:sz="12" w:space="0" w:color="auto"/>
            </w:tcBorders>
            <w:vAlign w:val="center"/>
          </w:tcPr>
          <w:p w14:paraId="4C01C1D4" w14:textId="77777777" w:rsidR="00D40F82" w:rsidRPr="00FD2700" w:rsidRDefault="00D40F82"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7A75C37E" w14:textId="77777777" w:rsidR="00D40F82" w:rsidRPr="00FD2700" w:rsidRDefault="00D40F82"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tcPr>
          <w:p w14:paraId="12D9C50B" w14:textId="002FEBA4" w:rsidR="00D40F82" w:rsidRPr="00FD2700" w:rsidRDefault="00D40F82" w:rsidP="00D43F9A">
            <w:pPr>
              <w:jc w:val="center"/>
              <w:rPr>
                <w:rFonts w:asciiTheme="minorEastAsia" w:eastAsiaTheme="minorEastAsia" w:hAnsiTheme="minorEastAsia"/>
                <w:szCs w:val="18"/>
              </w:rPr>
            </w:pPr>
            <w:r>
              <w:rPr>
                <w:rFonts w:asciiTheme="minorEastAsia" w:eastAsiaTheme="minorEastAsia" w:hAnsiTheme="minorEastAsia" w:cs="Segoe UI Symbol"/>
              </w:rPr>
              <w:t>2</w:t>
            </w:r>
          </w:p>
        </w:tc>
        <w:tc>
          <w:tcPr>
            <w:tcW w:w="418" w:type="pct"/>
            <w:tcBorders>
              <w:top w:val="single" w:sz="4" w:space="0" w:color="auto"/>
              <w:left w:val="single" w:sz="12" w:space="0" w:color="auto"/>
              <w:bottom w:val="single" w:sz="4" w:space="0" w:color="auto"/>
              <w:right w:val="single" w:sz="12" w:space="0" w:color="auto"/>
            </w:tcBorders>
            <w:vAlign w:val="center"/>
          </w:tcPr>
          <w:p w14:paraId="4768EBAC" w14:textId="77777777" w:rsidR="00D40F82" w:rsidRPr="00FD2700" w:rsidRDefault="00D40F82"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1F25F390" w14:textId="6F7536BE" w:rsidR="00D40F82" w:rsidRPr="00FD2700" w:rsidRDefault="00D40F82" w:rsidP="00D43F9A">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0DFD9922" w14:textId="77777777" w:rsidR="00D40F82" w:rsidRPr="00FD2700" w:rsidRDefault="00D40F82" w:rsidP="00D43F9A">
            <w:pPr>
              <w:jc w:val="center"/>
              <w:rPr>
                <w:rFonts w:asciiTheme="minorEastAsia" w:eastAsiaTheme="minorEastAsia" w:hAnsiTheme="minorEastAsia"/>
                <w:szCs w:val="18"/>
              </w:rPr>
            </w:pPr>
          </w:p>
        </w:tc>
        <w:tc>
          <w:tcPr>
            <w:tcW w:w="414" w:type="pct"/>
            <w:tcBorders>
              <w:top w:val="single" w:sz="4" w:space="0" w:color="auto"/>
              <w:left w:val="single" w:sz="12" w:space="0" w:color="auto"/>
              <w:bottom w:val="single" w:sz="4" w:space="0" w:color="auto"/>
            </w:tcBorders>
            <w:vAlign w:val="center"/>
          </w:tcPr>
          <w:p w14:paraId="54E85B35" w14:textId="77777777" w:rsidR="00D40F82" w:rsidRPr="00FD2700" w:rsidRDefault="00D40F82" w:rsidP="00D43F9A">
            <w:pPr>
              <w:jc w:val="center"/>
              <w:rPr>
                <w:rFonts w:asciiTheme="minorEastAsia" w:eastAsiaTheme="minorEastAsia" w:hAnsiTheme="minorEastAsia"/>
                <w:szCs w:val="18"/>
              </w:rPr>
            </w:pPr>
          </w:p>
        </w:tc>
      </w:tr>
      <w:tr w:rsidR="00D40F82" w:rsidRPr="00D30F75" w14:paraId="1472B251" w14:textId="77777777" w:rsidTr="00FA1BDF">
        <w:trPr>
          <w:trHeight w:hRule="exact" w:val="285"/>
        </w:trPr>
        <w:tc>
          <w:tcPr>
            <w:tcW w:w="738" w:type="pct"/>
            <w:vMerge/>
          </w:tcPr>
          <w:p w14:paraId="27F4B7B2" w14:textId="77777777" w:rsidR="00D40F82" w:rsidRPr="00D30F75" w:rsidRDefault="00D40F82" w:rsidP="00857DA0">
            <w:pPr>
              <w:ind w:leftChars="50" w:left="90" w:rightChars="50" w:right="90"/>
              <w:jc w:val="center"/>
              <w:rPr>
                <w:rFonts w:asciiTheme="minorEastAsia" w:eastAsiaTheme="minorEastAsia" w:hAnsiTheme="minorEastAsia"/>
                <w:szCs w:val="18"/>
              </w:rPr>
            </w:pPr>
          </w:p>
        </w:tc>
        <w:tc>
          <w:tcPr>
            <w:tcW w:w="1340" w:type="pct"/>
            <w:tcBorders>
              <w:top w:val="single" w:sz="4" w:space="0" w:color="auto"/>
              <w:bottom w:val="single" w:sz="12" w:space="0" w:color="auto"/>
              <w:right w:val="nil"/>
            </w:tcBorders>
            <w:vAlign w:val="center"/>
          </w:tcPr>
          <w:p w14:paraId="7237DECF" w14:textId="6BEB6C3A" w:rsidR="00D40F82" w:rsidRPr="00D30F75" w:rsidRDefault="00D40F82" w:rsidP="00857DA0">
            <w:pPr>
              <w:ind w:leftChars="50" w:left="90" w:rightChars="50" w:right="90"/>
              <w:rPr>
                <w:szCs w:val="18"/>
              </w:rPr>
            </w:pPr>
            <w:r w:rsidRPr="005A1B8D">
              <w:rPr>
                <w:rFonts w:hint="eastAsia"/>
                <w:szCs w:val="18"/>
              </w:rPr>
              <w:t>電気基礎実験</w:t>
            </w:r>
            <w:r>
              <w:rPr>
                <w:rFonts w:hint="eastAsia"/>
                <w:szCs w:val="18"/>
              </w:rPr>
              <w:t xml:space="preserve"> </w:t>
            </w:r>
            <w:r w:rsidRPr="00877E2D">
              <w:rPr>
                <w:rFonts w:hint="eastAsia"/>
                <w:szCs w:val="18"/>
              </w:rPr>
              <w:t>〇</w:t>
            </w:r>
          </w:p>
        </w:tc>
        <w:tc>
          <w:tcPr>
            <w:tcW w:w="418" w:type="pct"/>
            <w:tcBorders>
              <w:top w:val="single" w:sz="4" w:space="0" w:color="auto"/>
              <w:bottom w:val="single" w:sz="12" w:space="0" w:color="auto"/>
              <w:right w:val="single" w:sz="12" w:space="0" w:color="auto"/>
            </w:tcBorders>
            <w:vAlign w:val="center"/>
          </w:tcPr>
          <w:p w14:paraId="646B9F69" w14:textId="77777777" w:rsidR="00D40F82" w:rsidRPr="00FD2700" w:rsidRDefault="00D40F82" w:rsidP="00857DA0">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12" w:space="0" w:color="auto"/>
              <w:right w:val="single" w:sz="12" w:space="0" w:color="auto"/>
            </w:tcBorders>
            <w:vAlign w:val="center"/>
          </w:tcPr>
          <w:p w14:paraId="0FCF74DC" w14:textId="77777777" w:rsidR="00D40F82" w:rsidRPr="00FD2700" w:rsidRDefault="00D40F82" w:rsidP="00857DA0">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12" w:space="0" w:color="auto"/>
              <w:right w:val="single" w:sz="12" w:space="0" w:color="auto"/>
            </w:tcBorders>
          </w:tcPr>
          <w:p w14:paraId="24C2DD1D" w14:textId="41A3D299" w:rsidR="00D40F82" w:rsidRDefault="00D40F82" w:rsidP="00857DA0">
            <w:pPr>
              <w:jc w:val="center"/>
              <w:rPr>
                <w:rFonts w:asciiTheme="minorEastAsia" w:eastAsiaTheme="minorEastAsia" w:hAnsiTheme="minorEastAsia" w:cs="Segoe UI Symbol"/>
              </w:rPr>
            </w:pPr>
            <w:r>
              <w:rPr>
                <w:rFonts w:asciiTheme="minorEastAsia" w:eastAsiaTheme="minorEastAsia" w:hAnsiTheme="minorEastAsia" w:cs="Segoe UI Symbol"/>
              </w:rPr>
              <w:t>1.5</w:t>
            </w:r>
          </w:p>
        </w:tc>
        <w:tc>
          <w:tcPr>
            <w:tcW w:w="418" w:type="pct"/>
            <w:tcBorders>
              <w:top w:val="single" w:sz="4" w:space="0" w:color="auto"/>
              <w:left w:val="single" w:sz="12" w:space="0" w:color="auto"/>
              <w:bottom w:val="single" w:sz="12" w:space="0" w:color="auto"/>
              <w:right w:val="single" w:sz="12" w:space="0" w:color="auto"/>
            </w:tcBorders>
            <w:vAlign w:val="center"/>
          </w:tcPr>
          <w:p w14:paraId="62A9560F" w14:textId="77777777" w:rsidR="00D40F82" w:rsidRPr="00FD2700" w:rsidRDefault="00D40F82" w:rsidP="00857DA0">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12" w:space="0" w:color="auto"/>
              <w:right w:val="single" w:sz="12" w:space="0" w:color="auto"/>
            </w:tcBorders>
            <w:vAlign w:val="center"/>
          </w:tcPr>
          <w:p w14:paraId="155763F4" w14:textId="77777777" w:rsidR="00D40F82" w:rsidRPr="00FD2700" w:rsidRDefault="00D40F82" w:rsidP="00857DA0">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12" w:space="0" w:color="auto"/>
              <w:right w:val="single" w:sz="12" w:space="0" w:color="auto"/>
            </w:tcBorders>
            <w:vAlign w:val="center"/>
          </w:tcPr>
          <w:p w14:paraId="54A24DB3" w14:textId="44D31637" w:rsidR="00D40F82" w:rsidRPr="00FD2700" w:rsidRDefault="00D40F82" w:rsidP="00857DA0">
            <w:pPr>
              <w:jc w:val="center"/>
              <w:rPr>
                <w:rFonts w:asciiTheme="minorEastAsia" w:eastAsiaTheme="minorEastAsia" w:hAnsiTheme="minorEastAsia"/>
                <w:szCs w:val="18"/>
              </w:rPr>
            </w:pPr>
            <w:r>
              <w:rPr>
                <w:rFonts w:asciiTheme="minorEastAsia" w:eastAsiaTheme="minorEastAsia" w:hAnsiTheme="minorEastAsia" w:cs="Segoe UI Symbol"/>
              </w:rPr>
              <w:t>0.5</w:t>
            </w:r>
          </w:p>
        </w:tc>
        <w:tc>
          <w:tcPr>
            <w:tcW w:w="414" w:type="pct"/>
            <w:tcBorders>
              <w:top w:val="single" w:sz="4" w:space="0" w:color="auto"/>
              <w:left w:val="single" w:sz="12" w:space="0" w:color="auto"/>
              <w:bottom w:val="single" w:sz="12" w:space="0" w:color="auto"/>
            </w:tcBorders>
            <w:vAlign w:val="center"/>
          </w:tcPr>
          <w:p w14:paraId="718B9F7F" w14:textId="77777777" w:rsidR="00D40F82" w:rsidRPr="00FD2700" w:rsidRDefault="00D40F82" w:rsidP="00857DA0">
            <w:pPr>
              <w:jc w:val="center"/>
              <w:rPr>
                <w:rFonts w:asciiTheme="minorEastAsia" w:eastAsiaTheme="minorEastAsia" w:hAnsiTheme="minorEastAsia"/>
                <w:szCs w:val="18"/>
              </w:rPr>
            </w:pPr>
          </w:p>
        </w:tc>
      </w:tr>
      <w:tr w:rsidR="00857DA0" w:rsidRPr="00D30F75" w14:paraId="4931E671" w14:textId="77777777" w:rsidTr="0037181F">
        <w:trPr>
          <w:trHeight w:hRule="exact" w:val="456"/>
        </w:trPr>
        <w:tc>
          <w:tcPr>
            <w:tcW w:w="738" w:type="pct"/>
            <w:vMerge w:val="restart"/>
            <w:vAlign w:val="center"/>
          </w:tcPr>
          <w:p w14:paraId="5264A819" w14:textId="77777777" w:rsidR="00857DA0" w:rsidRPr="00D30F75" w:rsidRDefault="00857DA0" w:rsidP="00857DA0">
            <w:pPr>
              <w:ind w:leftChars="50" w:left="90" w:rightChars="50" w:right="90"/>
              <w:jc w:val="center"/>
              <w:rPr>
                <w:rFonts w:asciiTheme="minorEastAsia" w:eastAsiaTheme="minorEastAsia" w:hAnsiTheme="minorEastAsia"/>
                <w:szCs w:val="18"/>
              </w:rPr>
            </w:pPr>
            <w:r w:rsidRPr="00D30F75">
              <w:rPr>
                <w:rFonts w:asciiTheme="minorEastAsia" w:eastAsiaTheme="minorEastAsia" w:hAnsiTheme="minorEastAsia" w:hint="eastAsia"/>
                <w:szCs w:val="18"/>
              </w:rPr>
              <w:t>制御工学</w:t>
            </w:r>
          </w:p>
        </w:tc>
        <w:tc>
          <w:tcPr>
            <w:tcW w:w="1340" w:type="pct"/>
            <w:tcBorders>
              <w:top w:val="single" w:sz="12" w:space="0" w:color="auto"/>
              <w:bottom w:val="single" w:sz="4" w:space="0" w:color="auto"/>
              <w:right w:val="nil"/>
            </w:tcBorders>
            <w:vAlign w:val="center"/>
          </w:tcPr>
          <w:p w14:paraId="7A91B96B" w14:textId="12B3865F" w:rsidR="00857DA0" w:rsidRPr="00877E2D" w:rsidRDefault="00857DA0" w:rsidP="00857DA0">
            <w:pPr>
              <w:spacing w:line="200" w:lineRule="exact"/>
              <w:ind w:leftChars="50" w:left="90" w:rightChars="50" w:right="90"/>
              <w:rPr>
                <w:szCs w:val="18"/>
              </w:rPr>
            </w:pPr>
            <w:r w:rsidRPr="00877E2D">
              <w:rPr>
                <w:rFonts w:hint="eastAsia"/>
                <w:szCs w:val="18"/>
              </w:rPr>
              <w:t>システムダイナミックス</w:t>
            </w:r>
            <w:r w:rsidRPr="00877E2D">
              <w:rPr>
                <w:szCs w:val="18"/>
              </w:rPr>
              <w:br/>
            </w:r>
            <w:r w:rsidRPr="00877E2D">
              <w:rPr>
                <w:rFonts w:hint="eastAsia"/>
                <w:szCs w:val="18"/>
              </w:rPr>
              <w:t>及び演習</w:t>
            </w:r>
            <w:r w:rsidRPr="00877E2D">
              <w:rPr>
                <w:szCs w:val="18"/>
              </w:rPr>
              <w:t xml:space="preserve">(a) </w:t>
            </w:r>
            <w:r w:rsidRPr="00877E2D">
              <w:rPr>
                <w:rFonts w:hint="eastAsia"/>
                <w:szCs w:val="18"/>
              </w:rPr>
              <w:t>〇</w:t>
            </w:r>
          </w:p>
        </w:tc>
        <w:tc>
          <w:tcPr>
            <w:tcW w:w="418" w:type="pct"/>
            <w:tcBorders>
              <w:top w:val="single" w:sz="12" w:space="0" w:color="auto"/>
              <w:bottom w:val="single" w:sz="4" w:space="0" w:color="auto"/>
              <w:right w:val="single" w:sz="12" w:space="0" w:color="auto"/>
            </w:tcBorders>
            <w:vAlign w:val="center"/>
          </w:tcPr>
          <w:p w14:paraId="4383451E" w14:textId="77777777" w:rsidR="00857DA0" w:rsidRPr="00FD2700" w:rsidRDefault="00857DA0" w:rsidP="00857DA0">
            <w:pPr>
              <w:jc w:val="center"/>
              <w:rPr>
                <w:rFonts w:asciiTheme="minorEastAsia" w:eastAsiaTheme="minorEastAsia" w:hAnsiTheme="minorEastAsia"/>
                <w:szCs w:val="18"/>
              </w:rPr>
            </w:pPr>
          </w:p>
        </w:tc>
        <w:tc>
          <w:tcPr>
            <w:tcW w:w="418" w:type="pct"/>
            <w:tcBorders>
              <w:top w:val="single" w:sz="12" w:space="0" w:color="auto"/>
              <w:left w:val="single" w:sz="12" w:space="0" w:color="auto"/>
              <w:bottom w:val="single" w:sz="4" w:space="0" w:color="auto"/>
              <w:right w:val="single" w:sz="12" w:space="0" w:color="auto"/>
            </w:tcBorders>
            <w:vAlign w:val="center"/>
          </w:tcPr>
          <w:p w14:paraId="1DFF647F" w14:textId="77777777" w:rsidR="00857DA0" w:rsidRPr="00FD2700" w:rsidRDefault="00857DA0" w:rsidP="00857DA0">
            <w:pPr>
              <w:jc w:val="center"/>
              <w:rPr>
                <w:rFonts w:asciiTheme="minorEastAsia" w:eastAsiaTheme="minorEastAsia" w:hAnsiTheme="minorEastAsia"/>
                <w:szCs w:val="18"/>
              </w:rPr>
            </w:pPr>
          </w:p>
        </w:tc>
        <w:tc>
          <w:tcPr>
            <w:tcW w:w="418" w:type="pct"/>
            <w:tcBorders>
              <w:top w:val="single" w:sz="12" w:space="0" w:color="auto"/>
              <w:left w:val="single" w:sz="12" w:space="0" w:color="auto"/>
              <w:bottom w:val="single" w:sz="4" w:space="0" w:color="auto"/>
              <w:right w:val="single" w:sz="12" w:space="0" w:color="auto"/>
            </w:tcBorders>
          </w:tcPr>
          <w:p w14:paraId="69BF1262" w14:textId="496FA335" w:rsidR="00857DA0" w:rsidRPr="00FD2700" w:rsidRDefault="00857DA0" w:rsidP="00857DA0">
            <w:pPr>
              <w:jc w:val="center"/>
              <w:rPr>
                <w:rFonts w:asciiTheme="minorEastAsia" w:eastAsiaTheme="minorEastAsia" w:hAnsiTheme="minorEastAsia"/>
                <w:szCs w:val="18"/>
              </w:rPr>
            </w:pPr>
            <w:r>
              <w:rPr>
                <w:rFonts w:asciiTheme="minorEastAsia" w:eastAsiaTheme="minorEastAsia" w:hAnsiTheme="minorEastAsia" w:cs="Segoe UI Symbol"/>
              </w:rPr>
              <w:t>1.5</w:t>
            </w:r>
          </w:p>
        </w:tc>
        <w:tc>
          <w:tcPr>
            <w:tcW w:w="418" w:type="pct"/>
            <w:tcBorders>
              <w:top w:val="single" w:sz="12" w:space="0" w:color="auto"/>
              <w:left w:val="single" w:sz="12" w:space="0" w:color="auto"/>
              <w:bottom w:val="single" w:sz="4" w:space="0" w:color="auto"/>
              <w:right w:val="single" w:sz="12" w:space="0" w:color="auto"/>
            </w:tcBorders>
            <w:vAlign w:val="center"/>
          </w:tcPr>
          <w:p w14:paraId="623126EC" w14:textId="723C34DA" w:rsidR="00857DA0" w:rsidRPr="00FD2700" w:rsidRDefault="00857DA0" w:rsidP="00857DA0">
            <w:pPr>
              <w:jc w:val="center"/>
              <w:rPr>
                <w:rFonts w:asciiTheme="minorEastAsia" w:eastAsiaTheme="minorEastAsia" w:hAnsiTheme="minorEastAsia"/>
                <w:szCs w:val="18"/>
              </w:rPr>
            </w:pPr>
          </w:p>
        </w:tc>
        <w:tc>
          <w:tcPr>
            <w:tcW w:w="418" w:type="pct"/>
            <w:tcBorders>
              <w:top w:val="single" w:sz="12" w:space="0" w:color="auto"/>
              <w:left w:val="single" w:sz="12" w:space="0" w:color="auto"/>
              <w:bottom w:val="single" w:sz="4" w:space="0" w:color="auto"/>
              <w:right w:val="single" w:sz="12" w:space="0" w:color="auto"/>
            </w:tcBorders>
            <w:vAlign w:val="center"/>
          </w:tcPr>
          <w:p w14:paraId="12AF061A" w14:textId="77777777" w:rsidR="00857DA0" w:rsidRPr="00FD2700" w:rsidRDefault="00857DA0" w:rsidP="00857DA0">
            <w:pPr>
              <w:jc w:val="center"/>
              <w:rPr>
                <w:rFonts w:asciiTheme="minorEastAsia" w:eastAsiaTheme="minorEastAsia" w:hAnsiTheme="minorEastAsia"/>
                <w:szCs w:val="18"/>
              </w:rPr>
            </w:pPr>
          </w:p>
        </w:tc>
        <w:tc>
          <w:tcPr>
            <w:tcW w:w="418" w:type="pct"/>
            <w:tcBorders>
              <w:top w:val="single" w:sz="12" w:space="0" w:color="auto"/>
              <w:left w:val="single" w:sz="12" w:space="0" w:color="auto"/>
              <w:bottom w:val="single" w:sz="4" w:space="0" w:color="auto"/>
              <w:right w:val="single" w:sz="12" w:space="0" w:color="auto"/>
            </w:tcBorders>
            <w:vAlign w:val="center"/>
          </w:tcPr>
          <w:p w14:paraId="5F89C92B" w14:textId="77777777" w:rsidR="00857DA0" w:rsidRPr="00FD2700" w:rsidRDefault="00857DA0" w:rsidP="00857DA0">
            <w:pPr>
              <w:jc w:val="center"/>
              <w:rPr>
                <w:rFonts w:asciiTheme="minorEastAsia" w:eastAsiaTheme="minorEastAsia" w:hAnsiTheme="minorEastAsia"/>
                <w:szCs w:val="18"/>
              </w:rPr>
            </w:pPr>
          </w:p>
        </w:tc>
        <w:tc>
          <w:tcPr>
            <w:tcW w:w="414" w:type="pct"/>
            <w:tcBorders>
              <w:top w:val="single" w:sz="12" w:space="0" w:color="auto"/>
              <w:left w:val="single" w:sz="12" w:space="0" w:color="auto"/>
              <w:bottom w:val="single" w:sz="4" w:space="0" w:color="auto"/>
            </w:tcBorders>
            <w:vAlign w:val="center"/>
          </w:tcPr>
          <w:p w14:paraId="43F75987" w14:textId="77777777" w:rsidR="00857DA0" w:rsidRPr="00FD2700" w:rsidRDefault="00857DA0" w:rsidP="00857DA0">
            <w:pPr>
              <w:jc w:val="center"/>
              <w:rPr>
                <w:rFonts w:asciiTheme="minorEastAsia" w:eastAsiaTheme="minorEastAsia" w:hAnsiTheme="minorEastAsia"/>
                <w:szCs w:val="18"/>
              </w:rPr>
            </w:pPr>
          </w:p>
        </w:tc>
      </w:tr>
      <w:tr w:rsidR="00857DA0" w:rsidRPr="00D30F75" w14:paraId="00093A3F" w14:textId="77777777" w:rsidTr="0037181F">
        <w:trPr>
          <w:trHeight w:hRule="exact" w:val="456"/>
        </w:trPr>
        <w:tc>
          <w:tcPr>
            <w:tcW w:w="738" w:type="pct"/>
            <w:vMerge/>
            <w:vAlign w:val="center"/>
          </w:tcPr>
          <w:p w14:paraId="1A625BB0" w14:textId="77777777" w:rsidR="00857DA0" w:rsidRPr="00D30F75" w:rsidRDefault="00857DA0" w:rsidP="00857DA0">
            <w:pPr>
              <w:ind w:leftChars="50" w:left="90" w:rightChars="50" w:right="90"/>
              <w:jc w:val="center"/>
              <w:rPr>
                <w:rFonts w:asciiTheme="minorEastAsia" w:eastAsiaTheme="minorEastAsia" w:hAnsiTheme="minorEastAsia"/>
                <w:szCs w:val="18"/>
              </w:rPr>
            </w:pPr>
          </w:p>
        </w:tc>
        <w:tc>
          <w:tcPr>
            <w:tcW w:w="1340" w:type="pct"/>
            <w:tcBorders>
              <w:top w:val="single" w:sz="4" w:space="0" w:color="auto"/>
              <w:bottom w:val="single" w:sz="4" w:space="0" w:color="auto"/>
              <w:right w:val="nil"/>
            </w:tcBorders>
            <w:vAlign w:val="center"/>
          </w:tcPr>
          <w:p w14:paraId="4A643239" w14:textId="69DA1140" w:rsidR="00857DA0" w:rsidRPr="00877E2D" w:rsidRDefault="00857DA0" w:rsidP="00857DA0">
            <w:pPr>
              <w:spacing w:line="200" w:lineRule="exact"/>
              <w:ind w:leftChars="50" w:left="90" w:rightChars="50" w:right="90"/>
              <w:rPr>
                <w:szCs w:val="18"/>
              </w:rPr>
            </w:pPr>
            <w:r w:rsidRPr="00877E2D">
              <w:rPr>
                <w:rFonts w:hint="eastAsia"/>
                <w:szCs w:val="18"/>
              </w:rPr>
              <w:t>システムダイナミックス</w:t>
            </w:r>
            <w:r w:rsidRPr="00877E2D">
              <w:rPr>
                <w:szCs w:val="18"/>
              </w:rPr>
              <w:br/>
            </w:r>
            <w:r w:rsidRPr="00877E2D">
              <w:rPr>
                <w:rFonts w:hint="eastAsia"/>
                <w:szCs w:val="18"/>
              </w:rPr>
              <w:t>及び演習(</w:t>
            </w:r>
            <w:r>
              <w:rPr>
                <w:rFonts w:hint="eastAsia"/>
                <w:szCs w:val="18"/>
              </w:rPr>
              <w:t>b</w:t>
            </w:r>
            <w:r w:rsidRPr="00877E2D">
              <w:rPr>
                <w:szCs w:val="18"/>
              </w:rPr>
              <w:t xml:space="preserve">) </w:t>
            </w:r>
            <w:r w:rsidRPr="00877E2D">
              <w:rPr>
                <w:rFonts w:hint="eastAsia"/>
                <w:szCs w:val="18"/>
              </w:rPr>
              <w:t>△</w:t>
            </w:r>
          </w:p>
        </w:tc>
        <w:tc>
          <w:tcPr>
            <w:tcW w:w="418" w:type="pct"/>
            <w:tcBorders>
              <w:top w:val="single" w:sz="4" w:space="0" w:color="auto"/>
              <w:bottom w:val="single" w:sz="4" w:space="0" w:color="auto"/>
              <w:right w:val="single" w:sz="12" w:space="0" w:color="auto"/>
            </w:tcBorders>
            <w:vAlign w:val="center"/>
          </w:tcPr>
          <w:p w14:paraId="00E792E5" w14:textId="77777777" w:rsidR="00857DA0" w:rsidRPr="00FD2700" w:rsidRDefault="00857DA0" w:rsidP="00857DA0">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4EFB1B08" w14:textId="77777777" w:rsidR="00857DA0" w:rsidRPr="00FD2700" w:rsidRDefault="00857DA0" w:rsidP="00857DA0">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tcPr>
          <w:p w14:paraId="1248D275" w14:textId="5AD4FDAC" w:rsidR="00857DA0" w:rsidRPr="00FD2700" w:rsidRDefault="00857DA0" w:rsidP="00857DA0">
            <w:pPr>
              <w:jc w:val="center"/>
              <w:rPr>
                <w:rFonts w:asciiTheme="minorEastAsia" w:eastAsiaTheme="minorEastAsia" w:hAnsiTheme="minorEastAsia"/>
                <w:szCs w:val="18"/>
              </w:rPr>
            </w:pPr>
            <w:r>
              <w:rPr>
                <w:rFonts w:asciiTheme="minorEastAsia" w:eastAsiaTheme="minorEastAsia" w:hAnsiTheme="minorEastAsia" w:cs="Segoe UI Symbol"/>
              </w:rPr>
              <w:t>1.5</w:t>
            </w:r>
          </w:p>
        </w:tc>
        <w:tc>
          <w:tcPr>
            <w:tcW w:w="418" w:type="pct"/>
            <w:tcBorders>
              <w:top w:val="single" w:sz="4" w:space="0" w:color="auto"/>
              <w:left w:val="single" w:sz="12" w:space="0" w:color="auto"/>
              <w:bottom w:val="single" w:sz="4" w:space="0" w:color="auto"/>
              <w:right w:val="single" w:sz="12" w:space="0" w:color="auto"/>
            </w:tcBorders>
            <w:vAlign w:val="center"/>
          </w:tcPr>
          <w:p w14:paraId="0EBE9B90" w14:textId="31C98D49" w:rsidR="00857DA0" w:rsidRPr="00FD2700" w:rsidRDefault="00857DA0" w:rsidP="00857DA0">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41629A9C" w14:textId="3E846701" w:rsidR="00857DA0" w:rsidRPr="00FD2700" w:rsidRDefault="00857DA0" w:rsidP="00857DA0">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7ED22E75" w14:textId="77777777" w:rsidR="00857DA0" w:rsidRPr="00FD2700" w:rsidRDefault="00857DA0" w:rsidP="00857DA0">
            <w:pPr>
              <w:jc w:val="center"/>
              <w:rPr>
                <w:rFonts w:asciiTheme="minorEastAsia" w:eastAsiaTheme="minorEastAsia" w:hAnsiTheme="minorEastAsia"/>
                <w:szCs w:val="18"/>
              </w:rPr>
            </w:pPr>
          </w:p>
        </w:tc>
        <w:tc>
          <w:tcPr>
            <w:tcW w:w="414" w:type="pct"/>
            <w:tcBorders>
              <w:top w:val="single" w:sz="4" w:space="0" w:color="auto"/>
              <w:left w:val="single" w:sz="12" w:space="0" w:color="auto"/>
              <w:bottom w:val="single" w:sz="4" w:space="0" w:color="auto"/>
            </w:tcBorders>
            <w:vAlign w:val="center"/>
          </w:tcPr>
          <w:p w14:paraId="604D2BE6" w14:textId="77777777" w:rsidR="00857DA0" w:rsidRPr="00FD2700" w:rsidRDefault="00857DA0" w:rsidP="00857DA0">
            <w:pPr>
              <w:jc w:val="center"/>
              <w:rPr>
                <w:rFonts w:asciiTheme="minorEastAsia" w:eastAsiaTheme="minorEastAsia" w:hAnsiTheme="minorEastAsia"/>
                <w:szCs w:val="18"/>
              </w:rPr>
            </w:pPr>
          </w:p>
        </w:tc>
      </w:tr>
      <w:tr w:rsidR="00857DA0" w:rsidRPr="00D30F75" w14:paraId="325F7231" w14:textId="77777777" w:rsidTr="0037181F">
        <w:trPr>
          <w:trHeight w:hRule="exact" w:val="285"/>
        </w:trPr>
        <w:tc>
          <w:tcPr>
            <w:tcW w:w="738" w:type="pct"/>
            <w:vMerge/>
            <w:vAlign w:val="center"/>
          </w:tcPr>
          <w:p w14:paraId="22F25871" w14:textId="77777777" w:rsidR="00857DA0" w:rsidRPr="00D30F75" w:rsidRDefault="00857DA0" w:rsidP="00857DA0">
            <w:pPr>
              <w:ind w:leftChars="50" w:left="90" w:rightChars="50" w:right="90"/>
              <w:jc w:val="center"/>
              <w:rPr>
                <w:rFonts w:asciiTheme="minorEastAsia" w:eastAsiaTheme="minorEastAsia" w:hAnsiTheme="minorEastAsia"/>
                <w:szCs w:val="18"/>
              </w:rPr>
            </w:pPr>
          </w:p>
        </w:tc>
        <w:tc>
          <w:tcPr>
            <w:tcW w:w="1340" w:type="pct"/>
            <w:tcBorders>
              <w:top w:val="single" w:sz="4" w:space="0" w:color="auto"/>
              <w:bottom w:val="single" w:sz="4" w:space="0" w:color="auto"/>
              <w:right w:val="nil"/>
            </w:tcBorders>
            <w:vAlign w:val="center"/>
          </w:tcPr>
          <w:p w14:paraId="4637A684" w14:textId="6BB85B44" w:rsidR="00857DA0" w:rsidRPr="00D30F75" w:rsidRDefault="00857DA0" w:rsidP="00857DA0">
            <w:pPr>
              <w:ind w:leftChars="50" w:left="90" w:rightChars="50" w:right="90"/>
              <w:rPr>
                <w:szCs w:val="18"/>
              </w:rPr>
            </w:pPr>
            <w:r w:rsidRPr="00D30F75">
              <w:rPr>
                <w:rFonts w:hint="eastAsia"/>
                <w:szCs w:val="18"/>
              </w:rPr>
              <w:t>制御システム設計 △</w:t>
            </w:r>
          </w:p>
        </w:tc>
        <w:tc>
          <w:tcPr>
            <w:tcW w:w="418" w:type="pct"/>
            <w:tcBorders>
              <w:top w:val="single" w:sz="4" w:space="0" w:color="auto"/>
              <w:bottom w:val="single" w:sz="4" w:space="0" w:color="auto"/>
              <w:right w:val="single" w:sz="12" w:space="0" w:color="auto"/>
            </w:tcBorders>
            <w:vAlign w:val="center"/>
          </w:tcPr>
          <w:p w14:paraId="5FFBEA05" w14:textId="77777777" w:rsidR="00857DA0" w:rsidRPr="00FD2700" w:rsidRDefault="00857DA0" w:rsidP="00857DA0">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5E4DBA60" w14:textId="77777777" w:rsidR="00857DA0" w:rsidRPr="00FD2700" w:rsidRDefault="00857DA0" w:rsidP="00857DA0">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tcPr>
          <w:p w14:paraId="66F3D8AD" w14:textId="38149A68" w:rsidR="00857DA0" w:rsidRPr="00FD2700" w:rsidRDefault="00857DA0" w:rsidP="00857DA0">
            <w:pPr>
              <w:jc w:val="center"/>
              <w:rPr>
                <w:rFonts w:asciiTheme="minorEastAsia" w:eastAsiaTheme="minorEastAsia" w:hAnsiTheme="minorEastAsia"/>
                <w:szCs w:val="18"/>
              </w:rPr>
            </w:pPr>
            <w:r>
              <w:rPr>
                <w:rFonts w:asciiTheme="minorEastAsia" w:eastAsiaTheme="minorEastAsia" w:hAnsiTheme="minorEastAsia" w:cs="Segoe UI Symbol"/>
              </w:rPr>
              <w:t>2</w:t>
            </w:r>
          </w:p>
        </w:tc>
        <w:tc>
          <w:tcPr>
            <w:tcW w:w="418" w:type="pct"/>
            <w:tcBorders>
              <w:top w:val="single" w:sz="4" w:space="0" w:color="auto"/>
              <w:left w:val="single" w:sz="12" w:space="0" w:color="auto"/>
              <w:bottom w:val="single" w:sz="4" w:space="0" w:color="auto"/>
              <w:right w:val="single" w:sz="12" w:space="0" w:color="auto"/>
            </w:tcBorders>
            <w:vAlign w:val="center"/>
          </w:tcPr>
          <w:p w14:paraId="33CC62F4" w14:textId="77777777" w:rsidR="00857DA0" w:rsidRPr="00FD2700" w:rsidRDefault="00857DA0" w:rsidP="00857DA0">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42FCF904" w14:textId="1095634C" w:rsidR="00857DA0" w:rsidRPr="00FD2700" w:rsidRDefault="00857DA0" w:rsidP="00857DA0">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7DE9E824" w14:textId="77777777" w:rsidR="00857DA0" w:rsidRPr="00FD2700" w:rsidRDefault="00857DA0" w:rsidP="00857DA0">
            <w:pPr>
              <w:jc w:val="center"/>
              <w:rPr>
                <w:rFonts w:asciiTheme="minorEastAsia" w:eastAsiaTheme="minorEastAsia" w:hAnsiTheme="minorEastAsia"/>
                <w:szCs w:val="18"/>
              </w:rPr>
            </w:pPr>
          </w:p>
        </w:tc>
        <w:tc>
          <w:tcPr>
            <w:tcW w:w="414" w:type="pct"/>
            <w:tcBorders>
              <w:top w:val="single" w:sz="4" w:space="0" w:color="auto"/>
              <w:left w:val="single" w:sz="12" w:space="0" w:color="auto"/>
              <w:bottom w:val="single" w:sz="4" w:space="0" w:color="auto"/>
            </w:tcBorders>
            <w:vAlign w:val="center"/>
          </w:tcPr>
          <w:p w14:paraId="117B972E" w14:textId="77777777" w:rsidR="00857DA0" w:rsidRPr="00FD2700" w:rsidRDefault="00857DA0" w:rsidP="00857DA0">
            <w:pPr>
              <w:jc w:val="center"/>
              <w:rPr>
                <w:rFonts w:asciiTheme="minorEastAsia" w:eastAsiaTheme="minorEastAsia" w:hAnsiTheme="minorEastAsia"/>
                <w:szCs w:val="18"/>
              </w:rPr>
            </w:pPr>
          </w:p>
        </w:tc>
      </w:tr>
      <w:tr w:rsidR="00545EAB" w:rsidRPr="00D30F75" w14:paraId="5128EFAA" w14:textId="77777777" w:rsidTr="009302CA">
        <w:trPr>
          <w:trHeight w:hRule="exact" w:val="285"/>
        </w:trPr>
        <w:tc>
          <w:tcPr>
            <w:tcW w:w="738" w:type="pct"/>
            <w:vMerge/>
            <w:tcBorders>
              <w:bottom w:val="single" w:sz="4" w:space="0" w:color="auto"/>
            </w:tcBorders>
            <w:vAlign w:val="center"/>
          </w:tcPr>
          <w:p w14:paraId="1B37E57E" w14:textId="77777777" w:rsidR="00545EAB" w:rsidRPr="00D30F75" w:rsidRDefault="00545EAB" w:rsidP="00545EAB">
            <w:pPr>
              <w:ind w:leftChars="50" w:left="90" w:rightChars="50" w:right="90"/>
              <w:jc w:val="center"/>
              <w:rPr>
                <w:rFonts w:asciiTheme="minorEastAsia" w:eastAsiaTheme="minorEastAsia" w:hAnsiTheme="minorEastAsia"/>
                <w:szCs w:val="18"/>
              </w:rPr>
            </w:pPr>
          </w:p>
        </w:tc>
        <w:tc>
          <w:tcPr>
            <w:tcW w:w="1340" w:type="pct"/>
            <w:tcBorders>
              <w:top w:val="single" w:sz="4" w:space="0" w:color="auto"/>
              <w:bottom w:val="single" w:sz="4" w:space="0" w:color="auto"/>
              <w:right w:val="nil"/>
            </w:tcBorders>
            <w:vAlign w:val="center"/>
          </w:tcPr>
          <w:p w14:paraId="4A6BC6A0" w14:textId="474CFAC1" w:rsidR="00545EAB" w:rsidRPr="005A1B8D" w:rsidRDefault="00545EAB" w:rsidP="00545EAB">
            <w:pPr>
              <w:ind w:leftChars="50" w:left="90" w:rightChars="50" w:right="90"/>
              <w:rPr>
                <w:szCs w:val="18"/>
              </w:rPr>
            </w:pPr>
            <w:r w:rsidRPr="005A1B8D">
              <w:rPr>
                <w:rFonts w:hint="eastAsia"/>
                <w:szCs w:val="18"/>
              </w:rPr>
              <w:t xml:space="preserve">制御理論 </w:t>
            </w:r>
          </w:p>
        </w:tc>
        <w:tc>
          <w:tcPr>
            <w:tcW w:w="418" w:type="pct"/>
            <w:tcBorders>
              <w:top w:val="single" w:sz="4" w:space="0" w:color="auto"/>
              <w:bottom w:val="single" w:sz="4" w:space="0" w:color="auto"/>
              <w:right w:val="single" w:sz="12" w:space="0" w:color="auto"/>
            </w:tcBorders>
            <w:vAlign w:val="center"/>
          </w:tcPr>
          <w:p w14:paraId="23AFB647" w14:textId="77777777" w:rsidR="00545EAB" w:rsidRPr="00FD2700" w:rsidRDefault="00545EAB" w:rsidP="00545EAB">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26F08694" w14:textId="77777777" w:rsidR="00545EAB" w:rsidRPr="00FD2700" w:rsidRDefault="00545EAB" w:rsidP="00545EAB">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tcPr>
          <w:p w14:paraId="7467ABDC" w14:textId="6F3C88AA" w:rsidR="00545EAB" w:rsidRDefault="00545EAB" w:rsidP="00545EAB">
            <w:pPr>
              <w:jc w:val="center"/>
              <w:rPr>
                <w:rFonts w:asciiTheme="minorEastAsia" w:eastAsiaTheme="minorEastAsia" w:hAnsiTheme="minorEastAsia" w:cs="Segoe UI Symbol"/>
              </w:rPr>
            </w:pPr>
            <w:r>
              <w:rPr>
                <w:rFonts w:asciiTheme="minorEastAsia" w:eastAsiaTheme="minorEastAsia" w:hAnsiTheme="minorEastAsia" w:cs="Segoe UI Symbol"/>
              </w:rPr>
              <w:t>2</w:t>
            </w:r>
          </w:p>
        </w:tc>
        <w:tc>
          <w:tcPr>
            <w:tcW w:w="418" w:type="pct"/>
            <w:tcBorders>
              <w:top w:val="single" w:sz="4" w:space="0" w:color="auto"/>
              <w:left w:val="single" w:sz="12" w:space="0" w:color="auto"/>
              <w:bottom w:val="single" w:sz="4" w:space="0" w:color="auto"/>
              <w:right w:val="single" w:sz="12" w:space="0" w:color="auto"/>
            </w:tcBorders>
            <w:vAlign w:val="center"/>
          </w:tcPr>
          <w:p w14:paraId="48391DCB" w14:textId="77777777" w:rsidR="00545EAB" w:rsidRPr="00FD2700" w:rsidRDefault="00545EAB" w:rsidP="00545EAB">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5238CCC9" w14:textId="77777777" w:rsidR="00545EAB" w:rsidRPr="00FD2700" w:rsidRDefault="00545EAB" w:rsidP="00545EAB">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68152544" w14:textId="77777777" w:rsidR="00545EAB" w:rsidRPr="00FD2700" w:rsidRDefault="00545EAB" w:rsidP="00545EAB">
            <w:pPr>
              <w:jc w:val="center"/>
              <w:rPr>
                <w:rFonts w:asciiTheme="minorEastAsia" w:eastAsiaTheme="minorEastAsia" w:hAnsiTheme="minorEastAsia"/>
                <w:szCs w:val="18"/>
              </w:rPr>
            </w:pPr>
          </w:p>
        </w:tc>
        <w:tc>
          <w:tcPr>
            <w:tcW w:w="414" w:type="pct"/>
            <w:tcBorders>
              <w:top w:val="single" w:sz="4" w:space="0" w:color="auto"/>
              <w:left w:val="single" w:sz="12" w:space="0" w:color="auto"/>
              <w:bottom w:val="single" w:sz="4" w:space="0" w:color="auto"/>
            </w:tcBorders>
            <w:vAlign w:val="center"/>
          </w:tcPr>
          <w:p w14:paraId="0E439146" w14:textId="77777777" w:rsidR="00545EAB" w:rsidRPr="00FD2700" w:rsidRDefault="00545EAB" w:rsidP="00545EAB">
            <w:pPr>
              <w:jc w:val="center"/>
              <w:rPr>
                <w:rFonts w:asciiTheme="minorEastAsia" w:eastAsiaTheme="minorEastAsia" w:hAnsiTheme="minorEastAsia"/>
                <w:szCs w:val="18"/>
              </w:rPr>
            </w:pPr>
          </w:p>
        </w:tc>
      </w:tr>
      <w:tr w:rsidR="00545EAB" w:rsidRPr="00D30F75" w14:paraId="1F2124D0" w14:textId="77777777" w:rsidTr="009302CA">
        <w:trPr>
          <w:trHeight w:hRule="exact" w:val="285"/>
        </w:trPr>
        <w:tc>
          <w:tcPr>
            <w:tcW w:w="738" w:type="pct"/>
            <w:vMerge/>
            <w:tcBorders>
              <w:top w:val="single" w:sz="4" w:space="0" w:color="auto"/>
              <w:bottom w:val="single" w:sz="12" w:space="0" w:color="auto"/>
            </w:tcBorders>
            <w:vAlign w:val="center"/>
          </w:tcPr>
          <w:p w14:paraId="7D0C29D9" w14:textId="77777777" w:rsidR="00545EAB" w:rsidRPr="00D30F75" w:rsidRDefault="00545EAB" w:rsidP="00545EAB">
            <w:pPr>
              <w:ind w:leftChars="50" w:left="90" w:rightChars="50" w:right="90"/>
              <w:jc w:val="center"/>
              <w:rPr>
                <w:rFonts w:asciiTheme="minorEastAsia" w:eastAsiaTheme="minorEastAsia" w:hAnsiTheme="minorEastAsia"/>
                <w:szCs w:val="18"/>
              </w:rPr>
            </w:pPr>
          </w:p>
        </w:tc>
        <w:tc>
          <w:tcPr>
            <w:tcW w:w="1340" w:type="pct"/>
            <w:tcBorders>
              <w:top w:val="single" w:sz="4" w:space="0" w:color="auto"/>
              <w:bottom w:val="single" w:sz="12" w:space="0" w:color="auto"/>
              <w:right w:val="nil"/>
            </w:tcBorders>
            <w:vAlign w:val="center"/>
          </w:tcPr>
          <w:p w14:paraId="56AE550E" w14:textId="12F00C97" w:rsidR="00545EAB" w:rsidRPr="005A1B8D" w:rsidRDefault="00545EAB" w:rsidP="00545EAB">
            <w:pPr>
              <w:ind w:leftChars="50" w:left="90" w:rightChars="50" w:right="90"/>
              <w:rPr>
                <w:szCs w:val="18"/>
              </w:rPr>
            </w:pPr>
            <w:r w:rsidRPr="005A1B8D">
              <w:rPr>
                <w:rFonts w:hint="eastAsia"/>
                <w:w w:val="90"/>
                <w:sz w:val="16"/>
                <w:szCs w:val="16"/>
              </w:rPr>
              <w:t xml:space="preserve">ロボット制御プログラミング </w:t>
            </w:r>
            <w:r w:rsidRPr="005A1B8D">
              <w:rPr>
                <w:rFonts w:hint="eastAsia"/>
                <w:w w:val="90"/>
                <w:szCs w:val="18"/>
              </w:rPr>
              <w:t>△</w:t>
            </w:r>
          </w:p>
        </w:tc>
        <w:tc>
          <w:tcPr>
            <w:tcW w:w="418" w:type="pct"/>
            <w:tcBorders>
              <w:top w:val="single" w:sz="4" w:space="0" w:color="auto"/>
              <w:bottom w:val="single" w:sz="12" w:space="0" w:color="auto"/>
              <w:right w:val="single" w:sz="12" w:space="0" w:color="auto"/>
            </w:tcBorders>
            <w:vAlign w:val="center"/>
          </w:tcPr>
          <w:p w14:paraId="7901DEDD" w14:textId="77777777" w:rsidR="00545EAB" w:rsidRPr="00FD2700" w:rsidRDefault="00545EAB" w:rsidP="00545EAB">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12" w:space="0" w:color="auto"/>
              <w:right w:val="single" w:sz="12" w:space="0" w:color="auto"/>
            </w:tcBorders>
            <w:vAlign w:val="center"/>
          </w:tcPr>
          <w:p w14:paraId="57CFA9E3" w14:textId="77777777" w:rsidR="00545EAB" w:rsidRPr="00FD2700" w:rsidRDefault="00545EAB" w:rsidP="00545EAB">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12" w:space="0" w:color="auto"/>
              <w:right w:val="single" w:sz="12" w:space="0" w:color="auto"/>
            </w:tcBorders>
          </w:tcPr>
          <w:p w14:paraId="54B54EFE" w14:textId="0800FE99" w:rsidR="00545EAB" w:rsidRPr="00FD2700" w:rsidRDefault="00545EAB" w:rsidP="00545EAB">
            <w:pPr>
              <w:jc w:val="center"/>
              <w:rPr>
                <w:rFonts w:asciiTheme="minorEastAsia" w:eastAsiaTheme="minorEastAsia" w:hAnsiTheme="minorEastAsia"/>
                <w:szCs w:val="18"/>
              </w:rPr>
            </w:pPr>
            <w:r>
              <w:rPr>
                <w:rFonts w:asciiTheme="minorEastAsia" w:eastAsiaTheme="minorEastAsia" w:hAnsiTheme="minorEastAsia" w:cs="Segoe UI Symbol"/>
              </w:rPr>
              <w:t>2</w:t>
            </w:r>
          </w:p>
        </w:tc>
        <w:tc>
          <w:tcPr>
            <w:tcW w:w="418" w:type="pct"/>
            <w:tcBorders>
              <w:top w:val="single" w:sz="4" w:space="0" w:color="auto"/>
              <w:left w:val="single" w:sz="12" w:space="0" w:color="auto"/>
              <w:bottom w:val="single" w:sz="12" w:space="0" w:color="auto"/>
              <w:right w:val="single" w:sz="12" w:space="0" w:color="auto"/>
            </w:tcBorders>
            <w:vAlign w:val="center"/>
          </w:tcPr>
          <w:p w14:paraId="4AA444D5" w14:textId="77777777" w:rsidR="00545EAB" w:rsidRPr="00FD2700" w:rsidRDefault="00545EAB" w:rsidP="00545EAB">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12" w:space="0" w:color="auto"/>
              <w:right w:val="single" w:sz="12" w:space="0" w:color="auto"/>
            </w:tcBorders>
            <w:vAlign w:val="center"/>
          </w:tcPr>
          <w:p w14:paraId="1AF18210" w14:textId="4E0F18A6" w:rsidR="00545EAB" w:rsidRPr="00FD2700" w:rsidRDefault="00545EAB" w:rsidP="00545EAB">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12" w:space="0" w:color="auto"/>
              <w:right w:val="single" w:sz="12" w:space="0" w:color="auto"/>
            </w:tcBorders>
            <w:vAlign w:val="center"/>
          </w:tcPr>
          <w:p w14:paraId="3E175BC1" w14:textId="77777777" w:rsidR="00545EAB" w:rsidRPr="00FD2700" w:rsidRDefault="00545EAB" w:rsidP="00545EAB">
            <w:pPr>
              <w:jc w:val="center"/>
              <w:rPr>
                <w:rFonts w:asciiTheme="minorEastAsia" w:eastAsiaTheme="minorEastAsia" w:hAnsiTheme="minorEastAsia"/>
                <w:szCs w:val="18"/>
              </w:rPr>
            </w:pPr>
          </w:p>
        </w:tc>
        <w:tc>
          <w:tcPr>
            <w:tcW w:w="414" w:type="pct"/>
            <w:tcBorders>
              <w:top w:val="single" w:sz="4" w:space="0" w:color="auto"/>
              <w:left w:val="single" w:sz="12" w:space="0" w:color="auto"/>
              <w:bottom w:val="single" w:sz="12" w:space="0" w:color="auto"/>
            </w:tcBorders>
            <w:vAlign w:val="center"/>
          </w:tcPr>
          <w:p w14:paraId="2127E0F1" w14:textId="77777777" w:rsidR="00545EAB" w:rsidRPr="00FD2700" w:rsidRDefault="00545EAB" w:rsidP="00545EAB">
            <w:pPr>
              <w:jc w:val="center"/>
              <w:rPr>
                <w:rFonts w:asciiTheme="minorEastAsia" w:eastAsiaTheme="minorEastAsia" w:hAnsiTheme="minorEastAsia"/>
                <w:szCs w:val="18"/>
              </w:rPr>
            </w:pPr>
          </w:p>
        </w:tc>
      </w:tr>
      <w:tr w:rsidR="00545EAB" w:rsidRPr="00D30F75" w14:paraId="0871A1E2" w14:textId="77777777" w:rsidTr="0037181F">
        <w:trPr>
          <w:trHeight w:hRule="exact" w:val="285"/>
        </w:trPr>
        <w:tc>
          <w:tcPr>
            <w:tcW w:w="738" w:type="pct"/>
            <w:vMerge w:val="restart"/>
            <w:tcBorders>
              <w:top w:val="single" w:sz="12" w:space="0" w:color="auto"/>
            </w:tcBorders>
            <w:vAlign w:val="center"/>
          </w:tcPr>
          <w:p w14:paraId="14042BB2" w14:textId="580B048F" w:rsidR="00545EAB" w:rsidRPr="00D30F75" w:rsidRDefault="00545EAB" w:rsidP="00545EAB">
            <w:pPr>
              <w:ind w:leftChars="50" w:left="90" w:rightChars="50" w:right="90"/>
              <w:jc w:val="center"/>
              <w:rPr>
                <w:rFonts w:asciiTheme="minorEastAsia" w:eastAsiaTheme="minorEastAsia" w:hAnsiTheme="minorEastAsia"/>
                <w:szCs w:val="18"/>
              </w:rPr>
            </w:pPr>
            <w:r>
              <w:rPr>
                <w:rFonts w:asciiTheme="minorEastAsia" w:eastAsiaTheme="minorEastAsia" w:hAnsiTheme="minorEastAsia" w:hint="eastAsia"/>
                <w:szCs w:val="18"/>
              </w:rPr>
              <w:t>システム工学</w:t>
            </w:r>
            <w:r>
              <w:rPr>
                <w:rFonts w:asciiTheme="minorEastAsia" w:eastAsiaTheme="minorEastAsia" w:hAnsiTheme="minorEastAsia"/>
                <w:szCs w:val="18"/>
              </w:rPr>
              <w:br/>
            </w:r>
            <w:r>
              <w:rPr>
                <w:rFonts w:asciiTheme="minorEastAsia" w:eastAsiaTheme="minorEastAsia" w:hAnsiTheme="minorEastAsia" w:hint="eastAsia"/>
                <w:szCs w:val="18"/>
              </w:rPr>
              <w:t>（学際領域）</w:t>
            </w:r>
          </w:p>
        </w:tc>
        <w:tc>
          <w:tcPr>
            <w:tcW w:w="1340" w:type="pct"/>
            <w:tcBorders>
              <w:top w:val="single" w:sz="12" w:space="0" w:color="auto"/>
              <w:bottom w:val="single" w:sz="4" w:space="0" w:color="auto"/>
              <w:right w:val="nil"/>
            </w:tcBorders>
            <w:vAlign w:val="center"/>
          </w:tcPr>
          <w:p w14:paraId="7F0CF7CB" w14:textId="75356764" w:rsidR="00545EAB" w:rsidRPr="005A1B8D" w:rsidRDefault="00545EAB" w:rsidP="00545EAB">
            <w:pPr>
              <w:ind w:leftChars="50" w:left="90" w:rightChars="50" w:right="90"/>
              <w:rPr>
                <w:szCs w:val="18"/>
              </w:rPr>
            </w:pPr>
            <w:r w:rsidRPr="005A1B8D">
              <w:rPr>
                <w:rFonts w:asciiTheme="minorEastAsia" w:eastAsiaTheme="minorEastAsia" w:hAnsiTheme="minorEastAsia" w:hint="eastAsia"/>
                <w:szCs w:val="18"/>
              </w:rPr>
              <w:t xml:space="preserve">機械システム </w:t>
            </w:r>
            <w:r w:rsidRPr="005A1B8D">
              <w:rPr>
                <w:rFonts w:asciiTheme="minorEastAsia" w:eastAsiaTheme="minorEastAsia" w:hAnsiTheme="minorEastAsia"/>
                <w:szCs w:val="18"/>
              </w:rPr>
              <w:t xml:space="preserve"> </w:t>
            </w:r>
            <w:r w:rsidRPr="005A1B8D">
              <w:rPr>
                <w:rFonts w:asciiTheme="minorEastAsia" w:eastAsiaTheme="minorEastAsia" w:hAnsiTheme="minorEastAsia" w:hint="eastAsia"/>
                <w:szCs w:val="18"/>
              </w:rPr>
              <w:t>△</w:t>
            </w:r>
          </w:p>
        </w:tc>
        <w:tc>
          <w:tcPr>
            <w:tcW w:w="418" w:type="pct"/>
            <w:tcBorders>
              <w:top w:val="single" w:sz="12" w:space="0" w:color="auto"/>
              <w:bottom w:val="single" w:sz="4" w:space="0" w:color="auto"/>
              <w:right w:val="single" w:sz="12" w:space="0" w:color="auto"/>
            </w:tcBorders>
            <w:vAlign w:val="center"/>
          </w:tcPr>
          <w:p w14:paraId="2F8B266D" w14:textId="77777777" w:rsidR="00545EAB" w:rsidRPr="00FD2700" w:rsidRDefault="00545EAB" w:rsidP="00545EAB">
            <w:pPr>
              <w:jc w:val="center"/>
              <w:rPr>
                <w:rFonts w:asciiTheme="minorEastAsia" w:eastAsiaTheme="minorEastAsia" w:hAnsiTheme="minorEastAsia"/>
                <w:szCs w:val="18"/>
              </w:rPr>
            </w:pPr>
          </w:p>
        </w:tc>
        <w:tc>
          <w:tcPr>
            <w:tcW w:w="418" w:type="pct"/>
            <w:tcBorders>
              <w:top w:val="single" w:sz="12" w:space="0" w:color="auto"/>
              <w:left w:val="single" w:sz="12" w:space="0" w:color="auto"/>
              <w:bottom w:val="single" w:sz="4" w:space="0" w:color="auto"/>
              <w:right w:val="single" w:sz="12" w:space="0" w:color="auto"/>
            </w:tcBorders>
            <w:vAlign w:val="center"/>
          </w:tcPr>
          <w:p w14:paraId="084DEADC" w14:textId="77777777" w:rsidR="00545EAB" w:rsidRPr="00FD2700" w:rsidRDefault="00545EAB" w:rsidP="00545EAB">
            <w:pPr>
              <w:jc w:val="center"/>
              <w:rPr>
                <w:rFonts w:asciiTheme="minorEastAsia" w:eastAsiaTheme="minorEastAsia" w:hAnsiTheme="minorEastAsia"/>
                <w:szCs w:val="18"/>
              </w:rPr>
            </w:pPr>
          </w:p>
        </w:tc>
        <w:tc>
          <w:tcPr>
            <w:tcW w:w="418" w:type="pct"/>
            <w:tcBorders>
              <w:top w:val="single" w:sz="12" w:space="0" w:color="auto"/>
              <w:left w:val="single" w:sz="12" w:space="0" w:color="auto"/>
              <w:bottom w:val="single" w:sz="4" w:space="0" w:color="auto"/>
              <w:right w:val="single" w:sz="12" w:space="0" w:color="auto"/>
            </w:tcBorders>
            <w:vAlign w:val="center"/>
          </w:tcPr>
          <w:p w14:paraId="3037A36F" w14:textId="77777777" w:rsidR="00545EAB" w:rsidRPr="00FD2700" w:rsidRDefault="00545EAB" w:rsidP="00545EAB">
            <w:pPr>
              <w:jc w:val="center"/>
              <w:rPr>
                <w:rFonts w:asciiTheme="minorEastAsia" w:eastAsiaTheme="minorEastAsia" w:hAnsiTheme="minorEastAsia"/>
                <w:szCs w:val="18"/>
              </w:rPr>
            </w:pPr>
          </w:p>
        </w:tc>
        <w:tc>
          <w:tcPr>
            <w:tcW w:w="418" w:type="pct"/>
            <w:tcBorders>
              <w:top w:val="single" w:sz="12" w:space="0" w:color="auto"/>
              <w:left w:val="single" w:sz="12" w:space="0" w:color="auto"/>
              <w:bottom w:val="single" w:sz="4" w:space="0" w:color="auto"/>
              <w:right w:val="single" w:sz="12" w:space="0" w:color="auto"/>
            </w:tcBorders>
            <w:vAlign w:val="center"/>
          </w:tcPr>
          <w:p w14:paraId="6185A4ED" w14:textId="7D3D3073" w:rsidR="00545EAB" w:rsidRPr="00FD2700" w:rsidRDefault="00545EAB" w:rsidP="00545EAB">
            <w:pPr>
              <w:jc w:val="center"/>
              <w:rPr>
                <w:rFonts w:asciiTheme="minorEastAsia" w:eastAsiaTheme="minorEastAsia" w:hAnsiTheme="minorEastAsia"/>
                <w:szCs w:val="18"/>
              </w:rPr>
            </w:pPr>
            <w:r>
              <w:rPr>
                <w:rFonts w:asciiTheme="minorEastAsia" w:eastAsiaTheme="minorEastAsia" w:hAnsiTheme="minorEastAsia" w:cs="Segoe UI Symbol"/>
              </w:rPr>
              <w:t>2</w:t>
            </w:r>
          </w:p>
        </w:tc>
        <w:tc>
          <w:tcPr>
            <w:tcW w:w="418" w:type="pct"/>
            <w:tcBorders>
              <w:top w:val="single" w:sz="12" w:space="0" w:color="auto"/>
              <w:left w:val="single" w:sz="12" w:space="0" w:color="auto"/>
              <w:bottom w:val="single" w:sz="4" w:space="0" w:color="auto"/>
              <w:right w:val="single" w:sz="12" w:space="0" w:color="auto"/>
            </w:tcBorders>
            <w:vAlign w:val="center"/>
          </w:tcPr>
          <w:p w14:paraId="5F14FC80" w14:textId="77777777" w:rsidR="00545EAB" w:rsidRPr="00FD2700" w:rsidDel="00034FF7" w:rsidRDefault="00545EAB" w:rsidP="00545EAB">
            <w:pPr>
              <w:jc w:val="center"/>
              <w:rPr>
                <w:rFonts w:asciiTheme="minorEastAsia" w:eastAsiaTheme="minorEastAsia" w:hAnsiTheme="minorEastAsia"/>
                <w:szCs w:val="18"/>
              </w:rPr>
            </w:pPr>
          </w:p>
        </w:tc>
        <w:tc>
          <w:tcPr>
            <w:tcW w:w="418" w:type="pct"/>
            <w:tcBorders>
              <w:top w:val="single" w:sz="12" w:space="0" w:color="auto"/>
              <w:left w:val="single" w:sz="12" w:space="0" w:color="auto"/>
              <w:bottom w:val="single" w:sz="4" w:space="0" w:color="auto"/>
              <w:right w:val="single" w:sz="12" w:space="0" w:color="auto"/>
            </w:tcBorders>
            <w:vAlign w:val="center"/>
          </w:tcPr>
          <w:p w14:paraId="4327A3A0" w14:textId="77777777" w:rsidR="00545EAB" w:rsidRPr="00FD2700" w:rsidRDefault="00545EAB" w:rsidP="00545EAB">
            <w:pPr>
              <w:jc w:val="center"/>
              <w:rPr>
                <w:rFonts w:asciiTheme="minorEastAsia" w:eastAsiaTheme="minorEastAsia" w:hAnsiTheme="minorEastAsia"/>
                <w:szCs w:val="18"/>
              </w:rPr>
            </w:pPr>
          </w:p>
        </w:tc>
        <w:tc>
          <w:tcPr>
            <w:tcW w:w="414" w:type="pct"/>
            <w:tcBorders>
              <w:top w:val="single" w:sz="12" w:space="0" w:color="auto"/>
              <w:left w:val="single" w:sz="12" w:space="0" w:color="auto"/>
              <w:bottom w:val="single" w:sz="4" w:space="0" w:color="auto"/>
            </w:tcBorders>
            <w:vAlign w:val="center"/>
          </w:tcPr>
          <w:p w14:paraId="62BD04E5" w14:textId="77777777" w:rsidR="00545EAB" w:rsidRPr="00FD2700" w:rsidRDefault="00545EAB" w:rsidP="00545EAB">
            <w:pPr>
              <w:jc w:val="center"/>
              <w:rPr>
                <w:rFonts w:asciiTheme="minorEastAsia" w:eastAsiaTheme="minorEastAsia" w:hAnsiTheme="minorEastAsia"/>
                <w:szCs w:val="18"/>
              </w:rPr>
            </w:pPr>
          </w:p>
        </w:tc>
      </w:tr>
      <w:tr w:rsidR="00545EAB" w:rsidRPr="00D30F75" w14:paraId="26DDA3A1" w14:textId="77777777" w:rsidTr="0037181F">
        <w:trPr>
          <w:trHeight w:hRule="exact" w:val="285"/>
        </w:trPr>
        <w:tc>
          <w:tcPr>
            <w:tcW w:w="738" w:type="pct"/>
            <w:vMerge/>
            <w:vAlign w:val="center"/>
          </w:tcPr>
          <w:p w14:paraId="0A5C02AB" w14:textId="77777777" w:rsidR="00545EAB" w:rsidRPr="00D30F75" w:rsidRDefault="00545EAB" w:rsidP="00545EAB">
            <w:pPr>
              <w:ind w:leftChars="50" w:left="90" w:rightChars="50" w:right="90"/>
              <w:jc w:val="center"/>
              <w:rPr>
                <w:rFonts w:asciiTheme="minorEastAsia" w:eastAsiaTheme="minorEastAsia" w:hAnsiTheme="minorEastAsia"/>
                <w:szCs w:val="18"/>
              </w:rPr>
            </w:pPr>
          </w:p>
        </w:tc>
        <w:tc>
          <w:tcPr>
            <w:tcW w:w="1340" w:type="pct"/>
            <w:tcBorders>
              <w:top w:val="single" w:sz="4" w:space="0" w:color="auto"/>
              <w:bottom w:val="single" w:sz="4" w:space="0" w:color="auto"/>
              <w:right w:val="nil"/>
            </w:tcBorders>
            <w:vAlign w:val="center"/>
          </w:tcPr>
          <w:p w14:paraId="06DF0A01" w14:textId="3BB18522" w:rsidR="00545EAB" w:rsidRPr="005A1B8D" w:rsidRDefault="00545EAB" w:rsidP="00545EAB">
            <w:pPr>
              <w:ind w:leftChars="50" w:left="90" w:rightChars="50" w:right="90"/>
              <w:rPr>
                <w:szCs w:val="18"/>
              </w:rPr>
            </w:pPr>
            <w:r w:rsidRPr="005A1B8D">
              <w:rPr>
                <w:rFonts w:asciiTheme="minorEastAsia" w:eastAsiaTheme="minorEastAsia" w:hAnsiTheme="minorEastAsia" w:hint="eastAsia"/>
                <w:szCs w:val="18"/>
              </w:rPr>
              <w:t>ロボット工学</w:t>
            </w:r>
          </w:p>
        </w:tc>
        <w:tc>
          <w:tcPr>
            <w:tcW w:w="418" w:type="pct"/>
            <w:tcBorders>
              <w:top w:val="single" w:sz="4" w:space="0" w:color="auto"/>
              <w:bottom w:val="single" w:sz="4" w:space="0" w:color="auto"/>
              <w:right w:val="single" w:sz="12" w:space="0" w:color="auto"/>
            </w:tcBorders>
            <w:vAlign w:val="center"/>
          </w:tcPr>
          <w:p w14:paraId="358F7E76" w14:textId="77777777" w:rsidR="00545EAB" w:rsidRPr="00FD2700" w:rsidRDefault="00545EAB" w:rsidP="00545EAB">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5CF35440" w14:textId="77777777" w:rsidR="00545EAB" w:rsidRPr="00FD2700" w:rsidRDefault="00545EAB" w:rsidP="00545EAB">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tcPr>
          <w:p w14:paraId="7DF3FDDA" w14:textId="2F78A098" w:rsidR="00545EAB" w:rsidRPr="00FD2700" w:rsidRDefault="00545EAB" w:rsidP="00545EAB">
            <w:pPr>
              <w:jc w:val="center"/>
              <w:rPr>
                <w:rFonts w:asciiTheme="minorEastAsia" w:eastAsiaTheme="minorEastAsia" w:hAnsiTheme="minorEastAsia"/>
                <w:szCs w:val="18"/>
              </w:rPr>
            </w:pPr>
            <w:r>
              <w:rPr>
                <w:rFonts w:asciiTheme="minorEastAsia" w:eastAsiaTheme="minorEastAsia" w:hAnsiTheme="minorEastAsia" w:cs="Segoe UI Symbol"/>
              </w:rPr>
              <w:t>1</w:t>
            </w:r>
          </w:p>
        </w:tc>
        <w:tc>
          <w:tcPr>
            <w:tcW w:w="418" w:type="pct"/>
            <w:tcBorders>
              <w:top w:val="single" w:sz="4" w:space="0" w:color="auto"/>
              <w:left w:val="single" w:sz="12" w:space="0" w:color="auto"/>
              <w:bottom w:val="single" w:sz="4" w:space="0" w:color="auto"/>
              <w:right w:val="single" w:sz="12" w:space="0" w:color="auto"/>
            </w:tcBorders>
          </w:tcPr>
          <w:p w14:paraId="145E95E6" w14:textId="41B5A197" w:rsidR="00545EAB" w:rsidRPr="00FD2700" w:rsidRDefault="00545EAB" w:rsidP="00545EAB">
            <w:pPr>
              <w:jc w:val="center"/>
              <w:rPr>
                <w:rFonts w:asciiTheme="minorEastAsia" w:eastAsiaTheme="minorEastAsia" w:hAnsiTheme="minorEastAsia"/>
                <w:szCs w:val="18"/>
              </w:rPr>
            </w:pPr>
            <w:r>
              <w:rPr>
                <w:rFonts w:asciiTheme="minorEastAsia" w:eastAsiaTheme="minorEastAsia" w:hAnsiTheme="minorEastAsia" w:cs="Segoe UI Symbol"/>
              </w:rPr>
              <w:t>1</w:t>
            </w:r>
          </w:p>
        </w:tc>
        <w:tc>
          <w:tcPr>
            <w:tcW w:w="418" w:type="pct"/>
            <w:tcBorders>
              <w:top w:val="single" w:sz="4" w:space="0" w:color="auto"/>
              <w:left w:val="single" w:sz="12" w:space="0" w:color="auto"/>
              <w:bottom w:val="single" w:sz="4" w:space="0" w:color="auto"/>
              <w:right w:val="single" w:sz="12" w:space="0" w:color="auto"/>
            </w:tcBorders>
            <w:vAlign w:val="center"/>
          </w:tcPr>
          <w:p w14:paraId="0BA95C38" w14:textId="77777777" w:rsidR="00545EAB" w:rsidRPr="00FD2700" w:rsidDel="00034FF7" w:rsidRDefault="00545EAB" w:rsidP="00545EAB">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7B4384A4" w14:textId="77777777" w:rsidR="00545EAB" w:rsidRPr="00FD2700" w:rsidRDefault="00545EAB" w:rsidP="00545EAB">
            <w:pPr>
              <w:jc w:val="center"/>
              <w:rPr>
                <w:rFonts w:asciiTheme="minorEastAsia" w:eastAsiaTheme="minorEastAsia" w:hAnsiTheme="minorEastAsia"/>
                <w:szCs w:val="18"/>
              </w:rPr>
            </w:pPr>
          </w:p>
        </w:tc>
        <w:tc>
          <w:tcPr>
            <w:tcW w:w="414" w:type="pct"/>
            <w:tcBorders>
              <w:top w:val="single" w:sz="4" w:space="0" w:color="auto"/>
              <w:left w:val="single" w:sz="12" w:space="0" w:color="auto"/>
              <w:bottom w:val="single" w:sz="4" w:space="0" w:color="auto"/>
            </w:tcBorders>
            <w:vAlign w:val="center"/>
          </w:tcPr>
          <w:p w14:paraId="68447F89" w14:textId="77777777" w:rsidR="00545EAB" w:rsidRPr="00FD2700" w:rsidRDefault="00545EAB" w:rsidP="00545EAB">
            <w:pPr>
              <w:jc w:val="center"/>
              <w:rPr>
                <w:rFonts w:asciiTheme="minorEastAsia" w:eastAsiaTheme="minorEastAsia" w:hAnsiTheme="minorEastAsia"/>
                <w:szCs w:val="18"/>
              </w:rPr>
            </w:pPr>
          </w:p>
        </w:tc>
      </w:tr>
      <w:tr w:rsidR="00545EAB" w:rsidRPr="00D30F75" w14:paraId="3808B35D" w14:textId="77777777" w:rsidTr="0037181F">
        <w:trPr>
          <w:trHeight w:hRule="exact" w:val="285"/>
        </w:trPr>
        <w:tc>
          <w:tcPr>
            <w:tcW w:w="738" w:type="pct"/>
            <w:vMerge/>
            <w:vAlign w:val="center"/>
          </w:tcPr>
          <w:p w14:paraId="1FDB30CE" w14:textId="77777777" w:rsidR="00545EAB" w:rsidRPr="00D30F75" w:rsidRDefault="00545EAB" w:rsidP="00545EAB">
            <w:pPr>
              <w:ind w:leftChars="50" w:left="90" w:rightChars="50" w:right="90"/>
              <w:jc w:val="center"/>
              <w:rPr>
                <w:rFonts w:asciiTheme="minorEastAsia" w:eastAsiaTheme="minorEastAsia" w:hAnsiTheme="minorEastAsia"/>
                <w:szCs w:val="18"/>
              </w:rPr>
            </w:pPr>
          </w:p>
        </w:tc>
        <w:tc>
          <w:tcPr>
            <w:tcW w:w="1340" w:type="pct"/>
            <w:tcBorders>
              <w:top w:val="single" w:sz="4" w:space="0" w:color="auto"/>
              <w:bottom w:val="single" w:sz="4" w:space="0" w:color="auto"/>
              <w:right w:val="nil"/>
            </w:tcBorders>
            <w:vAlign w:val="center"/>
          </w:tcPr>
          <w:p w14:paraId="36EC1618" w14:textId="7E05A2E4" w:rsidR="00545EAB" w:rsidRPr="005A1B8D" w:rsidRDefault="00545EAB" w:rsidP="00545EAB">
            <w:pPr>
              <w:ind w:leftChars="50" w:left="90" w:rightChars="50" w:right="90"/>
              <w:rPr>
                <w:szCs w:val="18"/>
              </w:rPr>
            </w:pPr>
            <w:r w:rsidRPr="005A1B8D">
              <w:rPr>
                <w:rFonts w:asciiTheme="minorEastAsia" w:eastAsiaTheme="minorEastAsia" w:hAnsiTheme="minorEastAsia" w:hint="eastAsia"/>
                <w:szCs w:val="18"/>
              </w:rPr>
              <w:t>ロボット工学応用</w:t>
            </w:r>
          </w:p>
        </w:tc>
        <w:tc>
          <w:tcPr>
            <w:tcW w:w="418" w:type="pct"/>
            <w:tcBorders>
              <w:top w:val="single" w:sz="4" w:space="0" w:color="auto"/>
              <w:bottom w:val="single" w:sz="4" w:space="0" w:color="auto"/>
              <w:right w:val="single" w:sz="12" w:space="0" w:color="auto"/>
            </w:tcBorders>
            <w:vAlign w:val="center"/>
          </w:tcPr>
          <w:p w14:paraId="1A186698" w14:textId="77777777" w:rsidR="00545EAB" w:rsidRPr="00FD2700" w:rsidRDefault="00545EAB" w:rsidP="00545EAB">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3524A0D3" w14:textId="77777777" w:rsidR="00545EAB" w:rsidRPr="00FD2700" w:rsidRDefault="00545EAB" w:rsidP="00545EAB">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tcPr>
          <w:p w14:paraId="593A7CB1" w14:textId="7004E46F" w:rsidR="00545EAB" w:rsidRPr="00FD2700" w:rsidRDefault="00545EAB" w:rsidP="00545EAB">
            <w:pPr>
              <w:jc w:val="center"/>
              <w:rPr>
                <w:rFonts w:asciiTheme="minorEastAsia" w:eastAsiaTheme="minorEastAsia" w:hAnsiTheme="minorEastAsia"/>
                <w:szCs w:val="18"/>
              </w:rPr>
            </w:pPr>
            <w:r>
              <w:rPr>
                <w:rFonts w:asciiTheme="minorEastAsia" w:eastAsiaTheme="minorEastAsia" w:hAnsiTheme="minorEastAsia" w:cs="Segoe UI Symbol"/>
              </w:rPr>
              <w:t>1</w:t>
            </w:r>
          </w:p>
        </w:tc>
        <w:tc>
          <w:tcPr>
            <w:tcW w:w="418" w:type="pct"/>
            <w:tcBorders>
              <w:top w:val="single" w:sz="4" w:space="0" w:color="auto"/>
              <w:left w:val="single" w:sz="12" w:space="0" w:color="auto"/>
              <w:bottom w:val="single" w:sz="4" w:space="0" w:color="auto"/>
              <w:right w:val="single" w:sz="12" w:space="0" w:color="auto"/>
            </w:tcBorders>
          </w:tcPr>
          <w:p w14:paraId="33CE7B6D" w14:textId="06BC7A94" w:rsidR="00545EAB" w:rsidRPr="00FD2700" w:rsidRDefault="00545EAB" w:rsidP="00545EAB">
            <w:pPr>
              <w:jc w:val="center"/>
              <w:rPr>
                <w:rFonts w:asciiTheme="minorEastAsia" w:eastAsiaTheme="minorEastAsia" w:hAnsiTheme="minorEastAsia"/>
                <w:szCs w:val="18"/>
              </w:rPr>
            </w:pPr>
            <w:r>
              <w:rPr>
                <w:rFonts w:asciiTheme="minorEastAsia" w:eastAsiaTheme="minorEastAsia" w:hAnsiTheme="minorEastAsia" w:cs="Segoe UI Symbol"/>
              </w:rPr>
              <w:t>1</w:t>
            </w:r>
          </w:p>
        </w:tc>
        <w:tc>
          <w:tcPr>
            <w:tcW w:w="418" w:type="pct"/>
            <w:tcBorders>
              <w:top w:val="single" w:sz="4" w:space="0" w:color="auto"/>
              <w:left w:val="single" w:sz="12" w:space="0" w:color="auto"/>
              <w:bottom w:val="single" w:sz="4" w:space="0" w:color="auto"/>
              <w:right w:val="single" w:sz="12" w:space="0" w:color="auto"/>
            </w:tcBorders>
            <w:vAlign w:val="center"/>
          </w:tcPr>
          <w:p w14:paraId="1361D85F" w14:textId="77777777" w:rsidR="00545EAB" w:rsidRPr="00FD2700" w:rsidDel="00034FF7" w:rsidRDefault="00545EAB" w:rsidP="00545EAB">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2BB66AD6" w14:textId="77777777" w:rsidR="00545EAB" w:rsidRPr="00FD2700" w:rsidRDefault="00545EAB" w:rsidP="00545EAB">
            <w:pPr>
              <w:jc w:val="center"/>
              <w:rPr>
                <w:rFonts w:asciiTheme="minorEastAsia" w:eastAsiaTheme="minorEastAsia" w:hAnsiTheme="minorEastAsia"/>
                <w:szCs w:val="18"/>
              </w:rPr>
            </w:pPr>
          </w:p>
        </w:tc>
        <w:tc>
          <w:tcPr>
            <w:tcW w:w="414" w:type="pct"/>
            <w:tcBorders>
              <w:top w:val="single" w:sz="4" w:space="0" w:color="auto"/>
              <w:left w:val="single" w:sz="12" w:space="0" w:color="auto"/>
              <w:bottom w:val="single" w:sz="4" w:space="0" w:color="auto"/>
            </w:tcBorders>
            <w:vAlign w:val="center"/>
          </w:tcPr>
          <w:p w14:paraId="102D61AC" w14:textId="77777777" w:rsidR="00545EAB" w:rsidRPr="00FD2700" w:rsidRDefault="00545EAB" w:rsidP="00545EAB">
            <w:pPr>
              <w:jc w:val="center"/>
              <w:rPr>
                <w:rFonts w:asciiTheme="minorEastAsia" w:eastAsiaTheme="minorEastAsia" w:hAnsiTheme="minorEastAsia"/>
                <w:szCs w:val="18"/>
              </w:rPr>
            </w:pPr>
          </w:p>
        </w:tc>
      </w:tr>
      <w:tr w:rsidR="00545EAB" w:rsidRPr="00D30F75" w14:paraId="08B76A5A" w14:textId="77777777" w:rsidTr="0037181F">
        <w:trPr>
          <w:trHeight w:hRule="exact" w:val="285"/>
        </w:trPr>
        <w:tc>
          <w:tcPr>
            <w:tcW w:w="738" w:type="pct"/>
            <w:vMerge/>
            <w:vAlign w:val="center"/>
          </w:tcPr>
          <w:p w14:paraId="40D5D33F" w14:textId="77777777" w:rsidR="00545EAB" w:rsidRPr="00D30F75" w:rsidRDefault="00545EAB" w:rsidP="00545EAB">
            <w:pPr>
              <w:ind w:leftChars="50" w:left="90" w:rightChars="50" w:right="90"/>
              <w:jc w:val="center"/>
              <w:rPr>
                <w:rFonts w:asciiTheme="minorEastAsia" w:eastAsiaTheme="minorEastAsia" w:hAnsiTheme="minorEastAsia"/>
                <w:szCs w:val="18"/>
              </w:rPr>
            </w:pPr>
          </w:p>
        </w:tc>
        <w:tc>
          <w:tcPr>
            <w:tcW w:w="1340" w:type="pct"/>
            <w:tcBorders>
              <w:top w:val="single" w:sz="4" w:space="0" w:color="auto"/>
              <w:bottom w:val="single" w:sz="4" w:space="0" w:color="auto"/>
              <w:right w:val="nil"/>
            </w:tcBorders>
            <w:vAlign w:val="center"/>
          </w:tcPr>
          <w:p w14:paraId="6615F745" w14:textId="640581E9" w:rsidR="00545EAB" w:rsidRPr="005A1B8D" w:rsidRDefault="00545EAB" w:rsidP="00545EAB">
            <w:pPr>
              <w:ind w:leftChars="50" w:left="90" w:rightChars="50" w:right="90"/>
              <w:rPr>
                <w:szCs w:val="18"/>
              </w:rPr>
            </w:pPr>
            <w:r w:rsidRPr="005A1B8D">
              <w:rPr>
                <w:rFonts w:hint="eastAsia"/>
                <w:szCs w:val="18"/>
              </w:rPr>
              <w:t>航空宇宙工学概論</w:t>
            </w:r>
          </w:p>
        </w:tc>
        <w:tc>
          <w:tcPr>
            <w:tcW w:w="418" w:type="pct"/>
            <w:tcBorders>
              <w:top w:val="single" w:sz="4" w:space="0" w:color="auto"/>
              <w:bottom w:val="single" w:sz="4" w:space="0" w:color="auto"/>
              <w:right w:val="single" w:sz="12" w:space="0" w:color="auto"/>
            </w:tcBorders>
            <w:vAlign w:val="center"/>
          </w:tcPr>
          <w:p w14:paraId="73BBF4AB" w14:textId="77777777" w:rsidR="00545EAB" w:rsidRPr="00FD2700" w:rsidRDefault="00545EAB" w:rsidP="00545EAB">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0CA645D3" w14:textId="77777777" w:rsidR="00545EAB" w:rsidRPr="00FD2700" w:rsidRDefault="00545EAB" w:rsidP="00545EAB">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tcPr>
          <w:p w14:paraId="61D17350" w14:textId="07B723CF" w:rsidR="00545EAB" w:rsidRPr="00FD2700" w:rsidRDefault="00545EAB" w:rsidP="00545EAB">
            <w:pPr>
              <w:jc w:val="center"/>
              <w:rPr>
                <w:rFonts w:asciiTheme="minorEastAsia" w:eastAsiaTheme="minorEastAsia" w:hAnsiTheme="minorEastAsia"/>
                <w:szCs w:val="18"/>
              </w:rPr>
            </w:pPr>
            <w:r>
              <w:rPr>
                <w:rFonts w:asciiTheme="minorEastAsia" w:eastAsiaTheme="minorEastAsia" w:hAnsiTheme="minorEastAsia" w:cs="Segoe UI Symbol"/>
              </w:rPr>
              <w:t>1</w:t>
            </w:r>
          </w:p>
        </w:tc>
        <w:tc>
          <w:tcPr>
            <w:tcW w:w="418" w:type="pct"/>
            <w:tcBorders>
              <w:top w:val="single" w:sz="4" w:space="0" w:color="auto"/>
              <w:left w:val="single" w:sz="12" w:space="0" w:color="auto"/>
              <w:bottom w:val="single" w:sz="4" w:space="0" w:color="auto"/>
              <w:right w:val="single" w:sz="12" w:space="0" w:color="auto"/>
            </w:tcBorders>
          </w:tcPr>
          <w:p w14:paraId="3B419EBA" w14:textId="17E57DD7" w:rsidR="00545EAB" w:rsidRPr="00FD2700" w:rsidRDefault="00545EAB" w:rsidP="00545EAB">
            <w:pPr>
              <w:jc w:val="center"/>
              <w:rPr>
                <w:rFonts w:asciiTheme="minorEastAsia" w:eastAsiaTheme="minorEastAsia" w:hAnsiTheme="minorEastAsia"/>
                <w:szCs w:val="18"/>
              </w:rPr>
            </w:pPr>
            <w:r>
              <w:rPr>
                <w:rFonts w:asciiTheme="minorEastAsia" w:eastAsiaTheme="minorEastAsia" w:hAnsiTheme="minorEastAsia" w:cs="Segoe UI Symbol"/>
              </w:rPr>
              <w:t>1</w:t>
            </w:r>
          </w:p>
        </w:tc>
        <w:tc>
          <w:tcPr>
            <w:tcW w:w="418" w:type="pct"/>
            <w:tcBorders>
              <w:top w:val="single" w:sz="4" w:space="0" w:color="auto"/>
              <w:left w:val="single" w:sz="12" w:space="0" w:color="auto"/>
              <w:bottom w:val="single" w:sz="4" w:space="0" w:color="auto"/>
              <w:right w:val="single" w:sz="12" w:space="0" w:color="auto"/>
            </w:tcBorders>
            <w:vAlign w:val="center"/>
          </w:tcPr>
          <w:p w14:paraId="5F73172A" w14:textId="77777777" w:rsidR="00545EAB" w:rsidRPr="00FD2700" w:rsidDel="00034FF7" w:rsidRDefault="00545EAB" w:rsidP="00545EAB">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5D4C9F0A" w14:textId="77777777" w:rsidR="00545EAB" w:rsidRPr="00FD2700" w:rsidRDefault="00545EAB" w:rsidP="00545EAB">
            <w:pPr>
              <w:jc w:val="center"/>
              <w:rPr>
                <w:rFonts w:asciiTheme="minorEastAsia" w:eastAsiaTheme="minorEastAsia" w:hAnsiTheme="minorEastAsia"/>
                <w:szCs w:val="18"/>
              </w:rPr>
            </w:pPr>
          </w:p>
        </w:tc>
        <w:tc>
          <w:tcPr>
            <w:tcW w:w="414" w:type="pct"/>
            <w:tcBorders>
              <w:top w:val="single" w:sz="4" w:space="0" w:color="auto"/>
              <w:left w:val="single" w:sz="12" w:space="0" w:color="auto"/>
              <w:bottom w:val="single" w:sz="4" w:space="0" w:color="auto"/>
            </w:tcBorders>
            <w:vAlign w:val="center"/>
          </w:tcPr>
          <w:p w14:paraId="5F7E3B57" w14:textId="77777777" w:rsidR="00545EAB" w:rsidRPr="00FD2700" w:rsidRDefault="00545EAB" w:rsidP="00545EAB">
            <w:pPr>
              <w:jc w:val="center"/>
              <w:rPr>
                <w:rFonts w:asciiTheme="minorEastAsia" w:eastAsiaTheme="minorEastAsia" w:hAnsiTheme="minorEastAsia"/>
                <w:szCs w:val="18"/>
              </w:rPr>
            </w:pPr>
          </w:p>
        </w:tc>
      </w:tr>
      <w:tr w:rsidR="00545EAB" w:rsidRPr="00D30F75" w14:paraId="446311EC" w14:textId="77777777" w:rsidTr="0037181F">
        <w:trPr>
          <w:trHeight w:hRule="exact" w:val="285"/>
        </w:trPr>
        <w:tc>
          <w:tcPr>
            <w:tcW w:w="738" w:type="pct"/>
            <w:vMerge/>
            <w:tcBorders>
              <w:bottom w:val="single" w:sz="12" w:space="0" w:color="auto"/>
            </w:tcBorders>
            <w:vAlign w:val="center"/>
          </w:tcPr>
          <w:p w14:paraId="7F77A7D4" w14:textId="77777777" w:rsidR="00545EAB" w:rsidRPr="00D30F75" w:rsidRDefault="00545EAB" w:rsidP="00545EAB">
            <w:pPr>
              <w:ind w:leftChars="50" w:left="90" w:rightChars="50" w:right="90"/>
              <w:jc w:val="center"/>
              <w:rPr>
                <w:rFonts w:asciiTheme="minorEastAsia" w:eastAsiaTheme="minorEastAsia" w:hAnsiTheme="minorEastAsia"/>
                <w:szCs w:val="18"/>
              </w:rPr>
            </w:pPr>
          </w:p>
        </w:tc>
        <w:tc>
          <w:tcPr>
            <w:tcW w:w="1340" w:type="pct"/>
            <w:tcBorders>
              <w:top w:val="single" w:sz="4" w:space="0" w:color="auto"/>
              <w:bottom w:val="single" w:sz="12" w:space="0" w:color="auto"/>
              <w:right w:val="nil"/>
            </w:tcBorders>
            <w:vAlign w:val="center"/>
          </w:tcPr>
          <w:p w14:paraId="2C6E6581" w14:textId="307E4FB5" w:rsidR="00545EAB" w:rsidRPr="005A1B8D" w:rsidRDefault="00545EAB" w:rsidP="00545EAB">
            <w:pPr>
              <w:ind w:leftChars="50" w:left="90" w:rightChars="50" w:right="90"/>
              <w:rPr>
                <w:szCs w:val="18"/>
              </w:rPr>
            </w:pPr>
            <w:r w:rsidRPr="005A1B8D">
              <w:rPr>
                <w:rFonts w:hint="eastAsia"/>
                <w:szCs w:val="18"/>
              </w:rPr>
              <w:t>宇宙システム学</w:t>
            </w:r>
          </w:p>
        </w:tc>
        <w:tc>
          <w:tcPr>
            <w:tcW w:w="418" w:type="pct"/>
            <w:tcBorders>
              <w:top w:val="single" w:sz="4" w:space="0" w:color="auto"/>
              <w:bottom w:val="single" w:sz="12" w:space="0" w:color="auto"/>
              <w:right w:val="single" w:sz="12" w:space="0" w:color="auto"/>
            </w:tcBorders>
            <w:vAlign w:val="center"/>
          </w:tcPr>
          <w:p w14:paraId="2238D883" w14:textId="77777777" w:rsidR="00545EAB" w:rsidRPr="00FD2700" w:rsidRDefault="00545EAB" w:rsidP="00545EAB">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12" w:space="0" w:color="auto"/>
              <w:right w:val="single" w:sz="12" w:space="0" w:color="auto"/>
            </w:tcBorders>
            <w:vAlign w:val="center"/>
          </w:tcPr>
          <w:p w14:paraId="79D6DA79" w14:textId="77777777" w:rsidR="00545EAB" w:rsidRPr="00FD2700" w:rsidRDefault="00545EAB" w:rsidP="00545EAB">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12" w:space="0" w:color="auto"/>
              <w:right w:val="single" w:sz="12" w:space="0" w:color="auto"/>
            </w:tcBorders>
          </w:tcPr>
          <w:p w14:paraId="42885FB3" w14:textId="5A195913" w:rsidR="00545EAB" w:rsidRPr="00FD2700" w:rsidRDefault="00545EAB" w:rsidP="00545EAB">
            <w:pPr>
              <w:jc w:val="center"/>
              <w:rPr>
                <w:rFonts w:asciiTheme="minorEastAsia" w:eastAsiaTheme="minorEastAsia" w:hAnsiTheme="minorEastAsia"/>
                <w:szCs w:val="18"/>
              </w:rPr>
            </w:pPr>
            <w:r>
              <w:rPr>
                <w:rFonts w:asciiTheme="minorEastAsia" w:eastAsiaTheme="minorEastAsia" w:hAnsiTheme="minorEastAsia" w:cs="Segoe UI Symbol"/>
              </w:rPr>
              <w:t>1</w:t>
            </w:r>
          </w:p>
        </w:tc>
        <w:tc>
          <w:tcPr>
            <w:tcW w:w="418" w:type="pct"/>
            <w:tcBorders>
              <w:top w:val="single" w:sz="4" w:space="0" w:color="auto"/>
              <w:left w:val="single" w:sz="12" w:space="0" w:color="auto"/>
              <w:bottom w:val="single" w:sz="12" w:space="0" w:color="auto"/>
              <w:right w:val="single" w:sz="12" w:space="0" w:color="auto"/>
            </w:tcBorders>
          </w:tcPr>
          <w:p w14:paraId="04CC26BB" w14:textId="197B220B" w:rsidR="00545EAB" w:rsidRPr="00FD2700" w:rsidRDefault="00545EAB" w:rsidP="00545EAB">
            <w:pPr>
              <w:jc w:val="center"/>
              <w:rPr>
                <w:rFonts w:asciiTheme="minorEastAsia" w:eastAsiaTheme="minorEastAsia" w:hAnsiTheme="minorEastAsia"/>
                <w:szCs w:val="18"/>
              </w:rPr>
            </w:pPr>
            <w:r>
              <w:rPr>
                <w:rFonts w:asciiTheme="minorEastAsia" w:eastAsiaTheme="minorEastAsia" w:hAnsiTheme="minorEastAsia" w:cs="Segoe UI Symbol"/>
              </w:rPr>
              <w:t>1</w:t>
            </w:r>
          </w:p>
        </w:tc>
        <w:tc>
          <w:tcPr>
            <w:tcW w:w="418" w:type="pct"/>
            <w:tcBorders>
              <w:top w:val="single" w:sz="4" w:space="0" w:color="auto"/>
              <w:left w:val="single" w:sz="12" w:space="0" w:color="auto"/>
              <w:bottom w:val="single" w:sz="12" w:space="0" w:color="auto"/>
              <w:right w:val="single" w:sz="12" w:space="0" w:color="auto"/>
            </w:tcBorders>
            <w:vAlign w:val="center"/>
          </w:tcPr>
          <w:p w14:paraId="26F6791A" w14:textId="77777777" w:rsidR="00545EAB" w:rsidRPr="00FD2700" w:rsidDel="00034FF7" w:rsidRDefault="00545EAB" w:rsidP="00545EAB">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12" w:space="0" w:color="auto"/>
              <w:right w:val="single" w:sz="12" w:space="0" w:color="auto"/>
            </w:tcBorders>
            <w:vAlign w:val="center"/>
          </w:tcPr>
          <w:p w14:paraId="58909184" w14:textId="77777777" w:rsidR="00545EAB" w:rsidRPr="00FD2700" w:rsidRDefault="00545EAB" w:rsidP="00545EAB">
            <w:pPr>
              <w:jc w:val="center"/>
              <w:rPr>
                <w:rFonts w:asciiTheme="minorEastAsia" w:eastAsiaTheme="minorEastAsia" w:hAnsiTheme="minorEastAsia"/>
                <w:szCs w:val="18"/>
              </w:rPr>
            </w:pPr>
          </w:p>
        </w:tc>
        <w:tc>
          <w:tcPr>
            <w:tcW w:w="414" w:type="pct"/>
            <w:tcBorders>
              <w:top w:val="single" w:sz="4" w:space="0" w:color="auto"/>
              <w:left w:val="single" w:sz="12" w:space="0" w:color="auto"/>
              <w:bottom w:val="single" w:sz="12" w:space="0" w:color="auto"/>
            </w:tcBorders>
            <w:vAlign w:val="center"/>
          </w:tcPr>
          <w:p w14:paraId="3D2B6233" w14:textId="77777777" w:rsidR="00545EAB" w:rsidRPr="00FD2700" w:rsidRDefault="00545EAB" w:rsidP="00545EAB">
            <w:pPr>
              <w:jc w:val="center"/>
              <w:rPr>
                <w:rFonts w:asciiTheme="minorEastAsia" w:eastAsiaTheme="minorEastAsia" w:hAnsiTheme="minorEastAsia"/>
                <w:szCs w:val="18"/>
              </w:rPr>
            </w:pPr>
          </w:p>
        </w:tc>
      </w:tr>
      <w:tr w:rsidR="00545EAB" w:rsidRPr="00D30F75" w14:paraId="27FF53CD" w14:textId="77777777" w:rsidTr="0037181F">
        <w:trPr>
          <w:trHeight w:hRule="exact" w:val="285"/>
        </w:trPr>
        <w:tc>
          <w:tcPr>
            <w:tcW w:w="738" w:type="pct"/>
            <w:vMerge w:val="restart"/>
            <w:vAlign w:val="center"/>
          </w:tcPr>
          <w:p w14:paraId="32BC9745" w14:textId="77777777" w:rsidR="00545EAB" w:rsidRPr="00877E2D" w:rsidRDefault="00545EAB" w:rsidP="00545EAB">
            <w:pPr>
              <w:spacing w:line="0" w:lineRule="atLeast"/>
              <w:ind w:leftChars="50" w:left="90" w:rightChars="50" w:right="90"/>
              <w:jc w:val="center"/>
              <w:rPr>
                <w:rFonts w:asciiTheme="minorEastAsia" w:eastAsiaTheme="minorEastAsia" w:hAnsiTheme="minorEastAsia"/>
                <w:szCs w:val="18"/>
              </w:rPr>
            </w:pPr>
            <w:r w:rsidRPr="00877E2D">
              <w:rPr>
                <w:rFonts w:asciiTheme="minorEastAsia" w:eastAsiaTheme="minorEastAsia" w:hAnsiTheme="minorEastAsia" w:hint="eastAsia"/>
                <w:szCs w:val="18"/>
              </w:rPr>
              <w:t>卒業研究関連科目</w:t>
            </w:r>
          </w:p>
        </w:tc>
        <w:tc>
          <w:tcPr>
            <w:tcW w:w="1340" w:type="pct"/>
            <w:tcBorders>
              <w:top w:val="single" w:sz="12" w:space="0" w:color="auto"/>
              <w:bottom w:val="single" w:sz="4" w:space="0" w:color="auto"/>
              <w:right w:val="nil"/>
            </w:tcBorders>
            <w:vAlign w:val="center"/>
          </w:tcPr>
          <w:p w14:paraId="080407A3" w14:textId="2C5F76E8" w:rsidR="00545EAB" w:rsidRPr="005A1B8D" w:rsidRDefault="00545EAB" w:rsidP="00545EAB">
            <w:pPr>
              <w:ind w:leftChars="50" w:left="90" w:rightChars="50" w:right="90"/>
              <w:rPr>
                <w:rFonts w:asciiTheme="minorEastAsia" w:eastAsiaTheme="minorEastAsia" w:hAnsiTheme="minorEastAsia"/>
                <w:szCs w:val="18"/>
              </w:rPr>
            </w:pPr>
            <w:r w:rsidRPr="005A1B8D">
              <w:rPr>
                <w:rFonts w:asciiTheme="minorEastAsia" w:eastAsiaTheme="minorEastAsia" w:hAnsiTheme="minorEastAsia" w:hint="eastAsia"/>
                <w:szCs w:val="18"/>
              </w:rPr>
              <w:t xml:space="preserve">事例研究 </w:t>
            </w:r>
            <w:r w:rsidRPr="005A1B8D">
              <w:rPr>
                <w:rFonts w:hAnsi="ＭＳ 明朝" w:hint="eastAsia"/>
                <w:szCs w:val="18"/>
              </w:rPr>
              <w:t>〇</w:t>
            </w:r>
          </w:p>
        </w:tc>
        <w:tc>
          <w:tcPr>
            <w:tcW w:w="418" w:type="pct"/>
            <w:tcBorders>
              <w:top w:val="single" w:sz="12" w:space="0" w:color="auto"/>
              <w:bottom w:val="single" w:sz="4" w:space="0" w:color="auto"/>
              <w:right w:val="single" w:sz="12" w:space="0" w:color="auto"/>
            </w:tcBorders>
            <w:vAlign w:val="center"/>
          </w:tcPr>
          <w:p w14:paraId="1DA5BC54" w14:textId="77777777" w:rsidR="00545EAB" w:rsidRPr="00FD2700" w:rsidRDefault="00545EAB" w:rsidP="00545EAB">
            <w:pPr>
              <w:jc w:val="center"/>
              <w:rPr>
                <w:rFonts w:asciiTheme="minorEastAsia" w:eastAsiaTheme="minorEastAsia" w:hAnsiTheme="minorEastAsia"/>
                <w:szCs w:val="18"/>
              </w:rPr>
            </w:pPr>
          </w:p>
        </w:tc>
        <w:tc>
          <w:tcPr>
            <w:tcW w:w="418" w:type="pct"/>
            <w:tcBorders>
              <w:top w:val="single" w:sz="12" w:space="0" w:color="auto"/>
              <w:left w:val="single" w:sz="12" w:space="0" w:color="auto"/>
              <w:bottom w:val="single" w:sz="4" w:space="0" w:color="auto"/>
              <w:right w:val="single" w:sz="12" w:space="0" w:color="auto"/>
            </w:tcBorders>
            <w:vAlign w:val="center"/>
          </w:tcPr>
          <w:p w14:paraId="7A369A42" w14:textId="77777777" w:rsidR="00545EAB" w:rsidRPr="00FD2700" w:rsidRDefault="00545EAB" w:rsidP="00545EAB">
            <w:pPr>
              <w:jc w:val="center"/>
              <w:rPr>
                <w:rFonts w:asciiTheme="minorEastAsia" w:eastAsiaTheme="minorEastAsia" w:hAnsiTheme="minorEastAsia"/>
                <w:szCs w:val="18"/>
              </w:rPr>
            </w:pPr>
          </w:p>
        </w:tc>
        <w:tc>
          <w:tcPr>
            <w:tcW w:w="418" w:type="pct"/>
            <w:tcBorders>
              <w:top w:val="single" w:sz="12" w:space="0" w:color="auto"/>
              <w:left w:val="single" w:sz="12" w:space="0" w:color="auto"/>
              <w:bottom w:val="single" w:sz="4" w:space="0" w:color="auto"/>
              <w:right w:val="single" w:sz="12" w:space="0" w:color="auto"/>
            </w:tcBorders>
            <w:vAlign w:val="center"/>
          </w:tcPr>
          <w:p w14:paraId="1BC8DB94" w14:textId="77777777" w:rsidR="00545EAB" w:rsidRPr="00FD2700" w:rsidRDefault="00545EAB" w:rsidP="00545EAB">
            <w:pPr>
              <w:jc w:val="center"/>
              <w:rPr>
                <w:rFonts w:asciiTheme="minorEastAsia" w:eastAsiaTheme="minorEastAsia" w:hAnsiTheme="minorEastAsia"/>
                <w:szCs w:val="18"/>
              </w:rPr>
            </w:pPr>
          </w:p>
        </w:tc>
        <w:tc>
          <w:tcPr>
            <w:tcW w:w="418" w:type="pct"/>
            <w:tcBorders>
              <w:top w:val="single" w:sz="12" w:space="0" w:color="auto"/>
              <w:left w:val="single" w:sz="12" w:space="0" w:color="auto"/>
              <w:bottom w:val="single" w:sz="4" w:space="0" w:color="auto"/>
              <w:right w:val="single" w:sz="12" w:space="0" w:color="auto"/>
            </w:tcBorders>
            <w:vAlign w:val="center"/>
          </w:tcPr>
          <w:p w14:paraId="039C6B26" w14:textId="36554E94" w:rsidR="00545EAB" w:rsidRPr="00FD2700" w:rsidRDefault="00545EAB" w:rsidP="00545EAB">
            <w:pPr>
              <w:jc w:val="center"/>
              <w:rPr>
                <w:rFonts w:asciiTheme="minorEastAsia" w:eastAsiaTheme="minorEastAsia" w:hAnsiTheme="minorEastAsia"/>
                <w:szCs w:val="18"/>
              </w:rPr>
            </w:pPr>
          </w:p>
        </w:tc>
        <w:tc>
          <w:tcPr>
            <w:tcW w:w="418" w:type="pct"/>
            <w:tcBorders>
              <w:top w:val="single" w:sz="12" w:space="0" w:color="auto"/>
              <w:left w:val="single" w:sz="12" w:space="0" w:color="auto"/>
              <w:bottom w:val="single" w:sz="4" w:space="0" w:color="auto"/>
              <w:right w:val="single" w:sz="12" w:space="0" w:color="auto"/>
            </w:tcBorders>
          </w:tcPr>
          <w:p w14:paraId="22C754FE" w14:textId="5975A518" w:rsidR="00545EAB" w:rsidRPr="00FD2700" w:rsidRDefault="00545EAB" w:rsidP="00545EAB">
            <w:pPr>
              <w:jc w:val="center"/>
              <w:rPr>
                <w:rFonts w:asciiTheme="minorEastAsia" w:eastAsiaTheme="minorEastAsia" w:hAnsiTheme="minorEastAsia"/>
                <w:szCs w:val="18"/>
              </w:rPr>
            </w:pPr>
            <w:r>
              <w:rPr>
                <w:rFonts w:asciiTheme="minorEastAsia" w:eastAsiaTheme="minorEastAsia" w:hAnsiTheme="minorEastAsia" w:cs="Segoe UI Symbol"/>
              </w:rPr>
              <w:t>1</w:t>
            </w:r>
          </w:p>
        </w:tc>
        <w:tc>
          <w:tcPr>
            <w:tcW w:w="418" w:type="pct"/>
            <w:tcBorders>
              <w:top w:val="single" w:sz="12" w:space="0" w:color="auto"/>
              <w:left w:val="single" w:sz="12" w:space="0" w:color="auto"/>
              <w:bottom w:val="single" w:sz="4" w:space="0" w:color="auto"/>
              <w:right w:val="single" w:sz="12" w:space="0" w:color="auto"/>
            </w:tcBorders>
          </w:tcPr>
          <w:p w14:paraId="541452FD" w14:textId="114B5FAA" w:rsidR="00545EAB" w:rsidRPr="00FD2700" w:rsidRDefault="00545EAB" w:rsidP="00545EAB">
            <w:pPr>
              <w:jc w:val="center"/>
              <w:rPr>
                <w:rFonts w:asciiTheme="minorEastAsia" w:eastAsiaTheme="minorEastAsia" w:hAnsiTheme="minorEastAsia"/>
                <w:szCs w:val="18"/>
              </w:rPr>
            </w:pPr>
            <w:r>
              <w:rPr>
                <w:rFonts w:asciiTheme="minorEastAsia" w:eastAsiaTheme="minorEastAsia" w:hAnsiTheme="minorEastAsia" w:cs="Segoe UI Symbol"/>
              </w:rPr>
              <w:t>1</w:t>
            </w:r>
          </w:p>
        </w:tc>
        <w:tc>
          <w:tcPr>
            <w:tcW w:w="414" w:type="pct"/>
            <w:tcBorders>
              <w:top w:val="single" w:sz="12" w:space="0" w:color="auto"/>
              <w:left w:val="single" w:sz="12" w:space="0" w:color="auto"/>
              <w:bottom w:val="single" w:sz="4" w:space="0" w:color="auto"/>
            </w:tcBorders>
            <w:vAlign w:val="center"/>
          </w:tcPr>
          <w:p w14:paraId="2AC08F06" w14:textId="1A3AAB89" w:rsidR="00545EAB" w:rsidRPr="00FD2700" w:rsidRDefault="00545EAB" w:rsidP="00545EAB">
            <w:pPr>
              <w:jc w:val="center"/>
              <w:rPr>
                <w:rFonts w:asciiTheme="minorEastAsia" w:eastAsiaTheme="minorEastAsia" w:hAnsiTheme="minorEastAsia"/>
                <w:szCs w:val="18"/>
              </w:rPr>
            </w:pPr>
          </w:p>
        </w:tc>
      </w:tr>
      <w:tr w:rsidR="00545EAB" w:rsidRPr="00D30F75" w14:paraId="03EA7560" w14:textId="77777777" w:rsidTr="0037181F">
        <w:trPr>
          <w:trHeight w:hRule="exact" w:val="285"/>
        </w:trPr>
        <w:tc>
          <w:tcPr>
            <w:tcW w:w="738" w:type="pct"/>
            <w:vMerge/>
            <w:vAlign w:val="center"/>
          </w:tcPr>
          <w:p w14:paraId="2C9C87D0" w14:textId="77777777" w:rsidR="00545EAB" w:rsidRPr="00D30F75" w:rsidRDefault="00545EAB" w:rsidP="00545EAB">
            <w:pPr>
              <w:spacing w:line="0" w:lineRule="atLeast"/>
              <w:ind w:leftChars="50" w:left="90" w:rightChars="50" w:right="90"/>
              <w:jc w:val="center"/>
              <w:rPr>
                <w:rFonts w:asciiTheme="minorEastAsia" w:eastAsiaTheme="minorEastAsia" w:hAnsiTheme="minorEastAsia"/>
                <w:szCs w:val="18"/>
              </w:rPr>
            </w:pPr>
          </w:p>
        </w:tc>
        <w:tc>
          <w:tcPr>
            <w:tcW w:w="1340" w:type="pct"/>
            <w:tcBorders>
              <w:top w:val="single" w:sz="4" w:space="0" w:color="auto"/>
              <w:bottom w:val="single" w:sz="4" w:space="0" w:color="auto"/>
              <w:right w:val="nil"/>
            </w:tcBorders>
            <w:vAlign w:val="center"/>
          </w:tcPr>
          <w:p w14:paraId="0C1307B7" w14:textId="6AEE7602" w:rsidR="00545EAB" w:rsidRPr="00D30F75" w:rsidRDefault="00545EAB" w:rsidP="00545EAB">
            <w:pPr>
              <w:ind w:leftChars="50" w:left="90" w:rightChars="50" w:right="90"/>
              <w:rPr>
                <w:rFonts w:asciiTheme="minorEastAsia" w:eastAsiaTheme="minorEastAsia" w:hAnsiTheme="minorEastAsia"/>
                <w:szCs w:val="18"/>
              </w:rPr>
            </w:pPr>
            <w:r>
              <w:rPr>
                <w:rFonts w:asciiTheme="minorEastAsia" w:eastAsiaTheme="minorEastAsia" w:hAnsiTheme="minorEastAsia" w:hint="eastAsia"/>
                <w:szCs w:val="18"/>
              </w:rPr>
              <w:t>卒業研究(1)</w:t>
            </w:r>
            <w:r>
              <w:rPr>
                <w:rFonts w:asciiTheme="minorEastAsia" w:eastAsiaTheme="minorEastAsia" w:hAnsiTheme="minorEastAsia"/>
                <w:szCs w:val="18"/>
              </w:rPr>
              <w:t xml:space="preserve"> </w:t>
            </w:r>
            <w:r>
              <w:rPr>
                <w:rFonts w:asciiTheme="minorEastAsia" w:eastAsiaTheme="minorEastAsia" w:hAnsiTheme="minorEastAsia" w:hint="eastAsia"/>
                <w:szCs w:val="18"/>
              </w:rPr>
              <w:t>○</w:t>
            </w:r>
          </w:p>
        </w:tc>
        <w:tc>
          <w:tcPr>
            <w:tcW w:w="418" w:type="pct"/>
            <w:tcBorders>
              <w:top w:val="single" w:sz="4" w:space="0" w:color="auto"/>
              <w:bottom w:val="single" w:sz="4" w:space="0" w:color="auto"/>
              <w:right w:val="single" w:sz="12" w:space="0" w:color="auto"/>
            </w:tcBorders>
            <w:vAlign w:val="center"/>
          </w:tcPr>
          <w:p w14:paraId="511BA017" w14:textId="77777777" w:rsidR="00545EAB" w:rsidRPr="00FD2700" w:rsidRDefault="00545EAB" w:rsidP="00545EAB">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2BD97D6E" w14:textId="77777777" w:rsidR="00545EAB" w:rsidRPr="00FD2700" w:rsidRDefault="00545EAB" w:rsidP="00545EAB">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51ADAE17" w14:textId="77777777" w:rsidR="00545EAB" w:rsidRPr="00FD2700" w:rsidRDefault="00545EAB" w:rsidP="00545EAB">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vAlign w:val="center"/>
          </w:tcPr>
          <w:p w14:paraId="0EFC8CFD" w14:textId="57D35A18" w:rsidR="00545EAB" w:rsidRPr="00FD2700" w:rsidRDefault="00545EAB" w:rsidP="00545EAB">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4" w:space="0" w:color="auto"/>
              <w:right w:val="single" w:sz="12" w:space="0" w:color="auto"/>
            </w:tcBorders>
          </w:tcPr>
          <w:p w14:paraId="09B97737" w14:textId="13A1BD59" w:rsidR="00545EAB" w:rsidRPr="00FD2700" w:rsidRDefault="00545EAB" w:rsidP="00545EAB">
            <w:pPr>
              <w:jc w:val="center"/>
              <w:rPr>
                <w:rFonts w:asciiTheme="minorEastAsia" w:eastAsiaTheme="minorEastAsia" w:hAnsiTheme="minorEastAsia"/>
                <w:szCs w:val="18"/>
              </w:rPr>
            </w:pPr>
            <w:r>
              <w:rPr>
                <w:rFonts w:asciiTheme="minorEastAsia" w:eastAsiaTheme="minorEastAsia" w:hAnsiTheme="minorEastAsia" w:cs="Segoe UI Symbol"/>
              </w:rPr>
              <w:t>1.5</w:t>
            </w:r>
          </w:p>
        </w:tc>
        <w:tc>
          <w:tcPr>
            <w:tcW w:w="418" w:type="pct"/>
            <w:tcBorders>
              <w:top w:val="single" w:sz="4" w:space="0" w:color="auto"/>
              <w:left w:val="single" w:sz="12" w:space="0" w:color="auto"/>
              <w:bottom w:val="single" w:sz="4" w:space="0" w:color="auto"/>
              <w:right w:val="single" w:sz="12" w:space="0" w:color="auto"/>
            </w:tcBorders>
          </w:tcPr>
          <w:p w14:paraId="2B1F4064" w14:textId="3EE9C8D6" w:rsidR="00545EAB" w:rsidRPr="00FD2700" w:rsidRDefault="00545EAB" w:rsidP="00545EAB">
            <w:pPr>
              <w:jc w:val="center"/>
              <w:rPr>
                <w:rFonts w:asciiTheme="minorEastAsia" w:eastAsiaTheme="minorEastAsia" w:hAnsiTheme="minorEastAsia"/>
                <w:szCs w:val="18"/>
              </w:rPr>
            </w:pPr>
            <w:r>
              <w:rPr>
                <w:rFonts w:asciiTheme="minorEastAsia" w:eastAsiaTheme="minorEastAsia" w:hAnsiTheme="minorEastAsia" w:cs="Segoe UI Symbol"/>
              </w:rPr>
              <w:t>1.5</w:t>
            </w:r>
          </w:p>
        </w:tc>
        <w:tc>
          <w:tcPr>
            <w:tcW w:w="414" w:type="pct"/>
            <w:tcBorders>
              <w:top w:val="single" w:sz="4" w:space="0" w:color="auto"/>
              <w:left w:val="single" w:sz="12" w:space="0" w:color="auto"/>
              <w:bottom w:val="single" w:sz="4" w:space="0" w:color="auto"/>
            </w:tcBorders>
            <w:vAlign w:val="center"/>
          </w:tcPr>
          <w:p w14:paraId="68F5F3C6" w14:textId="7B23966C" w:rsidR="00545EAB" w:rsidRPr="00FD2700" w:rsidRDefault="00545EAB" w:rsidP="00545EAB">
            <w:pPr>
              <w:jc w:val="center"/>
              <w:rPr>
                <w:rFonts w:asciiTheme="minorEastAsia" w:eastAsiaTheme="minorEastAsia" w:hAnsiTheme="minorEastAsia"/>
                <w:szCs w:val="18"/>
              </w:rPr>
            </w:pPr>
          </w:p>
        </w:tc>
      </w:tr>
      <w:tr w:rsidR="00545EAB" w:rsidRPr="00D30F75" w14:paraId="4B420FFD" w14:textId="77777777" w:rsidTr="0037181F">
        <w:trPr>
          <w:cantSplit/>
          <w:trHeight w:hRule="exact" w:val="285"/>
        </w:trPr>
        <w:tc>
          <w:tcPr>
            <w:tcW w:w="738" w:type="pct"/>
            <w:vMerge/>
            <w:textDirection w:val="tbRlV"/>
            <w:vAlign w:val="center"/>
          </w:tcPr>
          <w:p w14:paraId="093E95B9" w14:textId="77777777" w:rsidR="00545EAB" w:rsidRPr="00D30F75" w:rsidRDefault="00545EAB" w:rsidP="00545EAB">
            <w:pPr>
              <w:ind w:leftChars="50" w:left="90" w:rightChars="50" w:right="90"/>
              <w:jc w:val="center"/>
              <w:rPr>
                <w:rFonts w:asciiTheme="minorEastAsia" w:eastAsiaTheme="minorEastAsia" w:hAnsiTheme="minorEastAsia"/>
                <w:szCs w:val="18"/>
              </w:rPr>
            </w:pPr>
          </w:p>
        </w:tc>
        <w:tc>
          <w:tcPr>
            <w:tcW w:w="1340" w:type="pct"/>
            <w:tcBorders>
              <w:top w:val="single" w:sz="4" w:space="0" w:color="auto"/>
              <w:bottom w:val="single" w:sz="12" w:space="0" w:color="auto"/>
              <w:right w:val="nil"/>
            </w:tcBorders>
            <w:vAlign w:val="center"/>
          </w:tcPr>
          <w:p w14:paraId="4102A12A" w14:textId="68804739" w:rsidR="00545EAB" w:rsidRPr="00D30F75" w:rsidRDefault="00545EAB" w:rsidP="00545EAB">
            <w:pPr>
              <w:ind w:leftChars="50" w:left="90" w:rightChars="50" w:right="90"/>
              <w:rPr>
                <w:rFonts w:asciiTheme="minorEastAsia" w:eastAsiaTheme="minorEastAsia" w:hAnsiTheme="minorEastAsia"/>
                <w:szCs w:val="18"/>
              </w:rPr>
            </w:pPr>
            <w:r w:rsidRPr="00D30F75">
              <w:rPr>
                <w:rFonts w:asciiTheme="minorEastAsia" w:eastAsiaTheme="minorEastAsia" w:hAnsiTheme="minorEastAsia" w:hint="eastAsia"/>
                <w:szCs w:val="18"/>
              </w:rPr>
              <w:t>卒業研究</w:t>
            </w:r>
            <w:r>
              <w:rPr>
                <w:rFonts w:asciiTheme="minorEastAsia" w:eastAsiaTheme="minorEastAsia" w:hAnsiTheme="minorEastAsia" w:hint="eastAsia"/>
                <w:szCs w:val="18"/>
              </w:rPr>
              <w:t>(2)</w:t>
            </w:r>
            <w:r w:rsidRPr="00D30F75">
              <w:rPr>
                <w:rFonts w:asciiTheme="minorEastAsia" w:eastAsiaTheme="minorEastAsia" w:hAnsiTheme="minorEastAsia" w:hint="eastAsia"/>
                <w:szCs w:val="18"/>
              </w:rPr>
              <w:t xml:space="preserve"> ○</w:t>
            </w:r>
          </w:p>
        </w:tc>
        <w:tc>
          <w:tcPr>
            <w:tcW w:w="418" w:type="pct"/>
            <w:tcBorders>
              <w:top w:val="single" w:sz="4" w:space="0" w:color="auto"/>
              <w:bottom w:val="single" w:sz="12" w:space="0" w:color="auto"/>
              <w:right w:val="single" w:sz="12" w:space="0" w:color="auto"/>
            </w:tcBorders>
            <w:vAlign w:val="center"/>
          </w:tcPr>
          <w:p w14:paraId="1CEDA2A0" w14:textId="77777777" w:rsidR="00545EAB" w:rsidRPr="00FD2700" w:rsidRDefault="00545EAB" w:rsidP="00545EAB">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12" w:space="0" w:color="auto"/>
              <w:right w:val="single" w:sz="12" w:space="0" w:color="auto"/>
            </w:tcBorders>
            <w:vAlign w:val="center"/>
          </w:tcPr>
          <w:p w14:paraId="638489D9" w14:textId="77777777" w:rsidR="00545EAB" w:rsidRPr="00FD2700" w:rsidRDefault="00545EAB" w:rsidP="00545EAB">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12" w:space="0" w:color="auto"/>
              <w:right w:val="single" w:sz="12" w:space="0" w:color="auto"/>
            </w:tcBorders>
            <w:vAlign w:val="center"/>
          </w:tcPr>
          <w:p w14:paraId="6EA92CBC" w14:textId="77777777" w:rsidR="00545EAB" w:rsidRPr="00FD2700" w:rsidRDefault="00545EAB" w:rsidP="00545EAB">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12" w:space="0" w:color="auto"/>
              <w:right w:val="single" w:sz="12" w:space="0" w:color="auto"/>
            </w:tcBorders>
            <w:vAlign w:val="center"/>
          </w:tcPr>
          <w:p w14:paraId="6B261F81" w14:textId="1F4EA665" w:rsidR="00545EAB" w:rsidRPr="00FD2700" w:rsidRDefault="00545EAB" w:rsidP="00545EAB">
            <w:pPr>
              <w:jc w:val="center"/>
              <w:rPr>
                <w:rFonts w:asciiTheme="minorEastAsia" w:eastAsiaTheme="minorEastAsia" w:hAnsiTheme="minorEastAsia"/>
                <w:szCs w:val="18"/>
              </w:rPr>
            </w:pPr>
          </w:p>
        </w:tc>
        <w:tc>
          <w:tcPr>
            <w:tcW w:w="418" w:type="pct"/>
            <w:tcBorders>
              <w:top w:val="single" w:sz="4" w:space="0" w:color="auto"/>
              <w:left w:val="single" w:sz="12" w:space="0" w:color="auto"/>
              <w:bottom w:val="single" w:sz="12" w:space="0" w:color="auto"/>
              <w:right w:val="single" w:sz="12" w:space="0" w:color="auto"/>
            </w:tcBorders>
          </w:tcPr>
          <w:p w14:paraId="309397C4" w14:textId="29CA9ADA" w:rsidR="00545EAB" w:rsidRPr="00FD2700" w:rsidRDefault="00545EAB" w:rsidP="00545EAB">
            <w:pPr>
              <w:jc w:val="center"/>
              <w:rPr>
                <w:rFonts w:asciiTheme="minorEastAsia" w:eastAsiaTheme="minorEastAsia" w:hAnsiTheme="minorEastAsia"/>
                <w:szCs w:val="18"/>
              </w:rPr>
            </w:pPr>
            <w:r>
              <w:rPr>
                <w:rFonts w:asciiTheme="minorEastAsia" w:eastAsiaTheme="minorEastAsia" w:hAnsiTheme="minorEastAsia" w:cs="Segoe UI Symbol"/>
              </w:rPr>
              <w:t>1.5</w:t>
            </w:r>
          </w:p>
        </w:tc>
        <w:tc>
          <w:tcPr>
            <w:tcW w:w="418" w:type="pct"/>
            <w:tcBorders>
              <w:top w:val="single" w:sz="4" w:space="0" w:color="auto"/>
              <w:left w:val="single" w:sz="12" w:space="0" w:color="auto"/>
              <w:bottom w:val="single" w:sz="12" w:space="0" w:color="auto"/>
              <w:right w:val="single" w:sz="12" w:space="0" w:color="auto"/>
            </w:tcBorders>
          </w:tcPr>
          <w:p w14:paraId="29321671" w14:textId="5CA36041" w:rsidR="00545EAB" w:rsidRPr="00FD2700" w:rsidRDefault="00545EAB" w:rsidP="00545EAB">
            <w:pPr>
              <w:jc w:val="center"/>
              <w:rPr>
                <w:rFonts w:asciiTheme="minorEastAsia" w:eastAsiaTheme="minorEastAsia" w:hAnsiTheme="minorEastAsia"/>
                <w:szCs w:val="18"/>
              </w:rPr>
            </w:pPr>
            <w:r>
              <w:rPr>
                <w:rFonts w:asciiTheme="minorEastAsia" w:eastAsiaTheme="minorEastAsia" w:hAnsiTheme="minorEastAsia" w:cs="Segoe UI Symbol"/>
              </w:rPr>
              <w:t>1.5</w:t>
            </w:r>
          </w:p>
        </w:tc>
        <w:tc>
          <w:tcPr>
            <w:tcW w:w="414" w:type="pct"/>
            <w:tcBorders>
              <w:top w:val="single" w:sz="4" w:space="0" w:color="auto"/>
              <w:left w:val="single" w:sz="12" w:space="0" w:color="auto"/>
              <w:bottom w:val="single" w:sz="12" w:space="0" w:color="auto"/>
            </w:tcBorders>
            <w:vAlign w:val="center"/>
          </w:tcPr>
          <w:p w14:paraId="0193B789" w14:textId="55C7159E" w:rsidR="00545EAB" w:rsidRPr="00FD2700" w:rsidRDefault="00545EAB" w:rsidP="00545EAB">
            <w:pPr>
              <w:jc w:val="center"/>
              <w:rPr>
                <w:rFonts w:asciiTheme="minorEastAsia" w:eastAsiaTheme="minorEastAsia" w:hAnsiTheme="minorEastAsia"/>
                <w:szCs w:val="18"/>
              </w:rPr>
            </w:pPr>
          </w:p>
        </w:tc>
      </w:tr>
    </w:tbl>
    <w:p w14:paraId="406C3061" w14:textId="51738D37" w:rsidR="0025605A" w:rsidRDefault="0025605A" w:rsidP="0025605A"/>
    <w:p w14:paraId="58FD5936" w14:textId="1B218AAE" w:rsidR="00205B9B" w:rsidRDefault="00205B9B">
      <w:pPr>
        <w:widowControl/>
        <w:jc w:val="left"/>
      </w:pPr>
      <w:r>
        <w:br w:type="page"/>
      </w:r>
    </w:p>
    <w:tbl>
      <w:tblPr>
        <w:tblStyle w:val="af0"/>
        <w:tblW w:w="0" w:type="auto"/>
        <w:tblLook w:val="04A0" w:firstRow="1" w:lastRow="0" w:firstColumn="1" w:lastColumn="0" w:noHBand="0" w:noVBand="1"/>
      </w:tblPr>
      <w:tblGrid>
        <w:gridCol w:w="7508"/>
        <w:gridCol w:w="2239"/>
      </w:tblGrid>
      <w:tr w:rsidR="0025605A" w:rsidRPr="00D30F75" w14:paraId="474CBF15" w14:textId="77777777" w:rsidTr="000851A5">
        <w:tc>
          <w:tcPr>
            <w:tcW w:w="7508" w:type="dxa"/>
            <w:tcBorders>
              <w:top w:val="nil"/>
              <w:left w:val="nil"/>
              <w:bottom w:val="nil"/>
            </w:tcBorders>
            <w:shd w:val="clear" w:color="auto" w:fill="auto"/>
          </w:tcPr>
          <w:p w14:paraId="4B1620EB" w14:textId="59FA01FB" w:rsidR="0025605A" w:rsidRPr="00D30F75" w:rsidRDefault="0025605A" w:rsidP="000851A5">
            <w:pPr>
              <w:jc w:val="left"/>
              <w:rPr>
                <w:rFonts w:asciiTheme="majorEastAsia" w:eastAsiaTheme="majorEastAsia" w:hAnsiTheme="majorEastAsia"/>
                <w:b/>
                <w:w w:val="75"/>
                <w:szCs w:val="18"/>
              </w:rPr>
            </w:pPr>
            <w:r w:rsidRPr="00D30F75">
              <w:lastRenderedPageBreak/>
              <w:br w:type="page"/>
            </w:r>
          </w:p>
        </w:tc>
        <w:tc>
          <w:tcPr>
            <w:tcW w:w="2239" w:type="dxa"/>
            <w:shd w:val="clear" w:color="auto" w:fill="000000" w:themeFill="text1"/>
          </w:tcPr>
          <w:p w14:paraId="2AF9AC1E" w14:textId="77777777" w:rsidR="0025605A" w:rsidRPr="00D30F75" w:rsidRDefault="0025605A" w:rsidP="000851A5">
            <w:pPr>
              <w:jc w:val="center"/>
              <w:rPr>
                <w:rFonts w:asciiTheme="majorEastAsia" w:eastAsiaTheme="majorEastAsia" w:hAnsiTheme="majorEastAsia"/>
                <w:b/>
                <w:szCs w:val="18"/>
              </w:rPr>
            </w:pPr>
            <w:r w:rsidRPr="00D30F75">
              <w:rPr>
                <w:rFonts w:asciiTheme="majorEastAsia" w:eastAsiaTheme="majorEastAsia" w:hAnsiTheme="majorEastAsia" w:hint="eastAsia"/>
                <w:b/>
                <w:szCs w:val="18"/>
              </w:rPr>
              <w:t>機械システム工学科</w:t>
            </w:r>
          </w:p>
        </w:tc>
      </w:tr>
      <w:tr w:rsidR="0025605A" w:rsidRPr="00D30F75" w14:paraId="76BC93DD" w14:textId="77777777" w:rsidTr="000851A5">
        <w:tc>
          <w:tcPr>
            <w:tcW w:w="9747" w:type="dxa"/>
            <w:gridSpan w:val="2"/>
            <w:tcBorders>
              <w:top w:val="nil"/>
              <w:left w:val="nil"/>
              <w:bottom w:val="single" w:sz="24" w:space="0" w:color="auto"/>
              <w:right w:val="nil"/>
            </w:tcBorders>
            <w:shd w:val="clear" w:color="auto" w:fill="auto"/>
            <w:vAlign w:val="center"/>
          </w:tcPr>
          <w:p w14:paraId="664B6DB5" w14:textId="7329D42F" w:rsidR="0025605A" w:rsidRPr="00D30F75" w:rsidRDefault="0025605A" w:rsidP="000851A5">
            <w:pPr>
              <w:rPr>
                <w:rFonts w:asciiTheme="majorEastAsia" w:eastAsiaTheme="majorEastAsia" w:hAnsiTheme="majorEastAsia"/>
                <w:b/>
                <w:sz w:val="28"/>
                <w:szCs w:val="28"/>
              </w:rPr>
            </w:pPr>
            <w:r w:rsidRPr="00D30F75">
              <w:rPr>
                <w:rFonts w:ascii="ＭＳ ゴシック" w:eastAsia="ＭＳ ゴシック" w:hAnsi="ＭＳ 明朝" w:hint="eastAsia"/>
                <w:b/>
                <w:bCs/>
                <w:sz w:val="28"/>
                <w:szCs w:val="28"/>
              </w:rPr>
              <w:t>履修モデル</w:t>
            </w:r>
          </w:p>
        </w:tc>
      </w:tr>
    </w:tbl>
    <w:p w14:paraId="0A6BC9C6" w14:textId="2E83F30E" w:rsidR="0056473C" w:rsidRDefault="0056473C" w:rsidP="0056473C">
      <w:pPr>
        <w:rPr>
          <w:sz w:val="16"/>
          <w:szCs w:val="16"/>
        </w:rPr>
      </w:pPr>
    </w:p>
    <w:tbl>
      <w:tblPr>
        <w:tblStyle w:val="af0"/>
        <w:tblpPr w:leftFromText="142" w:rightFromText="142" w:vertAnchor="text" w:horzAnchor="margin" w:tblpY="-9"/>
        <w:tblW w:w="0" w:type="auto"/>
        <w:shd w:val="clear" w:color="auto" w:fill="000000" w:themeFill="text1"/>
        <w:tblLook w:val="04A0" w:firstRow="1" w:lastRow="0" w:firstColumn="1" w:lastColumn="0" w:noHBand="0" w:noVBand="1"/>
      </w:tblPr>
      <w:tblGrid>
        <w:gridCol w:w="1985"/>
      </w:tblGrid>
      <w:tr w:rsidR="00AD4FCF" w:rsidRPr="00D30F75" w14:paraId="2E334B2C" w14:textId="77777777" w:rsidTr="00AD4FCF">
        <w:tc>
          <w:tcPr>
            <w:tcW w:w="1985" w:type="dxa"/>
            <w:shd w:val="clear" w:color="auto" w:fill="000000" w:themeFill="text1"/>
          </w:tcPr>
          <w:p w14:paraId="7CFA6CF7" w14:textId="77777777" w:rsidR="00AD4FCF" w:rsidRPr="00D30F75" w:rsidRDefault="00AD4FCF" w:rsidP="00AD4FCF">
            <w:pPr>
              <w:rPr>
                <w:rFonts w:asciiTheme="majorEastAsia" w:eastAsiaTheme="majorEastAsia" w:hAnsiTheme="majorEastAsia"/>
                <w:b/>
                <w:szCs w:val="18"/>
              </w:rPr>
            </w:pPr>
            <w:r w:rsidRPr="00D30F75">
              <w:rPr>
                <w:rFonts w:asciiTheme="majorEastAsia" w:eastAsiaTheme="majorEastAsia" w:hAnsiTheme="majorEastAsia" w:hint="eastAsia"/>
                <w:b/>
                <w:szCs w:val="18"/>
              </w:rPr>
              <w:t>専門領域の科目一覧</w:t>
            </w:r>
          </w:p>
        </w:tc>
      </w:tr>
    </w:tbl>
    <w:p w14:paraId="1E44EF98" w14:textId="35899270" w:rsidR="00AD4FCF" w:rsidRPr="00D30F75" w:rsidRDefault="00AD4FCF" w:rsidP="0056473C">
      <w:pPr>
        <w:rPr>
          <w:sz w:val="16"/>
          <w:szCs w:val="16"/>
        </w:rPr>
      </w:pPr>
    </w:p>
    <w:p w14:paraId="632911CB" w14:textId="3F597452" w:rsidR="00AD4FCF" w:rsidRDefault="00AD4FCF" w:rsidP="00AD4FCF">
      <w:pPr>
        <w:spacing w:line="120" w:lineRule="exact"/>
      </w:pPr>
    </w:p>
    <w:tbl>
      <w:tblPr>
        <w:tblStyle w:val="1"/>
        <w:tblW w:w="5000" w:type="pct"/>
        <w:tblCellMar>
          <w:left w:w="28" w:type="dxa"/>
          <w:right w:w="28" w:type="dxa"/>
        </w:tblCellMar>
        <w:tblLook w:val="01E0" w:firstRow="1" w:lastRow="1" w:firstColumn="1" w:lastColumn="1" w:noHBand="0" w:noVBand="0"/>
      </w:tblPr>
      <w:tblGrid>
        <w:gridCol w:w="450"/>
        <w:gridCol w:w="1120"/>
        <w:gridCol w:w="1019"/>
        <w:gridCol w:w="1019"/>
        <w:gridCol w:w="1019"/>
        <w:gridCol w:w="1019"/>
        <w:gridCol w:w="1019"/>
        <w:gridCol w:w="1019"/>
        <w:gridCol w:w="1019"/>
        <w:gridCol w:w="1019"/>
      </w:tblGrid>
      <w:tr w:rsidR="0056473C" w:rsidRPr="00D30F75" w14:paraId="5D2C34FF" w14:textId="77777777" w:rsidTr="008357D3">
        <w:trPr>
          <w:trHeight w:val="227"/>
        </w:trPr>
        <w:tc>
          <w:tcPr>
            <w:tcW w:w="231" w:type="pct"/>
            <w:vMerge w:val="restart"/>
            <w:tcBorders>
              <w:top w:val="single" w:sz="12" w:space="0" w:color="auto"/>
              <w:left w:val="single" w:sz="12" w:space="0" w:color="auto"/>
            </w:tcBorders>
            <w:vAlign w:val="center"/>
          </w:tcPr>
          <w:p w14:paraId="0C4287A7"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r w:rsidRPr="00D30F75">
              <w:rPr>
                <w:rFonts w:asciiTheme="majorEastAsia" w:eastAsiaTheme="majorEastAsia" w:hAnsiTheme="majorEastAsia"/>
                <w:sz w:val="14"/>
                <w:szCs w:val="14"/>
              </w:rPr>
              <w:t>区分</w:t>
            </w:r>
          </w:p>
        </w:tc>
        <w:tc>
          <w:tcPr>
            <w:tcW w:w="576" w:type="pct"/>
            <w:vMerge w:val="restart"/>
            <w:tcBorders>
              <w:top w:val="single" w:sz="12" w:space="0" w:color="auto"/>
              <w:right w:val="single" w:sz="12" w:space="0" w:color="auto"/>
            </w:tcBorders>
            <w:vAlign w:val="center"/>
          </w:tcPr>
          <w:p w14:paraId="6F5AD95F" w14:textId="3423C9CB"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r w:rsidRPr="00D30F75">
              <w:rPr>
                <w:rFonts w:asciiTheme="majorEastAsia" w:eastAsiaTheme="majorEastAsia" w:hAnsiTheme="majorEastAsia" w:hint="eastAsia"/>
                <w:sz w:val="14"/>
                <w:szCs w:val="14"/>
              </w:rPr>
              <w:t>科目群</w:t>
            </w:r>
          </w:p>
        </w:tc>
        <w:tc>
          <w:tcPr>
            <w:tcW w:w="1048" w:type="pct"/>
            <w:gridSpan w:val="2"/>
            <w:tcBorders>
              <w:top w:val="single" w:sz="12" w:space="0" w:color="auto"/>
              <w:left w:val="single" w:sz="12" w:space="0" w:color="auto"/>
            </w:tcBorders>
            <w:vAlign w:val="center"/>
          </w:tcPr>
          <w:p w14:paraId="0B520B33"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r w:rsidRPr="00D30F75">
              <w:rPr>
                <w:rFonts w:asciiTheme="majorEastAsia" w:eastAsiaTheme="majorEastAsia" w:hAnsiTheme="majorEastAsia"/>
                <w:sz w:val="14"/>
                <w:szCs w:val="14"/>
              </w:rPr>
              <w:t>1年</w:t>
            </w:r>
          </w:p>
        </w:tc>
        <w:tc>
          <w:tcPr>
            <w:tcW w:w="1048" w:type="pct"/>
            <w:gridSpan w:val="2"/>
            <w:tcBorders>
              <w:top w:val="single" w:sz="12" w:space="0" w:color="auto"/>
            </w:tcBorders>
            <w:vAlign w:val="center"/>
          </w:tcPr>
          <w:p w14:paraId="65845667"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r w:rsidRPr="00D30F75">
              <w:rPr>
                <w:rFonts w:asciiTheme="majorEastAsia" w:eastAsiaTheme="majorEastAsia" w:hAnsiTheme="majorEastAsia"/>
                <w:sz w:val="14"/>
                <w:szCs w:val="14"/>
              </w:rPr>
              <w:t>2年</w:t>
            </w:r>
          </w:p>
        </w:tc>
        <w:tc>
          <w:tcPr>
            <w:tcW w:w="1048" w:type="pct"/>
            <w:gridSpan w:val="2"/>
            <w:tcBorders>
              <w:top w:val="single" w:sz="12" w:space="0" w:color="auto"/>
            </w:tcBorders>
            <w:vAlign w:val="center"/>
          </w:tcPr>
          <w:p w14:paraId="20F39412"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r w:rsidRPr="00D30F75">
              <w:rPr>
                <w:rFonts w:asciiTheme="majorEastAsia" w:eastAsiaTheme="majorEastAsia" w:hAnsiTheme="majorEastAsia"/>
                <w:sz w:val="14"/>
                <w:szCs w:val="14"/>
              </w:rPr>
              <w:t>3年</w:t>
            </w:r>
          </w:p>
        </w:tc>
        <w:tc>
          <w:tcPr>
            <w:tcW w:w="1048" w:type="pct"/>
            <w:gridSpan w:val="2"/>
            <w:tcBorders>
              <w:top w:val="single" w:sz="12" w:space="0" w:color="auto"/>
              <w:right w:val="single" w:sz="12" w:space="0" w:color="auto"/>
            </w:tcBorders>
            <w:vAlign w:val="center"/>
          </w:tcPr>
          <w:p w14:paraId="3B844A89"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r w:rsidRPr="00D30F75">
              <w:rPr>
                <w:rFonts w:asciiTheme="majorEastAsia" w:eastAsiaTheme="majorEastAsia" w:hAnsiTheme="majorEastAsia"/>
                <w:sz w:val="14"/>
                <w:szCs w:val="14"/>
              </w:rPr>
              <w:t>4年</w:t>
            </w:r>
          </w:p>
        </w:tc>
      </w:tr>
      <w:tr w:rsidR="0056473C" w:rsidRPr="00D30F75" w14:paraId="6CAA0C4E" w14:textId="77777777" w:rsidTr="00654199">
        <w:trPr>
          <w:trHeight w:val="227"/>
        </w:trPr>
        <w:tc>
          <w:tcPr>
            <w:tcW w:w="231" w:type="pct"/>
            <w:vMerge/>
            <w:tcBorders>
              <w:left w:val="single" w:sz="12" w:space="0" w:color="auto"/>
              <w:bottom w:val="single" w:sz="12" w:space="0" w:color="auto"/>
            </w:tcBorders>
            <w:vAlign w:val="center"/>
          </w:tcPr>
          <w:p w14:paraId="03FA0291"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6"/>
                <w:szCs w:val="16"/>
              </w:rPr>
            </w:pPr>
          </w:p>
        </w:tc>
        <w:tc>
          <w:tcPr>
            <w:tcW w:w="576" w:type="pct"/>
            <w:vMerge/>
            <w:tcBorders>
              <w:bottom w:val="single" w:sz="12" w:space="0" w:color="auto"/>
              <w:right w:val="single" w:sz="12" w:space="0" w:color="auto"/>
            </w:tcBorders>
            <w:vAlign w:val="center"/>
          </w:tcPr>
          <w:p w14:paraId="294125AE"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6"/>
                <w:szCs w:val="16"/>
              </w:rPr>
            </w:pPr>
          </w:p>
        </w:tc>
        <w:tc>
          <w:tcPr>
            <w:tcW w:w="524" w:type="pct"/>
            <w:tcBorders>
              <w:left w:val="single" w:sz="12" w:space="0" w:color="auto"/>
              <w:bottom w:val="single" w:sz="12" w:space="0" w:color="auto"/>
            </w:tcBorders>
            <w:vAlign w:val="center"/>
          </w:tcPr>
          <w:p w14:paraId="434F561C"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r w:rsidRPr="00D30F75">
              <w:rPr>
                <w:rFonts w:asciiTheme="majorEastAsia" w:eastAsiaTheme="majorEastAsia" w:hAnsiTheme="majorEastAsia" w:hint="eastAsia"/>
                <w:sz w:val="14"/>
                <w:szCs w:val="14"/>
              </w:rPr>
              <w:t>前期</w:t>
            </w:r>
          </w:p>
        </w:tc>
        <w:tc>
          <w:tcPr>
            <w:tcW w:w="524" w:type="pct"/>
            <w:tcBorders>
              <w:bottom w:val="single" w:sz="12" w:space="0" w:color="auto"/>
            </w:tcBorders>
            <w:vAlign w:val="center"/>
          </w:tcPr>
          <w:p w14:paraId="55A7381A"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r w:rsidRPr="00D30F75">
              <w:rPr>
                <w:rFonts w:asciiTheme="majorEastAsia" w:eastAsiaTheme="majorEastAsia" w:hAnsiTheme="majorEastAsia" w:hint="eastAsia"/>
                <w:sz w:val="14"/>
                <w:szCs w:val="14"/>
              </w:rPr>
              <w:t>後期</w:t>
            </w:r>
          </w:p>
        </w:tc>
        <w:tc>
          <w:tcPr>
            <w:tcW w:w="524" w:type="pct"/>
            <w:tcBorders>
              <w:bottom w:val="single" w:sz="12" w:space="0" w:color="auto"/>
            </w:tcBorders>
            <w:vAlign w:val="center"/>
          </w:tcPr>
          <w:p w14:paraId="0B2025AD"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r w:rsidRPr="00D30F75">
              <w:rPr>
                <w:rFonts w:asciiTheme="majorEastAsia" w:eastAsiaTheme="majorEastAsia" w:hAnsiTheme="majorEastAsia" w:hint="eastAsia"/>
                <w:sz w:val="14"/>
                <w:szCs w:val="14"/>
              </w:rPr>
              <w:t>前期</w:t>
            </w:r>
          </w:p>
        </w:tc>
        <w:tc>
          <w:tcPr>
            <w:tcW w:w="524" w:type="pct"/>
            <w:tcBorders>
              <w:bottom w:val="single" w:sz="12" w:space="0" w:color="auto"/>
            </w:tcBorders>
            <w:vAlign w:val="center"/>
          </w:tcPr>
          <w:p w14:paraId="6B52045C"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r w:rsidRPr="00D30F75">
              <w:rPr>
                <w:rFonts w:asciiTheme="majorEastAsia" w:eastAsiaTheme="majorEastAsia" w:hAnsiTheme="majorEastAsia" w:hint="eastAsia"/>
                <w:sz w:val="14"/>
                <w:szCs w:val="14"/>
              </w:rPr>
              <w:t>後期</w:t>
            </w:r>
          </w:p>
        </w:tc>
        <w:tc>
          <w:tcPr>
            <w:tcW w:w="524" w:type="pct"/>
            <w:tcBorders>
              <w:bottom w:val="single" w:sz="12" w:space="0" w:color="auto"/>
            </w:tcBorders>
            <w:vAlign w:val="center"/>
          </w:tcPr>
          <w:p w14:paraId="447E2533"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r w:rsidRPr="00D30F75">
              <w:rPr>
                <w:rFonts w:asciiTheme="majorEastAsia" w:eastAsiaTheme="majorEastAsia" w:hAnsiTheme="majorEastAsia" w:hint="eastAsia"/>
                <w:sz w:val="14"/>
                <w:szCs w:val="14"/>
              </w:rPr>
              <w:t>前期</w:t>
            </w:r>
          </w:p>
        </w:tc>
        <w:tc>
          <w:tcPr>
            <w:tcW w:w="524" w:type="pct"/>
            <w:tcBorders>
              <w:bottom w:val="single" w:sz="12" w:space="0" w:color="auto"/>
            </w:tcBorders>
            <w:vAlign w:val="center"/>
          </w:tcPr>
          <w:p w14:paraId="3665DF08"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r w:rsidRPr="00D30F75">
              <w:rPr>
                <w:rFonts w:asciiTheme="majorEastAsia" w:eastAsiaTheme="majorEastAsia" w:hAnsiTheme="majorEastAsia" w:hint="eastAsia"/>
                <w:sz w:val="14"/>
                <w:szCs w:val="14"/>
              </w:rPr>
              <w:t>後期</w:t>
            </w:r>
          </w:p>
        </w:tc>
        <w:tc>
          <w:tcPr>
            <w:tcW w:w="524" w:type="pct"/>
            <w:tcBorders>
              <w:bottom w:val="single" w:sz="12" w:space="0" w:color="auto"/>
            </w:tcBorders>
            <w:vAlign w:val="center"/>
          </w:tcPr>
          <w:p w14:paraId="7D2A1703"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r w:rsidRPr="00D30F75">
              <w:rPr>
                <w:rFonts w:asciiTheme="majorEastAsia" w:eastAsiaTheme="majorEastAsia" w:hAnsiTheme="majorEastAsia" w:hint="eastAsia"/>
                <w:sz w:val="14"/>
                <w:szCs w:val="14"/>
              </w:rPr>
              <w:t>前期</w:t>
            </w:r>
          </w:p>
        </w:tc>
        <w:tc>
          <w:tcPr>
            <w:tcW w:w="524" w:type="pct"/>
            <w:tcBorders>
              <w:bottom w:val="single" w:sz="12" w:space="0" w:color="auto"/>
              <w:right w:val="single" w:sz="12" w:space="0" w:color="auto"/>
            </w:tcBorders>
            <w:vAlign w:val="center"/>
          </w:tcPr>
          <w:p w14:paraId="52C1B783" w14:textId="77777777" w:rsidR="0056473C" w:rsidRPr="00D30F75" w:rsidRDefault="0056473C" w:rsidP="008357D3">
            <w:pPr>
              <w:adjustRightInd w:val="0"/>
              <w:snapToGrid w:val="0"/>
              <w:spacing w:line="0" w:lineRule="atLeast"/>
              <w:jc w:val="center"/>
              <w:rPr>
                <w:rFonts w:asciiTheme="majorEastAsia" w:eastAsiaTheme="majorEastAsia" w:hAnsiTheme="majorEastAsia"/>
                <w:sz w:val="14"/>
                <w:szCs w:val="14"/>
              </w:rPr>
            </w:pPr>
            <w:r w:rsidRPr="00D30F75">
              <w:rPr>
                <w:rFonts w:asciiTheme="majorEastAsia" w:eastAsiaTheme="majorEastAsia" w:hAnsiTheme="majorEastAsia" w:hint="eastAsia"/>
                <w:sz w:val="14"/>
                <w:szCs w:val="14"/>
              </w:rPr>
              <w:t>後期</w:t>
            </w:r>
          </w:p>
        </w:tc>
      </w:tr>
      <w:tr w:rsidR="004E78E4" w:rsidRPr="00D30F75" w14:paraId="74FDF25B" w14:textId="77777777" w:rsidTr="00654199">
        <w:trPr>
          <w:cantSplit/>
          <w:trHeight w:val="227"/>
        </w:trPr>
        <w:tc>
          <w:tcPr>
            <w:tcW w:w="807" w:type="pct"/>
            <w:gridSpan w:val="2"/>
            <w:tcBorders>
              <w:top w:val="single" w:sz="4" w:space="0" w:color="auto"/>
              <w:left w:val="single" w:sz="12" w:space="0" w:color="auto"/>
              <w:right w:val="single" w:sz="12" w:space="0" w:color="auto"/>
            </w:tcBorders>
            <w:textDirection w:val="tbRlV"/>
            <w:vAlign w:val="center"/>
          </w:tcPr>
          <w:p w14:paraId="41BCD8DF" w14:textId="25E09B90" w:rsidR="004E78E4" w:rsidRPr="00D30F75" w:rsidRDefault="004E78E4" w:rsidP="008357D3">
            <w:pPr>
              <w:adjustRightInd w:val="0"/>
              <w:snapToGrid w:val="0"/>
              <w:spacing w:line="0" w:lineRule="atLeast"/>
              <w:jc w:val="center"/>
              <w:rPr>
                <w:rFonts w:asciiTheme="majorEastAsia" w:eastAsiaTheme="majorEastAsia" w:hAnsiTheme="majorEastAsia"/>
                <w:sz w:val="14"/>
                <w:szCs w:val="14"/>
              </w:rPr>
            </w:pPr>
            <w:r>
              <w:rPr>
                <w:rFonts w:asciiTheme="majorEastAsia" w:eastAsiaTheme="majorEastAsia" w:hAnsiTheme="majorEastAsia" w:hint="eastAsia"/>
                <w:sz w:val="14"/>
                <w:szCs w:val="14"/>
              </w:rPr>
              <w:t>教養科目</w:t>
            </w:r>
          </w:p>
        </w:tc>
        <w:tc>
          <w:tcPr>
            <w:tcW w:w="524" w:type="pct"/>
            <w:tcBorders>
              <w:top w:val="single" w:sz="4" w:space="0" w:color="auto"/>
              <w:left w:val="single" w:sz="12" w:space="0" w:color="auto"/>
              <w:bottom w:val="single" w:sz="4" w:space="0" w:color="auto"/>
              <w:right w:val="single" w:sz="4" w:space="0" w:color="auto"/>
            </w:tcBorders>
            <w:shd w:val="clear" w:color="auto" w:fill="auto"/>
            <w:vAlign w:val="center"/>
          </w:tcPr>
          <w:p w14:paraId="04D8B763" w14:textId="1F6041C1" w:rsidR="004E78E4" w:rsidRPr="00654199" w:rsidRDefault="004E78E4" w:rsidP="008357D3">
            <w:pPr>
              <w:adjustRightInd w:val="0"/>
              <w:snapToGrid w:val="0"/>
              <w:spacing w:line="0" w:lineRule="atLeast"/>
              <w:jc w:val="center"/>
              <w:rPr>
                <w:rFonts w:asciiTheme="majorEastAsia" w:eastAsiaTheme="majorEastAsia" w:hAnsiTheme="majorEastAsia"/>
                <w:sz w:val="12"/>
                <w:szCs w:val="12"/>
              </w:rPr>
            </w:pPr>
            <w:r w:rsidRPr="00654199">
              <w:rPr>
                <w:rFonts w:asciiTheme="majorEastAsia" w:eastAsiaTheme="majorEastAsia" w:hAnsiTheme="majorEastAsia"/>
                <w:sz w:val="12"/>
                <w:szCs w:val="12"/>
              </w:rPr>
              <w:t xml:space="preserve">DSリテラシー(1) </w:t>
            </w:r>
            <w:r w:rsidR="00F426D1" w:rsidRPr="00DF3DC1">
              <w:rPr>
                <w:rFonts w:asciiTheme="majorEastAsia" w:eastAsiaTheme="majorEastAsia" w:hAnsiTheme="majorEastAsia" w:hint="eastAsia"/>
                <w:w w:val="90"/>
                <w:sz w:val="12"/>
                <w:szCs w:val="12"/>
              </w:rPr>
              <w:t>※</w:t>
            </w:r>
            <w:r w:rsidRPr="00654199">
              <w:rPr>
                <w:rFonts w:asciiTheme="majorEastAsia" w:eastAsiaTheme="majorEastAsia" w:hAnsiTheme="majorEastAsia"/>
                <w:sz w:val="12"/>
                <w:szCs w:val="12"/>
              </w:rPr>
              <w:t>1</w:t>
            </w:r>
          </w:p>
        </w:tc>
        <w:tc>
          <w:tcPr>
            <w:tcW w:w="524" w:type="pct"/>
            <w:tcBorders>
              <w:top w:val="single" w:sz="4" w:space="0" w:color="auto"/>
              <w:left w:val="single" w:sz="4" w:space="0" w:color="auto"/>
              <w:bottom w:val="single" w:sz="4" w:space="0" w:color="auto"/>
              <w:right w:val="single" w:sz="4" w:space="0" w:color="auto"/>
            </w:tcBorders>
            <w:shd w:val="clear" w:color="auto" w:fill="auto"/>
            <w:vAlign w:val="center"/>
          </w:tcPr>
          <w:p w14:paraId="08FFF250" w14:textId="70D7F340" w:rsidR="004E78E4" w:rsidRPr="00654199" w:rsidRDefault="004E78E4" w:rsidP="0062349E">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left w:val="single" w:sz="4" w:space="0" w:color="auto"/>
              <w:bottom w:val="single" w:sz="4" w:space="0" w:color="auto"/>
            </w:tcBorders>
            <w:shd w:val="clear" w:color="auto" w:fill="auto"/>
            <w:vAlign w:val="center"/>
          </w:tcPr>
          <w:p w14:paraId="5DFF9405" w14:textId="77777777" w:rsidR="004E78E4" w:rsidRPr="00654199" w:rsidRDefault="004E78E4"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tcBorders>
            <w:shd w:val="clear" w:color="auto" w:fill="auto"/>
            <w:vAlign w:val="center"/>
          </w:tcPr>
          <w:p w14:paraId="30DE5D0F" w14:textId="77777777" w:rsidR="004E78E4" w:rsidRPr="00654199" w:rsidRDefault="004E78E4" w:rsidP="008357D3">
            <w:pPr>
              <w:widowControl/>
              <w:adjustRightInd w:val="0"/>
              <w:snapToGrid w:val="0"/>
              <w:spacing w:line="0" w:lineRule="atLeast"/>
              <w:ind w:leftChars="-10" w:left="-18" w:rightChars="-19" w:right="-34"/>
              <w:jc w:val="center"/>
              <w:rPr>
                <w:rFonts w:asciiTheme="majorEastAsia" w:eastAsiaTheme="majorEastAsia" w:hAnsiTheme="majorEastAsia"/>
                <w:sz w:val="12"/>
                <w:szCs w:val="12"/>
              </w:rPr>
            </w:pPr>
          </w:p>
        </w:tc>
        <w:tc>
          <w:tcPr>
            <w:tcW w:w="524" w:type="pct"/>
            <w:tcBorders>
              <w:top w:val="single" w:sz="4" w:space="0" w:color="auto"/>
              <w:bottom w:val="nil"/>
            </w:tcBorders>
            <w:vAlign w:val="center"/>
          </w:tcPr>
          <w:p w14:paraId="5DA4C8BC" w14:textId="77777777" w:rsidR="004E78E4" w:rsidRPr="00D30F75" w:rsidRDefault="004E78E4"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bottom w:val="nil"/>
            </w:tcBorders>
            <w:vAlign w:val="center"/>
          </w:tcPr>
          <w:p w14:paraId="15B5CEA8" w14:textId="77777777" w:rsidR="004E78E4" w:rsidRPr="00D30F75" w:rsidRDefault="004E78E4"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bottom w:val="nil"/>
            </w:tcBorders>
            <w:vAlign w:val="center"/>
          </w:tcPr>
          <w:p w14:paraId="7AC5CE42" w14:textId="07E35D93" w:rsidR="004E78E4" w:rsidRPr="00D30F75" w:rsidRDefault="004E78E4"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bottom w:val="nil"/>
              <w:right w:val="single" w:sz="12" w:space="0" w:color="auto"/>
            </w:tcBorders>
            <w:vAlign w:val="center"/>
          </w:tcPr>
          <w:p w14:paraId="1186A1E8" w14:textId="77777777" w:rsidR="004E78E4" w:rsidRPr="00D30F75" w:rsidRDefault="004E78E4" w:rsidP="008357D3">
            <w:pPr>
              <w:adjustRightInd w:val="0"/>
              <w:snapToGrid w:val="0"/>
              <w:spacing w:line="0" w:lineRule="atLeast"/>
              <w:jc w:val="center"/>
              <w:rPr>
                <w:rFonts w:asciiTheme="majorEastAsia" w:eastAsiaTheme="majorEastAsia" w:hAnsiTheme="majorEastAsia"/>
                <w:sz w:val="12"/>
                <w:szCs w:val="12"/>
              </w:rPr>
            </w:pPr>
          </w:p>
        </w:tc>
      </w:tr>
      <w:tr w:rsidR="00F426D1" w:rsidRPr="00D30F75" w14:paraId="39C7F481" w14:textId="77777777" w:rsidTr="0000096F">
        <w:trPr>
          <w:cantSplit/>
          <w:trHeight w:val="227"/>
        </w:trPr>
        <w:tc>
          <w:tcPr>
            <w:tcW w:w="231" w:type="pct"/>
            <w:vMerge w:val="restart"/>
            <w:tcBorders>
              <w:top w:val="single" w:sz="4" w:space="0" w:color="auto"/>
              <w:left w:val="single" w:sz="12" w:space="0" w:color="auto"/>
            </w:tcBorders>
            <w:textDirection w:val="tbRlV"/>
            <w:vAlign w:val="center"/>
          </w:tcPr>
          <w:p w14:paraId="52A705DE" w14:textId="55920F2A" w:rsidR="00F426D1" w:rsidRPr="00D30F75" w:rsidRDefault="00F426D1" w:rsidP="001354C8">
            <w:pPr>
              <w:adjustRightInd w:val="0"/>
              <w:snapToGrid w:val="0"/>
              <w:spacing w:line="0" w:lineRule="atLeast"/>
              <w:ind w:left="113" w:right="113"/>
              <w:jc w:val="center"/>
              <w:rPr>
                <w:rFonts w:asciiTheme="majorEastAsia" w:eastAsiaTheme="majorEastAsia" w:hAnsiTheme="majorEastAsia"/>
                <w:sz w:val="14"/>
                <w:szCs w:val="14"/>
              </w:rPr>
            </w:pPr>
            <w:r>
              <w:rPr>
                <w:rFonts w:asciiTheme="majorEastAsia" w:eastAsiaTheme="majorEastAsia" w:hAnsiTheme="majorEastAsia" w:hint="eastAsia"/>
                <w:sz w:val="14"/>
                <w:szCs w:val="14"/>
              </w:rPr>
              <w:t>理</w:t>
            </w:r>
            <w:r w:rsidRPr="00D30F75">
              <w:rPr>
                <w:rFonts w:asciiTheme="majorEastAsia" w:eastAsiaTheme="majorEastAsia" w:hAnsiTheme="majorEastAsia"/>
                <w:sz w:val="14"/>
                <w:szCs w:val="14"/>
              </w:rPr>
              <w:t>工学基礎科目</w:t>
            </w:r>
          </w:p>
        </w:tc>
        <w:tc>
          <w:tcPr>
            <w:tcW w:w="576" w:type="pct"/>
            <w:vMerge w:val="restart"/>
            <w:tcBorders>
              <w:top w:val="single" w:sz="4" w:space="0" w:color="auto"/>
              <w:right w:val="single" w:sz="12" w:space="0" w:color="auto"/>
            </w:tcBorders>
            <w:vAlign w:val="center"/>
          </w:tcPr>
          <w:p w14:paraId="6C990776" w14:textId="77777777" w:rsidR="00F426D1" w:rsidRPr="00D30F75" w:rsidRDefault="00F426D1" w:rsidP="008357D3">
            <w:pPr>
              <w:adjustRightInd w:val="0"/>
              <w:snapToGrid w:val="0"/>
              <w:spacing w:line="0" w:lineRule="atLeast"/>
              <w:jc w:val="center"/>
              <w:rPr>
                <w:rFonts w:asciiTheme="majorEastAsia" w:eastAsiaTheme="majorEastAsia" w:hAnsiTheme="majorEastAsia"/>
                <w:sz w:val="14"/>
                <w:szCs w:val="14"/>
              </w:rPr>
            </w:pPr>
            <w:r w:rsidRPr="00D30F75">
              <w:rPr>
                <w:rFonts w:asciiTheme="majorEastAsia" w:eastAsiaTheme="majorEastAsia" w:hAnsiTheme="majorEastAsia" w:hint="eastAsia"/>
                <w:sz w:val="14"/>
                <w:szCs w:val="14"/>
              </w:rPr>
              <w:t>数学系</w:t>
            </w:r>
          </w:p>
        </w:tc>
        <w:tc>
          <w:tcPr>
            <w:tcW w:w="524" w:type="pct"/>
            <w:tcBorders>
              <w:top w:val="single" w:sz="4" w:space="0" w:color="auto"/>
              <w:left w:val="single" w:sz="12" w:space="0" w:color="auto"/>
              <w:bottom w:val="single" w:sz="4" w:space="0" w:color="auto"/>
              <w:right w:val="single" w:sz="4" w:space="0" w:color="auto"/>
            </w:tcBorders>
            <w:shd w:val="clear" w:color="auto" w:fill="595959" w:themeFill="text1" w:themeFillTint="A6"/>
            <w:vAlign w:val="center"/>
          </w:tcPr>
          <w:p w14:paraId="45C036B3" w14:textId="37D79AF6" w:rsidR="00F426D1" w:rsidRPr="00823023" w:rsidRDefault="00F426D1" w:rsidP="008357D3">
            <w:pPr>
              <w:adjustRightInd w:val="0"/>
              <w:snapToGrid w:val="0"/>
              <w:spacing w:line="0" w:lineRule="atLeast"/>
              <w:jc w:val="center"/>
              <w:rPr>
                <w:rFonts w:asciiTheme="majorEastAsia" w:eastAsiaTheme="majorEastAsia" w:hAnsiTheme="majorEastAsia"/>
                <w:color w:val="FFFFFF" w:themeColor="background1"/>
                <w:sz w:val="12"/>
                <w:szCs w:val="12"/>
              </w:rPr>
            </w:pPr>
            <w:r w:rsidRPr="00823023">
              <w:rPr>
                <w:rFonts w:asciiTheme="majorEastAsia" w:eastAsiaTheme="majorEastAsia" w:hAnsiTheme="majorEastAsia" w:hint="eastAsia"/>
                <w:color w:val="FFFFFF" w:themeColor="background1"/>
                <w:sz w:val="12"/>
                <w:szCs w:val="12"/>
              </w:rPr>
              <w:t>○微分積分学(1</w:t>
            </w:r>
            <w:r>
              <w:rPr>
                <w:rFonts w:asciiTheme="majorEastAsia" w:eastAsiaTheme="majorEastAsia" w:hAnsiTheme="majorEastAsia"/>
                <w:color w:val="FFFFFF" w:themeColor="background1"/>
                <w:sz w:val="12"/>
                <w:szCs w:val="12"/>
              </w:rPr>
              <w:t>a</w:t>
            </w:r>
            <w:r w:rsidRPr="00823023">
              <w:rPr>
                <w:rFonts w:asciiTheme="majorEastAsia" w:eastAsiaTheme="majorEastAsia" w:hAnsiTheme="majorEastAsia" w:hint="eastAsia"/>
                <w:color w:val="FFFFFF" w:themeColor="background1"/>
                <w:sz w:val="12"/>
                <w:szCs w:val="12"/>
              </w:rPr>
              <w:t>)</w:t>
            </w:r>
          </w:p>
        </w:tc>
        <w:tc>
          <w:tcPr>
            <w:tcW w:w="524" w:type="pct"/>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79FF3C2D" w14:textId="77777777" w:rsidR="00F426D1" w:rsidRPr="00823023" w:rsidRDefault="00F426D1" w:rsidP="008357D3">
            <w:pPr>
              <w:adjustRightInd w:val="0"/>
              <w:snapToGrid w:val="0"/>
              <w:spacing w:line="0" w:lineRule="atLeast"/>
              <w:jc w:val="center"/>
              <w:rPr>
                <w:rFonts w:asciiTheme="majorEastAsia" w:eastAsiaTheme="majorEastAsia" w:hAnsiTheme="majorEastAsia"/>
                <w:color w:val="FFFFFF" w:themeColor="background1"/>
                <w:sz w:val="12"/>
                <w:szCs w:val="12"/>
              </w:rPr>
            </w:pPr>
            <w:r w:rsidRPr="00823023">
              <w:rPr>
                <w:rFonts w:asciiTheme="majorEastAsia" w:eastAsiaTheme="majorEastAsia" w:hAnsiTheme="majorEastAsia" w:hint="eastAsia"/>
                <w:color w:val="FFFFFF" w:themeColor="background1"/>
                <w:sz w:val="12"/>
                <w:szCs w:val="12"/>
              </w:rPr>
              <w:t>○微分積分学(2</w:t>
            </w:r>
            <w:r>
              <w:rPr>
                <w:rFonts w:asciiTheme="majorEastAsia" w:eastAsiaTheme="majorEastAsia" w:hAnsiTheme="majorEastAsia"/>
                <w:color w:val="FFFFFF" w:themeColor="background1"/>
                <w:sz w:val="12"/>
                <w:szCs w:val="12"/>
              </w:rPr>
              <w:t>a</w:t>
            </w:r>
            <w:r w:rsidRPr="00823023">
              <w:rPr>
                <w:rFonts w:asciiTheme="majorEastAsia" w:eastAsiaTheme="majorEastAsia" w:hAnsiTheme="majorEastAsia" w:hint="eastAsia"/>
                <w:color w:val="FFFFFF" w:themeColor="background1"/>
                <w:sz w:val="12"/>
                <w:szCs w:val="12"/>
              </w:rPr>
              <w:t>)</w:t>
            </w:r>
          </w:p>
        </w:tc>
        <w:tc>
          <w:tcPr>
            <w:tcW w:w="524" w:type="pct"/>
            <w:tcBorders>
              <w:top w:val="single" w:sz="4" w:space="0" w:color="auto"/>
              <w:left w:val="single" w:sz="4" w:space="0" w:color="auto"/>
              <w:bottom w:val="single" w:sz="4" w:space="0" w:color="auto"/>
            </w:tcBorders>
            <w:shd w:val="clear" w:color="auto" w:fill="7F7F7F" w:themeFill="text1" w:themeFillTint="80"/>
            <w:vAlign w:val="center"/>
          </w:tcPr>
          <w:p w14:paraId="4FB491AB" w14:textId="1D6F9372" w:rsidR="00F426D1" w:rsidRPr="00262833" w:rsidRDefault="00F426D1" w:rsidP="008357D3">
            <w:pPr>
              <w:adjustRightInd w:val="0"/>
              <w:snapToGrid w:val="0"/>
              <w:spacing w:line="0" w:lineRule="atLeast"/>
              <w:jc w:val="center"/>
              <w:rPr>
                <w:rFonts w:asciiTheme="majorEastAsia" w:eastAsiaTheme="majorEastAsia" w:hAnsiTheme="majorEastAsia"/>
                <w:color w:val="FFFFFF" w:themeColor="background1"/>
                <w:sz w:val="12"/>
                <w:szCs w:val="12"/>
              </w:rPr>
            </w:pPr>
            <w:r w:rsidRPr="00262833">
              <w:rPr>
                <w:rFonts w:asciiTheme="majorEastAsia" w:eastAsiaTheme="majorEastAsia" w:hAnsiTheme="majorEastAsia" w:hint="eastAsia"/>
                <w:color w:val="FFFFFF" w:themeColor="background1"/>
                <w:sz w:val="12"/>
                <w:szCs w:val="12"/>
              </w:rPr>
              <w:t>△</w:t>
            </w:r>
            <w:r w:rsidRPr="00262833">
              <w:rPr>
                <w:rFonts w:asciiTheme="majorEastAsia" w:eastAsiaTheme="majorEastAsia" w:hAnsiTheme="majorEastAsia"/>
                <w:color w:val="FFFFFF" w:themeColor="background1"/>
                <w:sz w:val="12"/>
                <w:szCs w:val="12"/>
              </w:rPr>
              <w:t>微分方程式論</w:t>
            </w:r>
          </w:p>
        </w:tc>
        <w:tc>
          <w:tcPr>
            <w:tcW w:w="524" w:type="pct"/>
            <w:tcBorders>
              <w:top w:val="single" w:sz="4" w:space="0" w:color="auto"/>
            </w:tcBorders>
            <w:shd w:val="clear" w:color="auto" w:fill="7F7F7F" w:themeFill="text1" w:themeFillTint="80"/>
            <w:vAlign w:val="center"/>
          </w:tcPr>
          <w:p w14:paraId="5D4528C2" w14:textId="5C78362F" w:rsidR="00F426D1" w:rsidRPr="005500F3" w:rsidRDefault="00F426D1" w:rsidP="008357D3">
            <w:pPr>
              <w:widowControl/>
              <w:adjustRightInd w:val="0"/>
              <w:snapToGrid w:val="0"/>
              <w:spacing w:line="0" w:lineRule="atLeast"/>
              <w:ind w:leftChars="-10" w:left="-18" w:rightChars="-19" w:right="-34"/>
              <w:jc w:val="center"/>
              <w:rPr>
                <w:rFonts w:asciiTheme="majorEastAsia" w:eastAsiaTheme="majorEastAsia" w:hAnsiTheme="majorEastAsia"/>
                <w:kern w:val="0"/>
                <w:sz w:val="12"/>
                <w:szCs w:val="12"/>
              </w:rPr>
            </w:pPr>
            <w:r w:rsidRPr="00262833">
              <w:rPr>
                <w:rFonts w:asciiTheme="majorEastAsia" w:eastAsiaTheme="majorEastAsia" w:hAnsiTheme="majorEastAsia" w:hint="eastAsia"/>
                <w:color w:val="FFFFFF" w:themeColor="background1"/>
                <w:sz w:val="12"/>
                <w:szCs w:val="12"/>
              </w:rPr>
              <w:t>△</w:t>
            </w:r>
            <w:r w:rsidRPr="00262833">
              <w:rPr>
                <w:rFonts w:asciiTheme="majorEastAsia" w:eastAsiaTheme="majorEastAsia" w:hAnsiTheme="majorEastAsia" w:hint="eastAsia"/>
                <w:color w:val="FFFFFF" w:themeColor="background1"/>
                <w:w w:val="90"/>
                <w:sz w:val="12"/>
                <w:szCs w:val="12"/>
              </w:rPr>
              <w:t>フーリエ解析学</w:t>
            </w:r>
          </w:p>
        </w:tc>
        <w:tc>
          <w:tcPr>
            <w:tcW w:w="524" w:type="pct"/>
            <w:tcBorders>
              <w:top w:val="single" w:sz="4" w:space="0" w:color="auto"/>
              <w:bottom w:val="single" w:sz="4" w:space="0" w:color="auto"/>
            </w:tcBorders>
            <w:vAlign w:val="center"/>
          </w:tcPr>
          <w:p w14:paraId="413979EF" w14:textId="77777777" w:rsidR="00F426D1" w:rsidRPr="00D30F75" w:rsidRDefault="00F426D1"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bottom w:val="single" w:sz="4" w:space="0" w:color="auto"/>
            </w:tcBorders>
            <w:vAlign w:val="center"/>
          </w:tcPr>
          <w:p w14:paraId="5507AF66" w14:textId="77777777" w:rsidR="00F426D1" w:rsidRPr="00D30F75" w:rsidRDefault="00F426D1"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bottom w:val="single" w:sz="4" w:space="0" w:color="auto"/>
            </w:tcBorders>
            <w:vAlign w:val="center"/>
          </w:tcPr>
          <w:p w14:paraId="22E0B346" w14:textId="36126D73" w:rsidR="00F426D1" w:rsidRPr="00D30F75" w:rsidRDefault="00F426D1"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bottom w:val="single" w:sz="4" w:space="0" w:color="auto"/>
              <w:right w:val="single" w:sz="12" w:space="0" w:color="auto"/>
            </w:tcBorders>
            <w:vAlign w:val="center"/>
          </w:tcPr>
          <w:p w14:paraId="214A4864" w14:textId="77777777" w:rsidR="00F426D1" w:rsidRPr="00D30F75" w:rsidRDefault="00F426D1" w:rsidP="008357D3">
            <w:pPr>
              <w:adjustRightInd w:val="0"/>
              <w:snapToGrid w:val="0"/>
              <w:spacing w:line="0" w:lineRule="atLeast"/>
              <w:jc w:val="center"/>
              <w:rPr>
                <w:rFonts w:asciiTheme="majorEastAsia" w:eastAsiaTheme="majorEastAsia" w:hAnsiTheme="majorEastAsia"/>
                <w:sz w:val="12"/>
                <w:szCs w:val="12"/>
              </w:rPr>
            </w:pPr>
          </w:p>
        </w:tc>
      </w:tr>
      <w:tr w:rsidR="00F426D1" w:rsidRPr="00D30F75" w14:paraId="1E29AA6C" w14:textId="77777777" w:rsidTr="00667F87">
        <w:trPr>
          <w:cantSplit/>
          <w:trHeight w:val="227"/>
        </w:trPr>
        <w:tc>
          <w:tcPr>
            <w:tcW w:w="231" w:type="pct"/>
            <w:vMerge/>
            <w:tcBorders>
              <w:left w:val="single" w:sz="12" w:space="0" w:color="auto"/>
            </w:tcBorders>
            <w:vAlign w:val="center"/>
          </w:tcPr>
          <w:p w14:paraId="46FBB9FA" w14:textId="77777777" w:rsidR="00F426D1" w:rsidRPr="00D30F75" w:rsidRDefault="00F426D1" w:rsidP="008357D3">
            <w:pPr>
              <w:adjustRightInd w:val="0"/>
              <w:snapToGrid w:val="0"/>
              <w:spacing w:line="0" w:lineRule="atLeast"/>
              <w:jc w:val="center"/>
              <w:rPr>
                <w:rFonts w:asciiTheme="majorEastAsia" w:eastAsiaTheme="majorEastAsia" w:hAnsiTheme="majorEastAsia"/>
                <w:sz w:val="14"/>
                <w:szCs w:val="14"/>
              </w:rPr>
            </w:pPr>
          </w:p>
        </w:tc>
        <w:tc>
          <w:tcPr>
            <w:tcW w:w="576" w:type="pct"/>
            <w:vMerge/>
            <w:tcBorders>
              <w:right w:val="single" w:sz="12" w:space="0" w:color="auto"/>
            </w:tcBorders>
            <w:vAlign w:val="center"/>
          </w:tcPr>
          <w:p w14:paraId="421A7FBD" w14:textId="77777777" w:rsidR="00F426D1" w:rsidRPr="00D30F75" w:rsidRDefault="00F426D1" w:rsidP="008357D3">
            <w:pPr>
              <w:adjustRightInd w:val="0"/>
              <w:snapToGrid w:val="0"/>
              <w:spacing w:line="0" w:lineRule="atLeast"/>
              <w:jc w:val="center"/>
              <w:rPr>
                <w:rFonts w:asciiTheme="majorEastAsia" w:eastAsiaTheme="majorEastAsia" w:hAnsiTheme="majorEastAsia"/>
                <w:sz w:val="14"/>
                <w:szCs w:val="14"/>
              </w:rPr>
            </w:pPr>
          </w:p>
        </w:tc>
        <w:tc>
          <w:tcPr>
            <w:tcW w:w="524" w:type="pct"/>
            <w:tcBorders>
              <w:top w:val="single" w:sz="4" w:space="0" w:color="auto"/>
              <w:left w:val="single" w:sz="12" w:space="0" w:color="auto"/>
              <w:bottom w:val="single" w:sz="4" w:space="0" w:color="auto"/>
              <w:right w:val="single" w:sz="4" w:space="0" w:color="auto"/>
            </w:tcBorders>
            <w:shd w:val="clear" w:color="auto" w:fill="595959" w:themeFill="text1" w:themeFillTint="A6"/>
            <w:vAlign w:val="center"/>
          </w:tcPr>
          <w:p w14:paraId="0DA36049" w14:textId="77777777" w:rsidR="00F426D1" w:rsidRPr="00823023" w:rsidRDefault="00F426D1" w:rsidP="008357D3">
            <w:pPr>
              <w:adjustRightInd w:val="0"/>
              <w:snapToGrid w:val="0"/>
              <w:spacing w:line="0" w:lineRule="atLeast"/>
              <w:jc w:val="center"/>
              <w:rPr>
                <w:rFonts w:asciiTheme="majorEastAsia" w:eastAsiaTheme="majorEastAsia" w:hAnsiTheme="majorEastAsia"/>
                <w:color w:val="FFFFFF" w:themeColor="background1"/>
                <w:sz w:val="12"/>
                <w:szCs w:val="12"/>
              </w:rPr>
            </w:pPr>
            <w:r w:rsidRPr="00823023">
              <w:rPr>
                <w:rFonts w:asciiTheme="majorEastAsia" w:eastAsiaTheme="majorEastAsia" w:hAnsiTheme="majorEastAsia" w:hint="eastAsia"/>
                <w:color w:val="FFFFFF" w:themeColor="background1"/>
                <w:sz w:val="12"/>
                <w:szCs w:val="12"/>
              </w:rPr>
              <w:t>○微分積分学(1</w:t>
            </w:r>
            <w:r>
              <w:rPr>
                <w:rFonts w:asciiTheme="majorEastAsia" w:eastAsiaTheme="majorEastAsia" w:hAnsiTheme="majorEastAsia"/>
                <w:color w:val="FFFFFF" w:themeColor="background1"/>
                <w:sz w:val="12"/>
                <w:szCs w:val="12"/>
              </w:rPr>
              <w:t>b</w:t>
            </w:r>
            <w:r w:rsidRPr="00823023">
              <w:rPr>
                <w:rFonts w:asciiTheme="majorEastAsia" w:eastAsiaTheme="majorEastAsia" w:hAnsiTheme="majorEastAsia" w:hint="eastAsia"/>
                <w:color w:val="FFFFFF" w:themeColor="background1"/>
                <w:sz w:val="12"/>
                <w:szCs w:val="12"/>
              </w:rPr>
              <w:t>)</w:t>
            </w:r>
          </w:p>
        </w:tc>
        <w:tc>
          <w:tcPr>
            <w:tcW w:w="524" w:type="pct"/>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4FB19634" w14:textId="77777777" w:rsidR="00F426D1" w:rsidRPr="00823023" w:rsidRDefault="00F426D1" w:rsidP="008357D3">
            <w:pPr>
              <w:adjustRightInd w:val="0"/>
              <w:snapToGrid w:val="0"/>
              <w:spacing w:line="0" w:lineRule="atLeast"/>
              <w:jc w:val="center"/>
              <w:rPr>
                <w:rFonts w:asciiTheme="majorEastAsia" w:eastAsiaTheme="majorEastAsia" w:hAnsiTheme="majorEastAsia"/>
                <w:color w:val="FFFFFF" w:themeColor="background1"/>
                <w:sz w:val="12"/>
                <w:szCs w:val="12"/>
              </w:rPr>
            </w:pPr>
            <w:r w:rsidRPr="00823023">
              <w:rPr>
                <w:rFonts w:asciiTheme="majorEastAsia" w:eastAsiaTheme="majorEastAsia" w:hAnsiTheme="majorEastAsia" w:hint="eastAsia"/>
                <w:color w:val="FFFFFF" w:themeColor="background1"/>
                <w:sz w:val="12"/>
                <w:szCs w:val="12"/>
              </w:rPr>
              <w:t>○微分積分学(2</w:t>
            </w:r>
            <w:r>
              <w:rPr>
                <w:rFonts w:asciiTheme="majorEastAsia" w:eastAsiaTheme="majorEastAsia" w:hAnsiTheme="majorEastAsia"/>
                <w:color w:val="FFFFFF" w:themeColor="background1"/>
                <w:sz w:val="12"/>
                <w:szCs w:val="12"/>
              </w:rPr>
              <w:t>b</w:t>
            </w:r>
            <w:r w:rsidRPr="00823023">
              <w:rPr>
                <w:rFonts w:asciiTheme="majorEastAsia" w:eastAsiaTheme="majorEastAsia" w:hAnsiTheme="majorEastAsia" w:hint="eastAsia"/>
                <w:color w:val="FFFFFF" w:themeColor="background1"/>
                <w:sz w:val="12"/>
                <w:szCs w:val="12"/>
              </w:rPr>
              <w:t>)</w:t>
            </w:r>
          </w:p>
        </w:tc>
        <w:tc>
          <w:tcPr>
            <w:tcW w:w="524" w:type="pct"/>
            <w:tcBorders>
              <w:top w:val="single" w:sz="4" w:space="0" w:color="auto"/>
              <w:left w:val="single" w:sz="4" w:space="0" w:color="auto"/>
              <w:bottom w:val="single" w:sz="4" w:space="0" w:color="auto"/>
            </w:tcBorders>
            <w:shd w:val="clear" w:color="auto" w:fill="7F7F7F" w:themeFill="text1" w:themeFillTint="80"/>
            <w:vAlign w:val="center"/>
          </w:tcPr>
          <w:p w14:paraId="6ADC1FE1" w14:textId="0AC384A4" w:rsidR="00F426D1" w:rsidRPr="00262833" w:rsidRDefault="00F426D1" w:rsidP="008357D3">
            <w:pPr>
              <w:adjustRightInd w:val="0"/>
              <w:snapToGrid w:val="0"/>
              <w:spacing w:line="0" w:lineRule="atLeast"/>
              <w:ind w:leftChars="-22" w:left="-40" w:rightChars="-27" w:right="-49"/>
              <w:jc w:val="center"/>
              <w:rPr>
                <w:rFonts w:asciiTheme="majorEastAsia" w:eastAsiaTheme="majorEastAsia" w:hAnsiTheme="majorEastAsia"/>
                <w:color w:val="FFFFFF" w:themeColor="background1"/>
                <w:w w:val="90"/>
                <w:sz w:val="12"/>
                <w:szCs w:val="12"/>
              </w:rPr>
            </w:pPr>
            <w:r w:rsidRPr="00262833">
              <w:rPr>
                <w:rFonts w:asciiTheme="majorEastAsia" w:eastAsiaTheme="majorEastAsia" w:hAnsiTheme="majorEastAsia" w:hint="eastAsia"/>
                <w:color w:val="FFFFFF" w:themeColor="background1"/>
                <w:w w:val="90"/>
                <w:sz w:val="12"/>
                <w:szCs w:val="12"/>
              </w:rPr>
              <w:t>△ベクトル解析学</w:t>
            </w:r>
          </w:p>
        </w:tc>
        <w:tc>
          <w:tcPr>
            <w:tcW w:w="524" w:type="pct"/>
            <w:tcBorders>
              <w:bottom w:val="single" w:sz="4" w:space="0" w:color="auto"/>
            </w:tcBorders>
            <w:shd w:val="clear" w:color="auto" w:fill="FFFFFF" w:themeFill="background1"/>
            <w:vAlign w:val="center"/>
          </w:tcPr>
          <w:p w14:paraId="19BFF686" w14:textId="77777777" w:rsidR="00F426D1" w:rsidRPr="005500F3" w:rsidRDefault="00F426D1"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bottom w:val="single" w:sz="4" w:space="0" w:color="auto"/>
            </w:tcBorders>
            <w:vAlign w:val="center"/>
          </w:tcPr>
          <w:p w14:paraId="746128DA" w14:textId="77777777" w:rsidR="00F426D1" w:rsidRPr="00D30F75" w:rsidRDefault="00F426D1"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bottom w:val="single" w:sz="4" w:space="0" w:color="auto"/>
            </w:tcBorders>
            <w:vAlign w:val="center"/>
          </w:tcPr>
          <w:p w14:paraId="4E69198C" w14:textId="77777777" w:rsidR="00F426D1" w:rsidRPr="00D30F75" w:rsidRDefault="00F426D1"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bottom w:val="single" w:sz="4" w:space="0" w:color="auto"/>
            </w:tcBorders>
            <w:vAlign w:val="center"/>
          </w:tcPr>
          <w:p w14:paraId="3105EE7F" w14:textId="7F5F961F" w:rsidR="00F426D1" w:rsidRPr="00D30F75" w:rsidRDefault="00F426D1"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bottom w:val="single" w:sz="4" w:space="0" w:color="auto"/>
              <w:right w:val="single" w:sz="12" w:space="0" w:color="auto"/>
            </w:tcBorders>
            <w:vAlign w:val="center"/>
          </w:tcPr>
          <w:p w14:paraId="4B9B416C" w14:textId="77777777" w:rsidR="00F426D1" w:rsidRPr="00D30F75" w:rsidRDefault="00F426D1" w:rsidP="008357D3">
            <w:pPr>
              <w:adjustRightInd w:val="0"/>
              <w:snapToGrid w:val="0"/>
              <w:spacing w:line="0" w:lineRule="atLeast"/>
              <w:jc w:val="center"/>
              <w:rPr>
                <w:rFonts w:asciiTheme="majorEastAsia" w:eastAsiaTheme="majorEastAsia" w:hAnsiTheme="majorEastAsia"/>
                <w:sz w:val="12"/>
                <w:szCs w:val="12"/>
              </w:rPr>
            </w:pPr>
          </w:p>
        </w:tc>
      </w:tr>
      <w:tr w:rsidR="00B11437" w:rsidRPr="00D30F75" w14:paraId="68EFB9A7" w14:textId="77777777" w:rsidTr="0037181F">
        <w:trPr>
          <w:cantSplit/>
          <w:trHeight w:val="227"/>
        </w:trPr>
        <w:tc>
          <w:tcPr>
            <w:tcW w:w="231" w:type="pct"/>
            <w:vMerge/>
            <w:tcBorders>
              <w:left w:val="single" w:sz="12" w:space="0" w:color="auto"/>
            </w:tcBorders>
            <w:vAlign w:val="center"/>
          </w:tcPr>
          <w:p w14:paraId="3F7BB113" w14:textId="77777777" w:rsidR="00B11437" w:rsidRPr="00D30F75" w:rsidRDefault="00B11437" w:rsidP="00B11437">
            <w:pPr>
              <w:adjustRightInd w:val="0"/>
              <w:snapToGrid w:val="0"/>
              <w:spacing w:line="0" w:lineRule="atLeast"/>
              <w:jc w:val="center"/>
              <w:rPr>
                <w:rFonts w:asciiTheme="majorEastAsia" w:eastAsiaTheme="majorEastAsia" w:hAnsiTheme="majorEastAsia"/>
                <w:sz w:val="14"/>
                <w:szCs w:val="14"/>
              </w:rPr>
            </w:pPr>
          </w:p>
        </w:tc>
        <w:tc>
          <w:tcPr>
            <w:tcW w:w="576" w:type="pct"/>
            <w:vMerge/>
            <w:tcBorders>
              <w:right w:val="single" w:sz="12" w:space="0" w:color="auto"/>
            </w:tcBorders>
            <w:vAlign w:val="center"/>
          </w:tcPr>
          <w:p w14:paraId="0744F674" w14:textId="77777777" w:rsidR="00B11437" w:rsidRPr="00D30F75" w:rsidRDefault="00B11437" w:rsidP="00B11437">
            <w:pPr>
              <w:adjustRightInd w:val="0"/>
              <w:snapToGrid w:val="0"/>
              <w:spacing w:line="0" w:lineRule="atLeast"/>
              <w:jc w:val="center"/>
              <w:rPr>
                <w:rFonts w:asciiTheme="majorEastAsia" w:eastAsiaTheme="majorEastAsia" w:hAnsiTheme="majorEastAsia"/>
                <w:sz w:val="14"/>
                <w:szCs w:val="14"/>
              </w:rPr>
            </w:pPr>
          </w:p>
        </w:tc>
        <w:tc>
          <w:tcPr>
            <w:tcW w:w="524" w:type="pct"/>
            <w:tcBorders>
              <w:top w:val="single" w:sz="4" w:space="0" w:color="auto"/>
              <w:left w:val="single" w:sz="12" w:space="0" w:color="auto"/>
              <w:bottom w:val="nil"/>
            </w:tcBorders>
            <w:shd w:val="clear" w:color="auto" w:fill="595959" w:themeFill="text1" w:themeFillTint="A6"/>
            <w:vAlign w:val="center"/>
          </w:tcPr>
          <w:p w14:paraId="7BAF7DBA" w14:textId="77777777" w:rsidR="00B11437" w:rsidRPr="00D30F75" w:rsidRDefault="00B11437" w:rsidP="00B11437">
            <w:pPr>
              <w:adjustRightInd w:val="0"/>
              <w:snapToGrid w:val="0"/>
              <w:spacing w:line="0" w:lineRule="atLeast"/>
              <w:jc w:val="center"/>
              <w:rPr>
                <w:rFonts w:asciiTheme="majorEastAsia" w:eastAsiaTheme="majorEastAsia" w:hAnsiTheme="majorEastAsia"/>
                <w:sz w:val="12"/>
                <w:szCs w:val="12"/>
              </w:rPr>
            </w:pPr>
            <w:r w:rsidRPr="00823023">
              <w:rPr>
                <w:rFonts w:asciiTheme="majorEastAsia" w:eastAsiaTheme="majorEastAsia" w:hAnsiTheme="majorEastAsia" w:hint="eastAsia"/>
                <w:color w:val="FFFFFF" w:themeColor="background1"/>
                <w:sz w:val="12"/>
                <w:szCs w:val="12"/>
              </w:rPr>
              <w:t>○線形代数学(1</w:t>
            </w:r>
            <w:r>
              <w:rPr>
                <w:rFonts w:asciiTheme="majorEastAsia" w:eastAsiaTheme="majorEastAsia" w:hAnsiTheme="majorEastAsia"/>
                <w:color w:val="FFFFFF" w:themeColor="background1"/>
                <w:sz w:val="12"/>
                <w:szCs w:val="12"/>
              </w:rPr>
              <w:t>a</w:t>
            </w:r>
            <w:r w:rsidRPr="00823023">
              <w:rPr>
                <w:rFonts w:asciiTheme="majorEastAsia" w:eastAsiaTheme="majorEastAsia" w:hAnsiTheme="majorEastAsia" w:hint="eastAsia"/>
                <w:color w:val="FFFFFF" w:themeColor="background1"/>
                <w:sz w:val="12"/>
                <w:szCs w:val="12"/>
              </w:rPr>
              <w:t>)</w:t>
            </w:r>
          </w:p>
        </w:tc>
        <w:tc>
          <w:tcPr>
            <w:tcW w:w="524" w:type="pct"/>
            <w:tcBorders>
              <w:top w:val="single" w:sz="4" w:space="0" w:color="auto"/>
              <w:bottom w:val="nil"/>
            </w:tcBorders>
            <w:shd w:val="clear" w:color="auto" w:fill="595959" w:themeFill="text1" w:themeFillTint="A6"/>
            <w:vAlign w:val="center"/>
          </w:tcPr>
          <w:p w14:paraId="1677549D" w14:textId="77777777" w:rsidR="00B11437" w:rsidRPr="00D30F75" w:rsidRDefault="00B11437" w:rsidP="00B11437">
            <w:pPr>
              <w:adjustRightInd w:val="0"/>
              <w:snapToGrid w:val="0"/>
              <w:spacing w:line="0" w:lineRule="atLeast"/>
              <w:jc w:val="center"/>
              <w:rPr>
                <w:rFonts w:asciiTheme="majorEastAsia" w:eastAsiaTheme="majorEastAsia" w:hAnsiTheme="majorEastAsia"/>
                <w:sz w:val="12"/>
                <w:szCs w:val="12"/>
              </w:rPr>
            </w:pPr>
            <w:r w:rsidRPr="00823023">
              <w:rPr>
                <w:rFonts w:asciiTheme="majorEastAsia" w:eastAsiaTheme="majorEastAsia" w:hAnsiTheme="majorEastAsia" w:hint="eastAsia"/>
                <w:color w:val="FFFFFF" w:themeColor="background1"/>
                <w:sz w:val="12"/>
                <w:szCs w:val="12"/>
              </w:rPr>
              <w:t>○線形代数学(2</w:t>
            </w:r>
            <w:r>
              <w:rPr>
                <w:rFonts w:asciiTheme="majorEastAsia" w:eastAsiaTheme="majorEastAsia" w:hAnsiTheme="majorEastAsia"/>
                <w:color w:val="FFFFFF" w:themeColor="background1"/>
                <w:sz w:val="12"/>
                <w:szCs w:val="12"/>
              </w:rPr>
              <w:t>a</w:t>
            </w:r>
            <w:r w:rsidRPr="00823023">
              <w:rPr>
                <w:rFonts w:asciiTheme="majorEastAsia" w:eastAsiaTheme="majorEastAsia" w:hAnsiTheme="majorEastAsia" w:hint="eastAsia"/>
                <w:color w:val="FFFFFF" w:themeColor="background1"/>
                <w:sz w:val="12"/>
                <w:szCs w:val="12"/>
              </w:rPr>
              <w:t>)</w:t>
            </w:r>
          </w:p>
        </w:tc>
        <w:tc>
          <w:tcPr>
            <w:tcW w:w="524" w:type="pct"/>
            <w:tcBorders>
              <w:top w:val="single" w:sz="4" w:space="0" w:color="auto"/>
              <w:bottom w:val="single" w:sz="4" w:space="0" w:color="auto"/>
            </w:tcBorders>
            <w:shd w:val="clear" w:color="auto" w:fill="auto"/>
            <w:vAlign w:val="center"/>
          </w:tcPr>
          <w:p w14:paraId="7AF5D13D" w14:textId="42AEAD7D" w:rsidR="00B11437" w:rsidRPr="00262833" w:rsidRDefault="00B11437" w:rsidP="00B11437">
            <w:pPr>
              <w:adjustRightInd w:val="0"/>
              <w:snapToGrid w:val="0"/>
              <w:spacing w:line="0" w:lineRule="atLeast"/>
              <w:ind w:leftChars="-14" w:left="-25" w:rightChars="-36" w:right="-65"/>
              <w:jc w:val="center"/>
              <w:rPr>
                <w:rFonts w:asciiTheme="majorEastAsia" w:eastAsiaTheme="majorEastAsia" w:hAnsiTheme="majorEastAsia"/>
                <w:color w:val="FFFFFF" w:themeColor="background1"/>
                <w:w w:val="90"/>
                <w:sz w:val="12"/>
                <w:szCs w:val="12"/>
              </w:rPr>
            </w:pPr>
          </w:p>
        </w:tc>
        <w:tc>
          <w:tcPr>
            <w:tcW w:w="524" w:type="pct"/>
            <w:tcBorders>
              <w:top w:val="single" w:sz="4" w:space="0" w:color="auto"/>
              <w:bottom w:val="nil"/>
            </w:tcBorders>
            <w:vAlign w:val="center"/>
          </w:tcPr>
          <w:p w14:paraId="436918EE" w14:textId="77777777" w:rsidR="00B11437" w:rsidRPr="005500F3" w:rsidRDefault="00B11437" w:rsidP="00B11437">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bottom w:val="single" w:sz="4" w:space="0" w:color="auto"/>
            </w:tcBorders>
            <w:shd w:val="clear" w:color="auto" w:fill="808080" w:themeFill="background1" w:themeFillShade="80"/>
            <w:vAlign w:val="center"/>
          </w:tcPr>
          <w:p w14:paraId="31EE4165" w14:textId="5C6AB0D7" w:rsidR="00B11437" w:rsidRPr="00D30F75" w:rsidRDefault="00B11437" w:rsidP="00B11437">
            <w:pPr>
              <w:adjustRightInd w:val="0"/>
              <w:snapToGrid w:val="0"/>
              <w:spacing w:line="0" w:lineRule="atLeast"/>
              <w:jc w:val="center"/>
              <w:rPr>
                <w:rFonts w:asciiTheme="majorEastAsia" w:eastAsiaTheme="majorEastAsia" w:hAnsiTheme="majorEastAsia"/>
                <w:sz w:val="12"/>
                <w:szCs w:val="12"/>
              </w:rPr>
            </w:pPr>
            <w:r w:rsidRPr="00262833">
              <w:rPr>
                <w:rFonts w:asciiTheme="majorEastAsia" w:eastAsiaTheme="majorEastAsia" w:hAnsiTheme="majorEastAsia" w:hint="eastAsia"/>
                <w:color w:val="FFFFFF" w:themeColor="background1"/>
                <w:w w:val="90"/>
                <w:sz w:val="12"/>
                <w:szCs w:val="12"/>
              </w:rPr>
              <w:t>△数理統計学</w:t>
            </w:r>
            <w:r w:rsidRPr="00262833">
              <w:rPr>
                <w:rFonts w:asciiTheme="majorEastAsia" w:eastAsiaTheme="majorEastAsia" w:hAnsiTheme="majorEastAsia"/>
                <w:color w:val="FFFFFF" w:themeColor="background1"/>
                <w:w w:val="90"/>
                <w:sz w:val="12"/>
                <w:szCs w:val="12"/>
              </w:rPr>
              <w:t>(a)</w:t>
            </w:r>
            <w:r>
              <w:rPr>
                <w:rFonts w:hint="eastAsia"/>
              </w:rPr>
              <w:t xml:space="preserve"> </w:t>
            </w:r>
            <w:r>
              <w:br/>
            </w:r>
            <w:r w:rsidRPr="00D65B91">
              <w:rPr>
                <w:rFonts w:asciiTheme="majorEastAsia" w:eastAsiaTheme="majorEastAsia" w:hAnsiTheme="majorEastAsia" w:hint="eastAsia"/>
                <w:color w:val="FFFFFF" w:themeColor="background1"/>
                <w:w w:val="90"/>
                <w:sz w:val="12"/>
                <w:szCs w:val="12"/>
              </w:rPr>
              <w:t>※</w:t>
            </w:r>
            <w:r>
              <w:rPr>
                <w:rFonts w:asciiTheme="majorEastAsia" w:eastAsiaTheme="majorEastAsia" w:hAnsiTheme="majorEastAsia"/>
                <w:color w:val="FFFFFF" w:themeColor="background1"/>
                <w:w w:val="90"/>
                <w:sz w:val="12"/>
                <w:szCs w:val="12"/>
              </w:rPr>
              <w:t>2</w:t>
            </w:r>
          </w:p>
        </w:tc>
        <w:tc>
          <w:tcPr>
            <w:tcW w:w="524" w:type="pct"/>
            <w:tcBorders>
              <w:top w:val="single" w:sz="4" w:space="0" w:color="auto"/>
              <w:bottom w:val="single" w:sz="4" w:space="0" w:color="auto"/>
            </w:tcBorders>
            <w:vAlign w:val="center"/>
          </w:tcPr>
          <w:p w14:paraId="1C4F9EDA" w14:textId="77777777" w:rsidR="00B11437" w:rsidRPr="00D30F75" w:rsidRDefault="00B11437" w:rsidP="00B11437">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bottom w:val="single" w:sz="4" w:space="0" w:color="auto"/>
            </w:tcBorders>
            <w:vAlign w:val="center"/>
          </w:tcPr>
          <w:p w14:paraId="358DDEE6" w14:textId="0054CDC6" w:rsidR="00B11437" w:rsidRPr="00D30F75" w:rsidRDefault="00B11437" w:rsidP="00B11437">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bottom w:val="single" w:sz="4" w:space="0" w:color="auto"/>
              <w:right w:val="single" w:sz="12" w:space="0" w:color="auto"/>
            </w:tcBorders>
            <w:vAlign w:val="center"/>
          </w:tcPr>
          <w:p w14:paraId="1EACDEE5" w14:textId="3CCD5B43" w:rsidR="00B11437" w:rsidRPr="00D30F75" w:rsidRDefault="00B11437" w:rsidP="00B11437">
            <w:pPr>
              <w:adjustRightInd w:val="0"/>
              <w:snapToGrid w:val="0"/>
              <w:spacing w:line="0" w:lineRule="atLeast"/>
              <w:jc w:val="center"/>
              <w:rPr>
                <w:rFonts w:asciiTheme="majorEastAsia" w:eastAsiaTheme="majorEastAsia" w:hAnsiTheme="majorEastAsia"/>
                <w:sz w:val="12"/>
                <w:szCs w:val="12"/>
              </w:rPr>
            </w:pPr>
          </w:p>
        </w:tc>
      </w:tr>
      <w:tr w:rsidR="00B11437" w:rsidRPr="00D30F75" w14:paraId="59BEDDE3" w14:textId="77777777" w:rsidTr="0037181F">
        <w:trPr>
          <w:cantSplit/>
          <w:trHeight w:val="227"/>
        </w:trPr>
        <w:tc>
          <w:tcPr>
            <w:tcW w:w="231" w:type="pct"/>
            <w:vMerge/>
            <w:tcBorders>
              <w:left w:val="single" w:sz="12" w:space="0" w:color="auto"/>
            </w:tcBorders>
            <w:vAlign w:val="center"/>
          </w:tcPr>
          <w:p w14:paraId="4FB219ED" w14:textId="77777777" w:rsidR="00B11437" w:rsidRPr="00D30F75" w:rsidRDefault="00B11437" w:rsidP="00B11437">
            <w:pPr>
              <w:adjustRightInd w:val="0"/>
              <w:snapToGrid w:val="0"/>
              <w:spacing w:line="0" w:lineRule="atLeast"/>
              <w:jc w:val="center"/>
              <w:rPr>
                <w:rFonts w:asciiTheme="majorEastAsia" w:eastAsiaTheme="majorEastAsia" w:hAnsiTheme="majorEastAsia"/>
                <w:sz w:val="14"/>
                <w:szCs w:val="14"/>
              </w:rPr>
            </w:pPr>
          </w:p>
        </w:tc>
        <w:tc>
          <w:tcPr>
            <w:tcW w:w="576" w:type="pct"/>
            <w:vMerge/>
            <w:tcBorders>
              <w:right w:val="single" w:sz="12" w:space="0" w:color="auto"/>
            </w:tcBorders>
            <w:vAlign w:val="center"/>
          </w:tcPr>
          <w:p w14:paraId="7E998644" w14:textId="77777777" w:rsidR="00B11437" w:rsidRPr="00D30F75" w:rsidRDefault="00B11437" w:rsidP="00B11437">
            <w:pPr>
              <w:adjustRightInd w:val="0"/>
              <w:snapToGrid w:val="0"/>
              <w:spacing w:line="0" w:lineRule="atLeast"/>
              <w:jc w:val="center"/>
              <w:rPr>
                <w:rFonts w:asciiTheme="majorEastAsia" w:eastAsiaTheme="majorEastAsia" w:hAnsiTheme="majorEastAsia"/>
                <w:sz w:val="14"/>
                <w:szCs w:val="14"/>
              </w:rPr>
            </w:pPr>
          </w:p>
        </w:tc>
        <w:tc>
          <w:tcPr>
            <w:tcW w:w="524" w:type="pct"/>
            <w:tcBorders>
              <w:top w:val="single" w:sz="4" w:space="0" w:color="auto"/>
              <w:left w:val="single" w:sz="12" w:space="0" w:color="auto"/>
              <w:bottom w:val="nil"/>
            </w:tcBorders>
            <w:shd w:val="clear" w:color="auto" w:fill="595959" w:themeFill="text1" w:themeFillTint="A6"/>
            <w:vAlign w:val="center"/>
          </w:tcPr>
          <w:p w14:paraId="62C0D17E" w14:textId="77777777" w:rsidR="00B11437" w:rsidRPr="00D30F75" w:rsidRDefault="00B11437" w:rsidP="00B11437">
            <w:pPr>
              <w:adjustRightInd w:val="0"/>
              <w:snapToGrid w:val="0"/>
              <w:spacing w:line="0" w:lineRule="atLeast"/>
              <w:jc w:val="center"/>
              <w:rPr>
                <w:rFonts w:asciiTheme="majorEastAsia" w:eastAsiaTheme="majorEastAsia" w:hAnsiTheme="majorEastAsia"/>
                <w:sz w:val="12"/>
                <w:szCs w:val="12"/>
              </w:rPr>
            </w:pPr>
            <w:r w:rsidRPr="00823023">
              <w:rPr>
                <w:rFonts w:asciiTheme="majorEastAsia" w:eastAsiaTheme="majorEastAsia" w:hAnsiTheme="majorEastAsia" w:hint="eastAsia"/>
                <w:color w:val="FFFFFF" w:themeColor="background1"/>
                <w:sz w:val="12"/>
                <w:szCs w:val="12"/>
              </w:rPr>
              <w:t>○線形代数学(1</w:t>
            </w:r>
            <w:r>
              <w:rPr>
                <w:rFonts w:asciiTheme="majorEastAsia" w:eastAsiaTheme="majorEastAsia" w:hAnsiTheme="majorEastAsia"/>
                <w:color w:val="FFFFFF" w:themeColor="background1"/>
                <w:sz w:val="12"/>
                <w:szCs w:val="12"/>
              </w:rPr>
              <w:t>b</w:t>
            </w:r>
            <w:r w:rsidRPr="00823023">
              <w:rPr>
                <w:rFonts w:asciiTheme="majorEastAsia" w:eastAsiaTheme="majorEastAsia" w:hAnsiTheme="majorEastAsia" w:hint="eastAsia"/>
                <w:color w:val="FFFFFF" w:themeColor="background1"/>
                <w:sz w:val="12"/>
                <w:szCs w:val="12"/>
              </w:rPr>
              <w:t>)</w:t>
            </w:r>
          </w:p>
        </w:tc>
        <w:tc>
          <w:tcPr>
            <w:tcW w:w="524" w:type="pct"/>
            <w:tcBorders>
              <w:top w:val="single" w:sz="4" w:space="0" w:color="auto"/>
              <w:bottom w:val="nil"/>
            </w:tcBorders>
            <w:shd w:val="clear" w:color="auto" w:fill="595959" w:themeFill="text1" w:themeFillTint="A6"/>
            <w:vAlign w:val="center"/>
          </w:tcPr>
          <w:p w14:paraId="1A31B31B" w14:textId="20CE0755" w:rsidR="00B11437" w:rsidRPr="00D30F75" w:rsidRDefault="00B11437" w:rsidP="00B11437">
            <w:pPr>
              <w:adjustRightInd w:val="0"/>
              <w:snapToGrid w:val="0"/>
              <w:spacing w:line="0" w:lineRule="atLeast"/>
              <w:jc w:val="center"/>
              <w:rPr>
                <w:rFonts w:asciiTheme="majorEastAsia" w:eastAsiaTheme="majorEastAsia" w:hAnsiTheme="majorEastAsia"/>
                <w:sz w:val="12"/>
                <w:szCs w:val="12"/>
              </w:rPr>
            </w:pPr>
            <w:r w:rsidRPr="00823023">
              <w:rPr>
                <w:rFonts w:asciiTheme="majorEastAsia" w:eastAsiaTheme="majorEastAsia" w:hAnsiTheme="majorEastAsia" w:hint="eastAsia"/>
                <w:color w:val="FFFFFF" w:themeColor="background1"/>
                <w:sz w:val="12"/>
                <w:szCs w:val="12"/>
              </w:rPr>
              <w:t>○線形代数学(2</w:t>
            </w:r>
            <w:r>
              <w:rPr>
                <w:rFonts w:asciiTheme="majorEastAsia" w:eastAsiaTheme="majorEastAsia" w:hAnsiTheme="majorEastAsia"/>
                <w:color w:val="FFFFFF" w:themeColor="background1"/>
                <w:sz w:val="12"/>
                <w:szCs w:val="12"/>
              </w:rPr>
              <w:t>b</w:t>
            </w:r>
            <w:r w:rsidRPr="00823023">
              <w:rPr>
                <w:rFonts w:asciiTheme="majorEastAsia" w:eastAsiaTheme="majorEastAsia" w:hAnsiTheme="majorEastAsia" w:hint="eastAsia"/>
                <w:color w:val="FFFFFF" w:themeColor="background1"/>
                <w:sz w:val="12"/>
                <w:szCs w:val="12"/>
              </w:rPr>
              <w:t>)</w:t>
            </w:r>
          </w:p>
        </w:tc>
        <w:tc>
          <w:tcPr>
            <w:tcW w:w="524" w:type="pct"/>
            <w:tcBorders>
              <w:top w:val="single" w:sz="4" w:space="0" w:color="auto"/>
              <w:bottom w:val="single" w:sz="4" w:space="0" w:color="auto"/>
            </w:tcBorders>
            <w:shd w:val="clear" w:color="auto" w:fill="auto"/>
            <w:vAlign w:val="center"/>
          </w:tcPr>
          <w:p w14:paraId="7FB0CE99" w14:textId="6D3CD75C" w:rsidR="00B11437" w:rsidRPr="00262833" w:rsidRDefault="00B11437" w:rsidP="00B11437">
            <w:pPr>
              <w:adjustRightInd w:val="0"/>
              <w:snapToGrid w:val="0"/>
              <w:spacing w:line="0" w:lineRule="atLeast"/>
              <w:ind w:leftChars="-14" w:left="-25" w:rightChars="-36" w:right="-65"/>
              <w:jc w:val="center"/>
              <w:rPr>
                <w:rFonts w:asciiTheme="majorEastAsia" w:eastAsiaTheme="majorEastAsia" w:hAnsiTheme="majorEastAsia"/>
                <w:color w:val="FFFFFF" w:themeColor="background1"/>
                <w:w w:val="90"/>
                <w:sz w:val="12"/>
                <w:szCs w:val="12"/>
              </w:rPr>
            </w:pPr>
          </w:p>
        </w:tc>
        <w:tc>
          <w:tcPr>
            <w:tcW w:w="524" w:type="pct"/>
            <w:tcBorders>
              <w:top w:val="single" w:sz="4" w:space="0" w:color="auto"/>
              <w:bottom w:val="nil"/>
            </w:tcBorders>
            <w:vAlign w:val="center"/>
          </w:tcPr>
          <w:p w14:paraId="3CF2C1D6" w14:textId="77777777" w:rsidR="00B11437" w:rsidRPr="005500F3" w:rsidRDefault="00B11437" w:rsidP="00B11437">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bottom w:val="nil"/>
            </w:tcBorders>
            <w:shd w:val="clear" w:color="auto" w:fill="808080" w:themeFill="background1" w:themeFillShade="80"/>
            <w:vAlign w:val="center"/>
          </w:tcPr>
          <w:p w14:paraId="48030B21" w14:textId="040F1AAD" w:rsidR="00B11437" w:rsidRPr="00D30F75" w:rsidRDefault="00B11437" w:rsidP="00B11437">
            <w:pPr>
              <w:adjustRightInd w:val="0"/>
              <w:snapToGrid w:val="0"/>
              <w:spacing w:line="0" w:lineRule="atLeast"/>
              <w:jc w:val="center"/>
              <w:rPr>
                <w:rFonts w:asciiTheme="majorEastAsia" w:eastAsiaTheme="majorEastAsia" w:hAnsiTheme="majorEastAsia"/>
                <w:sz w:val="12"/>
                <w:szCs w:val="12"/>
              </w:rPr>
            </w:pPr>
            <w:r w:rsidRPr="00262833">
              <w:rPr>
                <w:rFonts w:asciiTheme="majorEastAsia" w:eastAsiaTheme="majorEastAsia" w:hAnsiTheme="majorEastAsia" w:hint="eastAsia"/>
                <w:color w:val="FFFFFF" w:themeColor="background1"/>
                <w:w w:val="90"/>
                <w:sz w:val="12"/>
                <w:szCs w:val="12"/>
              </w:rPr>
              <w:t>△数理統計学</w:t>
            </w:r>
            <w:r w:rsidRPr="00262833">
              <w:rPr>
                <w:rFonts w:asciiTheme="majorEastAsia" w:eastAsiaTheme="majorEastAsia" w:hAnsiTheme="majorEastAsia"/>
                <w:color w:val="FFFFFF" w:themeColor="background1"/>
                <w:w w:val="90"/>
                <w:sz w:val="12"/>
                <w:szCs w:val="12"/>
              </w:rPr>
              <w:t>(b)</w:t>
            </w:r>
            <w:r>
              <w:rPr>
                <w:rFonts w:asciiTheme="majorEastAsia" w:eastAsiaTheme="majorEastAsia" w:hAnsiTheme="majorEastAsia"/>
                <w:color w:val="FFFFFF" w:themeColor="background1"/>
                <w:w w:val="90"/>
                <w:sz w:val="12"/>
                <w:szCs w:val="12"/>
              </w:rPr>
              <w:br/>
            </w:r>
            <w:r>
              <w:rPr>
                <w:rFonts w:hint="eastAsia"/>
              </w:rPr>
              <w:t xml:space="preserve"> </w:t>
            </w:r>
            <w:r w:rsidRPr="00D65B91">
              <w:rPr>
                <w:rFonts w:asciiTheme="majorEastAsia" w:eastAsiaTheme="majorEastAsia" w:hAnsiTheme="majorEastAsia" w:hint="eastAsia"/>
                <w:color w:val="FFFFFF" w:themeColor="background1"/>
                <w:w w:val="90"/>
                <w:sz w:val="12"/>
                <w:szCs w:val="12"/>
              </w:rPr>
              <w:t>※</w:t>
            </w:r>
            <w:r>
              <w:rPr>
                <w:rFonts w:asciiTheme="majorEastAsia" w:eastAsiaTheme="majorEastAsia" w:hAnsiTheme="majorEastAsia"/>
                <w:color w:val="FFFFFF" w:themeColor="background1"/>
                <w:w w:val="90"/>
                <w:sz w:val="12"/>
                <w:szCs w:val="12"/>
              </w:rPr>
              <w:t>2</w:t>
            </w:r>
          </w:p>
        </w:tc>
        <w:tc>
          <w:tcPr>
            <w:tcW w:w="524" w:type="pct"/>
            <w:tcBorders>
              <w:top w:val="single" w:sz="4" w:space="0" w:color="auto"/>
              <w:bottom w:val="nil"/>
            </w:tcBorders>
            <w:vAlign w:val="center"/>
          </w:tcPr>
          <w:p w14:paraId="37CEC968" w14:textId="30048238" w:rsidR="00B11437" w:rsidRPr="00D30F75" w:rsidRDefault="00B11437" w:rsidP="00B11437">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bottom w:val="nil"/>
            </w:tcBorders>
            <w:vAlign w:val="center"/>
          </w:tcPr>
          <w:p w14:paraId="13115B26" w14:textId="4E3F89E2" w:rsidR="00B11437" w:rsidRPr="00D30F75" w:rsidRDefault="00B11437" w:rsidP="00B11437">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bottom w:val="nil"/>
              <w:right w:val="single" w:sz="12" w:space="0" w:color="auto"/>
            </w:tcBorders>
            <w:vAlign w:val="center"/>
          </w:tcPr>
          <w:p w14:paraId="1BE27568" w14:textId="73598731" w:rsidR="00B11437" w:rsidRPr="00D30F75" w:rsidRDefault="00B11437" w:rsidP="00B11437">
            <w:pPr>
              <w:adjustRightInd w:val="0"/>
              <w:snapToGrid w:val="0"/>
              <w:spacing w:line="0" w:lineRule="atLeast"/>
              <w:jc w:val="center"/>
              <w:rPr>
                <w:rFonts w:asciiTheme="majorEastAsia" w:eastAsiaTheme="majorEastAsia" w:hAnsiTheme="majorEastAsia"/>
                <w:sz w:val="12"/>
                <w:szCs w:val="12"/>
              </w:rPr>
            </w:pPr>
          </w:p>
        </w:tc>
      </w:tr>
      <w:tr w:rsidR="00F426D1" w:rsidRPr="00D30F75" w14:paraId="2D138E04" w14:textId="77777777" w:rsidTr="00667F87">
        <w:trPr>
          <w:cantSplit/>
          <w:trHeight w:val="227"/>
        </w:trPr>
        <w:tc>
          <w:tcPr>
            <w:tcW w:w="231" w:type="pct"/>
            <w:vMerge/>
            <w:tcBorders>
              <w:left w:val="single" w:sz="12" w:space="0" w:color="auto"/>
            </w:tcBorders>
            <w:vAlign w:val="center"/>
          </w:tcPr>
          <w:p w14:paraId="0A5335C5" w14:textId="77777777" w:rsidR="00F426D1" w:rsidRPr="00D30F75" w:rsidRDefault="00F426D1" w:rsidP="008357D3">
            <w:pPr>
              <w:adjustRightInd w:val="0"/>
              <w:snapToGrid w:val="0"/>
              <w:spacing w:line="0" w:lineRule="atLeast"/>
              <w:jc w:val="center"/>
              <w:rPr>
                <w:rFonts w:asciiTheme="majorEastAsia" w:eastAsiaTheme="majorEastAsia" w:hAnsiTheme="majorEastAsia"/>
                <w:sz w:val="14"/>
                <w:szCs w:val="14"/>
              </w:rPr>
            </w:pPr>
          </w:p>
        </w:tc>
        <w:tc>
          <w:tcPr>
            <w:tcW w:w="576" w:type="pct"/>
            <w:vMerge w:val="restart"/>
            <w:tcBorders>
              <w:right w:val="single" w:sz="12" w:space="0" w:color="auto"/>
            </w:tcBorders>
            <w:vAlign w:val="center"/>
          </w:tcPr>
          <w:p w14:paraId="3542740D" w14:textId="77777777" w:rsidR="00F426D1" w:rsidRPr="00D30F75" w:rsidRDefault="00F426D1" w:rsidP="008357D3">
            <w:pPr>
              <w:adjustRightInd w:val="0"/>
              <w:snapToGrid w:val="0"/>
              <w:spacing w:line="0" w:lineRule="atLeast"/>
              <w:jc w:val="center"/>
              <w:rPr>
                <w:rFonts w:asciiTheme="majorEastAsia" w:eastAsiaTheme="majorEastAsia" w:hAnsiTheme="majorEastAsia"/>
                <w:sz w:val="14"/>
                <w:szCs w:val="14"/>
              </w:rPr>
            </w:pPr>
            <w:r w:rsidRPr="00D30F75">
              <w:rPr>
                <w:rFonts w:asciiTheme="majorEastAsia" w:eastAsiaTheme="majorEastAsia" w:hAnsiTheme="majorEastAsia" w:hint="eastAsia"/>
                <w:sz w:val="14"/>
                <w:szCs w:val="14"/>
              </w:rPr>
              <w:t>自然科学系</w:t>
            </w:r>
          </w:p>
        </w:tc>
        <w:tc>
          <w:tcPr>
            <w:tcW w:w="524" w:type="pct"/>
            <w:tcBorders>
              <w:left w:val="single" w:sz="12" w:space="0" w:color="auto"/>
              <w:bottom w:val="single" w:sz="4" w:space="0" w:color="auto"/>
              <w:right w:val="single" w:sz="4" w:space="0" w:color="auto"/>
            </w:tcBorders>
            <w:shd w:val="clear" w:color="auto" w:fill="595959" w:themeFill="text1" w:themeFillTint="A6"/>
            <w:vAlign w:val="center"/>
          </w:tcPr>
          <w:p w14:paraId="516AD403" w14:textId="77777777" w:rsidR="00F426D1" w:rsidRPr="00823023" w:rsidRDefault="00F426D1" w:rsidP="008357D3">
            <w:pPr>
              <w:adjustRightInd w:val="0"/>
              <w:snapToGrid w:val="0"/>
              <w:spacing w:line="0" w:lineRule="atLeast"/>
              <w:jc w:val="center"/>
              <w:rPr>
                <w:rFonts w:asciiTheme="majorEastAsia" w:eastAsiaTheme="majorEastAsia" w:hAnsiTheme="majorEastAsia"/>
                <w:color w:val="FFFFFF" w:themeColor="background1"/>
                <w:sz w:val="12"/>
                <w:szCs w:val="12"/>
              </w:rPr>
            </w:pPr>
            <w:r w:rsidRPr="00823023">
              <w:rPr>
                <w:rFonts w:asciiTheme="majorEastAsia" w:eastAsiaTheme="majorEastAsia" w:hAnsiTheme="majorEastAsia" w:hint="eastAsia"/>
                <w:color w:val="FFFFFF" w:themeColor="background1"/>
                <w:sz w:val="12"/>
                <w:szCs w:val="12"/>
              </w:rPr>
              <w:t>○物理学実験</w:t>
            </w:r>
            <w:r>
              <w:rPr>
                <w:rFonts w:asciiTheme="majorEastAsia" w:eastAsiaTheme="majorEastAsia" w:hAnsiTheme="majorEastAsia" w:hint="eastAsia"/>
                <w:color w:val="FFFFFF" w:themeColor="background1"/>
                <w:sz w:val="12"/>
                <w:szCs w:val="12"/>
              </w:rPr>
              <w:t>(a)</w:t>
            </w:r>
          </w:p>
        </w:tc>
        <w:tc>
          <w:tcPr>
            <w:tcW w:w="524" w:type="pct"/>
            <w:tcBorders>
              <w:left w:val="single" w:sz="4" w:space="0" w:color="auto"/>
              <w:bottom w:val="single" w:sz="4" w:space="0" w:color="auto"/>
            </w:tcBorders>
            <w:shd w:val="clear" w:color="auto" w:fill="auto"/>
            <w:vAlign w:val="center"/>
          </w:tcPr>
          <w:p w14:paraId="0A546743" w14:textId="35BFA3CA" w:rsidR="00F426D1" w:rsidRPr="00DF3DC1" w:rsidRDefault="00F426D1" w:rsidP="008357D3">
            <w:pPr>
              <w:adjustRightInd w:val="0"/>
              <w:snapToGrid w:val="0"/>
              <w:spacing w:line="0" w:lineRule="atLeast"/>
              <w:ind w:leftChars="-22" w:left="-40" w:rightChars="-16" w:right="-29"/>
              <w:jc w:val="center"/>
              <w:rPr>
                <w:rFonts w:asciiTheme="majorEastAsia" w:eastAsiaTheme="majorEastAsia" w:hAnsiTheme="majorEastAsia"/>
                <w:w w:val="90"/>
                <w:sz w:val="12"/>
                <w:szCs w:val="12"/>
              </w:rPr>
            </w:pPr>
          </w:p>
        </w:tc>
        <w:tc>
          <w:tcPr>
            <w:tcW w:w="524" w:type="pct"/>
            <w:tcBorders>
              <w:top w:val="single" w:sz="4" w:space="0" w:color="auto"/>
              <w:left w:val="single" w:sz="4" w:space="0" w:color="auto"/>
              <w:bottom w:val="single" w:sz="4" w:space="0" w:color="auto"/>
              <w:right w:val="single" w:sz="4" w:space="0" w:color="auto"/>
            </w:tcBorders>
            <w:vAlign w:val="center"/>
          </w:tcPr>
          <w:p w14:paraId="630A2598" w14:textId="0DE873CB" w:rsidR="00F426D1" w:rsidRPr="00D30F75" w:rsidRDefault="00F426D1"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left w:val="single" w:sz="4" w:space="0" w:color="auto"/>
              <w:bottom w:val="single" w:sz="4" w:space="0" w:color="auto"/>
              <w:right w:val="single" w:sz="4" w:space="0" w:color="auto"/>
            </w:tcBorders>
            <w:shd w:val="clear" w:color="auto" w:fill="auto"/>
            <w:vAlign w:val="center"/>
          </w:tcPr>
          <w:p w14:paraId="17511129" w14:textId="4B465AB1" w:rsidR="00F426D1" w:rsidRPr="00D30F75" w:rsidRDefault="00F426D1"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left w:val="single" w:sz="4" w:space="0" w:color="auto"/>
              <w:bottom w:val="single" w:sz="4" w:space="0" w:color="auto"/>
            </w:tcBorders>
            <w:vAlign w:val="center"/>
          </w:tcPr>
          <w:p w14:paraId="1C0C1CAD" w14:textId="77777777" w:rsidR="00F426D1" w:rsidRPr="00D30F75" w:rsidRDefault="00F426D1"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bottom w:val="single" w:sz="4" w:space="0" w:color="auto"/>
            </w:tcBorders>
            <w:vAlign w:val="center"/>
          </w:tcPr>
          <w:p w14:paraId="17B4D6F7" w14:textId="77777777" w:rsidR="00F426D1" w:rsidRPr="00D30F75" w:rsidRDefault="00F426D1"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bottom w:val="single" w:sz="4" w:space="0" w:color="auto"/>
            </w:tcBorders>
            <w:vAlign w:val="center"/>
          </w:tcPr>
          <w:p w14:paraId="0FA78B77" w14:textId="7232848D" w:rsidR="00F426D1" w:rsidRPr="00D30F75" w:rsidRDefault="00F426D1"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bottom w:val="single" w:sz="4" w:space="0" w:color="auto"/>
              <w:right w:val="single" w:sz="12" w:space="0" w:color="auto"/>
            </w:tcBorders>
            <w:vAlign w:val="center"/>
          </w:tcPr>
          <w:p w14:paraId="299DFD85" w14:textId="07DDF1B9" w:rsidR="00F426D1" w:rsidRPr="00D30F75" w:rsidRDefault="00F426D1" w:rsidP="008357D3">
            <w:pPr>
              <w:adjustRightInd w:val="0"/>
              <w:snapToGrid w:val="0"/>
              <w:spacing w:line="0" w:lineRule="atLeast"/>
              <w:jc w:val="center"/>
              <w:rPr>
                <w:rFonts w:asciiTheme="majorEastAsia" w:eastAsiaTheme="majorEastAsia" w:hAnsiTheme="majorEastAsia"/>
                <w:sz w:val="12"/>
                <w:szCs w:val="12"/>
              </w:rPr>
            </w:pPr>
          </w:p>
        </w:tc>
      </w:tr>
      <w:tr w:rsidR="00F426D1" w:rsidRPr="00D30F75" w14:paraId="2F4995A0" w14:textId="77777777" w:rsidTr="00667F87">
        <w:trPr>
          <w:cantSplit/>
          <w:trHeight w:val="227"/>
        </w:trPr>
        <w:tc>
          <w:tcPr>
            <w:tcW w:w="231" w:type="pct"/>
            <w:vMerge/>
            <w:tcBorders>
              <w:left w:val="single" w:sz="12" w:space="0" w:color="auto"/>
            </w:tcBorders>
            <w:vAlign w:val="center"/>
          </w:tcPr>
          <w:p w14:paraId="623BF9DB" w14:textId="77777777" w:rsidR="00F426D1" w:rsidRPr="00D30F75" w:rsidRDefault="00F426D1" w:rsidP="008357D3">
            <w:pPr>
              <w:adjustRightInd w:val="0"/>
              <w:snapToGrid w:val="0"/>
              <w:spacing w:line="0" w:lineRule="atLeast"/>
              <w:jc w:val="center"/>
              <w:rPr>
                <w:rFonts w:asciiTheme="majorEastAsia" w:eastAsiaTheme="majorEastAsia" w:hAnsiTheme="majorEastAsia"/>
                <w:sz w:val="14"/>
                <w:szCs w:val="14"/>
              </w:rPr>
            </w:pPr>
          </w:p>
        </w:tc>
        <w:tc>
          <w:tcPr>
            <w:tcW w:w="576" w:type="pct"/>
            <w:vMerge/>
            <w:tcBorders>
              <w:right w:val="single" w:sz="12" w:space="0" w:color="auto"/>
            </w:tcBorders>
            <w:vAlign w:val="center"/>
          </w:tcPr>
          <w:p w14:paraId="31ED2E8F" w14:textId="77777777" w:rsidR="00F426D1" w:rsidRPr="00D30F75" w:rsidRDefault="00F426D1" w:rsidP="008357D3">
            <w:pPr>
              <w:adjustRightInd w:val="0"/>
              <w:snapToGrid w:val="0"/>
              <w:spacing w:line="0" w:lineRule="atLeast"/>
              <w:jc w:val="center"/>
              <w:rPr>
                <w:rFonts w:asciiTheme="majorEastAsia" w:eastAsiaTheme="majorEastAsia" w:hAnsiTheme="majorEastAsia"/>
                <w:sz w:val="14"/>
                <w:szCs w:val="14"/>
              </w:rPr>
            </w:pPr>
          </w:p>
        </w:tc>
        <w:tc>
          <w:tcPr>
            <w:tcW w:w="524" w:type="pct"/>
            <w:tcBorders>
              <w:top w:val="single" w:sz="4" w:space="0" w:color="auto"/>
              <w:left w:val="single" w:sz="12" w:space="0" w:color="auto"/>
            </w:tcBorders>
            <w:shd w:val="clear" w:color="auto" w:fill="595959" w:themeFill="text1" w:themeFillTint="A6"/>
            <w:vAlign w:val="center"/>
          </w:tcPr>
          <w:p w14:paraId="73200248" w14:textId="77777777" w:rsidR="00F426D1" w:rsidRPr="00823023" w:rsidRDefault="00F426D1" w:rsidP="008357D3">
            <w:pPr>
              <w:adjustRightInd w:val="0"/>
              <w:snapToGrid w:val="0"/>
              <w:spacing w:line="0" w:lineRule="atLeast"/>
              <w:jc w:val="center"/>
              <w:rPr>
                <w:rFonts w:asciiTheme="majorEastAsia" w:eastAsiaTheme="majorEastAsia" w:hAnsiTheme="majorEastAsia"/>
                <w:color w:val="FFFFFF" w:themeColor="background1"/>
                <w:sz w:val="12"/>
                <w:szCs w:val="12"/>
              </w:rPr>
            </w:pPr>
            <w:r w:rsidRPr="00823023">
              <w:rPr>
                <w:rFonts w:asciiTheme="majorEastAsia" w:eastAsiaTheme="majorEastAsia" w:hAnsiTheme="majorEastAsia" w:hint="eastAsia"/>
                <w:color w:val="FFFFFF" w:themeColor="background1"/>
                <w:sz w:val="12"/>
                <w:szCs w:val="12"/>
              </w:rPr>
              <w:t>○物理学実験</w:t>
            </w:r>
            <w:r>
              <w:rPr>
                <w:rFonts w:asciiTheme="majorEastAsia" w:eastAsiaTheme="majorEastAsia" w:hAnsiTheme="majorEastAsia" w:hint="eastAsia"/>
                <w:color w:val="FFFFFF" w:themeColor="background1"/>
                <w:sz w:val="12"/>
                <w:szCs w:val="12"/>
              </w:rPr>
              <w:t>(b)</w:t>
            </w:r>
          </w:p>
        </w:tc>
        <w:tc>
          <w:tcPr>
            <w:tcW w:w="524" w:type="pct"/>
            <w:tcBorders>
              <w:top w:val="single" w:sz="4" w:space="0" w:color="auto"/>
              <w:right w:val="single" w:sz="4" w:space="0" w:color="auto"/>
            </w:tcBorders>
            <w:shd w:val="clear" w:color="auto" w:fill="595959" w:themeFill="text1" w:themeFillTint="A6"/>
            <w:vAlign w:val="center"/>
          </w:tcPr>
          <w:p w14:paraId="2E04784C" w14:textId="77777777" w:rsidR="00F426D1" w:rsidRPr="00DF3DC1" w:rsidRDefault="00F426D1" w:rsidP="008357D3">
            <w:pPr>
              <w:adjustRightInd w:val="0"/>
              <w:snapToGrid w:val="0"/>
              <w:spacing w:line="0" w:lineRule="atLeast"/>
              <w:ind w:leftChars="-30" w:left="-54" w:rightChars="-31" w:right="-56"/>
              <w:jc w:val="center"/>
              <w:rPr>
                <w:rFonts w:asciiTheme="majorEastAsia" w:eastAsiaTheme="majorEastAsia" w:hAnsiTheme="majorEastAsia"/>
                <w:w w:val="90"/>
                <w:sz w:val="12"/>
                <w:szCs w:val="12"/>
              </w:rPr>
            </w:pPr>
            <w:r w:rsidRPr="00DF3DC1">
              <w:rPr>
                <w:rFonts w:asciiTheme="majorEastAsia" w:eastAsiaTheme="majorEastAsia" w:hAnsiTheme="majorEastAsia" w:hint="eastAsia"/>
                <w:color w:val="FFFFFF" w:themeColor="background1"/>
                <w:w w:val="90"/>
                <w:sz w:val="12"/>
                <w:szCs w:val="12"/>
              </w:rPr>
              <w:t>〇物理学及び演習</w:t>
            </w:r>
            <w:r w:rsidRPr="00DF3DC1">
              <w:rPr>
                <w:rFonts w:asciiTheme="majorEastAsia" w:eastAsiaTheme="majorEastAsia" w:hAnsiTheme="majorEastAsia"/>
                <w:color w:val="FFFFFF" w:themeColor="background1"/>
                <w:w w:val="90"/>
                <w:sz w:val="12"/>
                <w:szCs w:val="12"/>
              </w:rPr>
              <w:t>(2)</w:t>
            </w:r>
          </w:p>
        </w:tc>
        <w:tc>
          <w:tcPr>
            <w:tcW w:w="524" w:type="pct"/>
            <w:tcBorders>
              <w:top w:val="single" w:sz="4" w:space="0" w:color="auto"/>
              <w:left w:val="single" w:sz="4" w:space="0" w:color="auto"/>
              <w:bottom w:val="single" w:sz="4" w:space="0" w:color="auto"/>
              <w:right w:val="single" w:sz="4" w:space="0" w:color="auto"/>
            </w:tcBorders>
            <w:vAlign w:val="center"/>
          </w:tcPr>
          <w:p w14:paraId="7C87C410" w14:textId="0E06BEAD" w:rsidR="00F426D1" w:rsidRPr="00D30F75" w:rsidRDefault="00F426D1"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left w:val="single" w:sz="4" w:space="0" w:color="auto"/>
              <w:bottom w:val="single" w:sz="4" w:space="0" w:color="auto"/>
              <w:right w:val="single" w:sz="4" w:space="0" w:color="auto"/>
            </w:tcBorders>
            <w:shd w:val="clear" w:color="auto" w:fill="auto"/>
            <w:vAlign w:val="center"/>
          </w:tcPr>
          <w:p w14:paraId="7F798C73" w14:textId="3E7858AC" w:rsidR="00F426D1" w:rsidRPr="00D30F75" w:rsidRDefault="00F426D1"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left w:val="single" w:sz="4" w:space="0" w:color="auto"/>
              <w:bottom w:val="nil"/>
            </w:tcBorders>
            <w:vAlign w:val="center"/>
          </w:tcPr>
          <w:p w14:paraId="750E14AE" w14:textId="5B02BBC4" w:rsidR="00F426D1" w:rsidRPr="00D30F75" w:rsidRDefault="00F426D1"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bottom w:val="nil"/>
            </w:tcBorders>
            <w:vAlign w:val="center"/>
          </w:tcPr>
          <w:p w14:paraId="383C4F9F" w14:textId="3E219A10" w:rsidR="00F426D1" w:rsidRPr="00D30F75" w:rsidRDefault="00F426D1"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bottom w:val="nil"/>
            </w:tcBorders>
            <w:vAlign w:val="center"/>
          </w:tcPr>
          <w:p w14:paraId="7CC75CB3" w14:textId="0A10274F" w:rsidR="00F426D1" w:rsidRPr="00D30F75" w:rsidRDefault="00F426D1"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bottom w:val="nil"/>
              <w:right w:val="single" w:sz="12" w:space="0" w:color="auto"/>
            </w:tcBorders>
            <w:vAlign w:val="center"/>
          </w:tcPr>
          <w:p w14:paraId="073C4C59" w14:textId="03E8B08C" w:rsidR="00F426D1" w:rsidRPr="00D30F75" w:rsidRDefault="00F426D1" w:rsidP="008357D3">
            <w:pPr>
              <w:adjustRightInd w:val="0"/>
              <w:snapToGrid w:val="0"/>
              <w:spacing w:line="0" w:lineRule="atLeast"/>
              <w:jc w:val="center"/>
              <w:rPr>
                <w:rFonts w:asciiTheme="majorEastAsia" w:eastAsiaTheme="majorEastAsia" w:hAnsiTheme="majorEastAsia"/>
                <w:sz w:val="12"/>
                <w:szCs w:val="12"/>
              </w:rPr>
            </w:pPr>
          </w:p>
        </w:tc>
      </w:tr>
      <w:tr w:rsidR="00F426D1" w:rsidRPr="00D30F75" w14:paraId="035B401B" w14:textId="77777777" w:rsidTr="00262833">
        <w:trPr>
          <w:cantSplit/>
          <w:trHeight w:val="397"/>
        </w:trPr>
        <w:tc>
          <w:tcPr>
            <w:tcW w:w="231" w:type="pct"/>
            <w:vMerge/>
            <w:tcBorders>
              <w:left w:val="single" w:sz="12" w:space="0" w:color="auto"/>
            </w:tcBorders>
            <w:vAlign w:val="center"/>
          </w:tcPr>
          <w:p w14:paraId="3A4B79EA" w14:textId="77777777" w:rsidR="00F426D1" w:rsidRPr="00D30F75" w:rsidRDefault="00F426D1" w:rsidP="008357D3">
            <w:pPr>
              <w:adjustRightInd w:val="0"/>
              <w:snapToGrid w:val="0"/>
              <w:spacing w:line="0" w:lineRule="atLeast"/>
              <w:jc w:val="center"/>
              <w:rPr>
                <w:rFonts w:asciiTheme="majorEastAsia" w:eastAsiaTheme="majorEastAsia" w:hAnsiTheme="majorEastAsia"/>
                <w:sz w:val="14"/>
                <w:szCs w:val="14"/>
              </w:rPr>
            </w:pPr>
          </w:p>
        </w:tc>
        <w:tc>
          <w:tcPr>
            <w:tcW w:w="576" w:type="pct"/>
            <w:vMerge w:val="restart"/>
            <w:tcBorders>
              <w:right w:val="single" w:sz="12" w:space="0" w:color="auto"/>
            </w:tcBorders>
            <w:vAlign w:val="center"/>
          </w:tcPr>
          <w:p w14:paraId="7C90D581" w14:textId="77777777" w:rsidR="00F426D1" w:rsidRPr="00D30F75" w:rsidRDefault="00F426D1" w:rsidP="008357D3">
            <w:pPr>
              <w:adjustRightInd w:val="0"/>
              <w:snapToGrid w:val="0"/>
              <w:spacing w:line="0" w:lineRule="atLeast"/>
              <w:jc w:val="center"/>
              <w:rPr>
                <w:rFonts w:asciiTheme="majorEastAsia" w:eastAsiaTheme="majorEastAsia" w:hAnsiTheme="majorEastAsia"/>
                <w:sz w:val="14"/>
                <w:szCs w:val="14"/>
              </w:rPr>
            </w:pPr>
            <w:r w:rsidRPr="00D30F75">
              <w:rPr>
                <w:rFonts w:asciiTheme="majorEastAsia" w:eastAsiaTheme="majorEastAsia" w:hAnsiTheme="majorEastAsia" w:hint="eastAsia"/>
                <w:sz w:val="14"/>
                <w:szCs w:val="14"/>
              </w:rPr>
              <w:t>情報系</w:t>
            </w:r>
          </w:p>
        </w:tc>
        <w:tc>
          <w:tcPr>
            <w:tcW w:w="524" w:type="pct"/>
            <w:tcBorders>
              <w:top w:val="single" w:sz="4" w:space="0" w:color="auto"/>
              <w:left w:val="single" w:sz="12" w:space="0" w:color="auto"/>
              <w:bottom w:val="single" w:sz="4" w:space="0" w:color="auto"/>
              <w:right w:val="single" w:sz="4" w:space="0" w:color="auto"/>
            </w:tcBorders>
            <w:shd w:val="clear" w:color="auto" w:fill="595959" w:themeFill="text1" w:themeFillTint="A6"/>
            <w:vAlign w:val="center"/>
          </w:tcPr>
          <w:p w14:paraId="5B5BAB59" w14:textId="77777777" w:rsidR="00F426D1" w:rsidRPr="00823023" w:rsidRDefault="00F426D1" w:rsidP="008357D3">
            <w:pPr>
              <w:adjustRightInd w:val="0"/>
              <w:snapToGrid w:val="0"/>
              <w:spacing w:line="0" w:lineRule="atLeast"/>
              <w:jc w:val="center"/>
              <w:rPr>
                <w:rFonts w:asciiTheme="majorEastAsia" w:eastAsiaTheme="majorEastAsia" w:hAnsiTheme="majorEastAsia"/>
                <w:color w:val="FFFFFF" w:themeColor="background1"/>
                <w:sz w:val="12"/>
                <w:szCs w:val="12"/>
              </w:rPr>
            </w:pPr>
            <w:r w:rsidRPr="00823023">
              <w:rPr>
                <w:rFonts w:asciiTheme="majorEastAsia" w:eastAsiaTheme="majorEastAsia" w:hAnsiTheme="majorEastAsia" w:hint="eastAsia"/>
                <w:color w:val="FFFFFF" w:themeColor="background1"/>
                <w:sz w:val="12"/>
                <w:szCs w:val="12"/>
              </w:rPr>
              <w:t>○情報リテラシー</w:t>
            </w:r>
            <w:r>
              <w:rPr>
                <w:rFonts w:asciiTheme="majorEastAsia" w:eastAsiaTheme="majorEastAsia" w:hAnsiTheme="majorEastAsia" w:hint="eastAsia"/>
                <w:color w:val="FFFFFF" w:themeColor="background1"/>
                <w:sz w:val="12"/>
                <w:szCs w:val="12"/>
              </w:rPr>
              <w:t>演習(a)</w:t>
            </w:r>
          </w:p>
        </w:tc>
        <w:tc>
          <w:tcPr>
            <w:tcW w:w="524" w:type="pct"/>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tcPr>
          <w:p w14:paraId="66C96E57" w14:textId="3E27F05A" w:rsidR="00F426D1" w:rsidRPr="00262833" w:rsidRDefault="00F426D1" w:rsidP="008357D3">
            <w:pPr>
              <w:adjustRightInd w:val="0"/>
              <w:snapToGrid w:val="0"/>
              <w:spacing w:line="0" w:lineRule="atLeast"/>
              <w:jc w:val="center"/>
              <w:rPr>
                <w:rFonts w:asciiTheme="majorEastAsia" w:eastAsiaTheme="majorEastAsia" w:hAnsiTheme="majorEastAsia"/>
                <w:color w:val="FFFFFF" w:themeColor="background1"/>
                <w:w w:val="90"/>
                <w:sz w:val="12"/>
                <w:szCs w:val="12"/>
                <w:shd w:val="pct15" w:color="auto" w:fill="FFFFFF"/>
              </w:rPr>
            </w:pPr>
            <w:r w:rsidRPr="00262833">
              <w:rPr>
                <w:rFonts w:asciiTheme="majorEastAsia" w:eastAsiaTheme="majorEastAsia" w:hAnsiTheme="majorEastAsia" w:hint="eastAsia"/>
                <w:color w:val="FFFFFF" w:themeColor="background1"/>
                <w:w w:val="90"/>
                <w:sz w:val="12"/>
                <w:szCs w:val="12"/>
              </w:rPr>
              <w:t>△プログラミング</w:t>
            </w:r>
            <w:r w:rsidRPr="00262833">
              <w:rPr>
                <w:rFonts w:asciiTheme="majorEastAsia" w:eastAsiaTheme="majorEastAsia" w:hAnsiTheme="majorEastAsia"/>
                <w:color w:val="FFFFFF" w:themeColor="background1"/>
                <w:w w:val="90"/>
                <w:sz w:val="12"/>
                <w:szCs w:val="12"/>
              </w:rPr>
              <w:br/>
            </w:r>
            <w:r w:rsidRPr="00262833">
              <w:rPr>
                <w:rFonts w:asciiTheme="majorEastAsia" w:eastAsiaTheme="majorEastAsia" w:hAnsiTheme="majorEastAsia" w:hint="eastAsia"/>
                <w:color w:val="FFFFFF" w:themeColor="background1"/>
                <w:w w:val="90"/>
                <w:sz w:val="12"/>
                <w:szCs w:val="12"/>
              </w:rPr>
              <w:t>基礎</w:t>
            </w:r>
            <w:r w:rsidRPr="00262833">
              <w:rPr>
                <w:rFonts w:asciiTheme="majorEastAsia" w:eastAsiaTheme="majorEastAsia" w:hAnsiTheme="majorEastAsia"/>
                <w:color w:val="FFFFFF" w:themeColor="background1"/>
                <w:w w:val="90"/>
                <w:sz w:val="12"/>
                <w:szCs w:val="12"/>
              </w:rPr>
              <w:t>(a)</w:t>
            </w:r>
          </w:p>
        </w:tc>
        <w:tc>
          <w:tcPr>
            <w:tcW w:w="524" w:type="pct"/>
            <w:tcBorders>
              <w:top w:val="single" w:sz="4" w:space="0" w:color="auto"/>
              <w:left w:val="single" w:sz="4" w:space="0" w:color="auto"/>
              <w:bottom w:val="single" w:sz="4" w:space="0" w:color="auto"/>
            </w:tcBorders>
            <w:vAlign w:val="center"/>
          </w:tcPr>
          <w:p w14:paraId="589AE6DB" w14:textId="77777777" w:rsidR="00F426D1" w:rsidRPr="00D30F75" w:rsidRDefault="00F426D1"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bottom w:val="single" w:sz="4" w:space="0" w:color="auto"/>
            </w:tcBorders>
            <w:vAlign w:val="center"/>
          </w:tcPr>
          <w:p w14:paraId="499744F0" w14:textId="77777777" w:rsidR="00F426D1" w:rsidRPr="00D30F75" w:rsidRDefault="00F426D1"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bottom w:val="single" w:sz="4" w:space="0" w:color="auto"/>
            </w:tcBorders>
            <w:shd w:val="clear" w:color="auto" w:fill="auto"/>
            <w:vAlign w:val="center"/>
          </w:tcPr>
          <w:p w14:paraId="4B3C7BCF" w14:textId="6C990B29" w:rsidR="00F426D1" w:rsidRPr="00D30F75" w:rsidRDefault="00F426D1"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bottom w:val="single" w:sz="4" w:space="0" w:color="auto"/>
            </w:tcBorders>
            <w:shd w:val="clear" w:color="auto" w:fill="7F7F7F" w:themeFill="text1" w:themeFillTint="80"/>
            <w:vAlign w:val="center"/>
          </w:tcPr>
          <w:p w14:paraId="6A669F1F" w14:textId="50A3C39F" w:rsidR="00F426D1" w:rsidRPr="00DF3DC1" w:rsidRDefault="00F426D1" w:rsidP="008357D3">
            <w:pPr>
              <w:adjustRightInd w:val="0"/>
              <w:snapToGrid w:val="0"/>
              <w:spacing w:line="0" w:lineRule="atLeast"/>
              <w:jc w:val="center"/>
              <w:rPr>
                <w:rFonts w:asciiTheme="majorEastAsia" w:eastAsiaTheme="majorEastAsia" w:hAnsiTheme="majorEastAsia"/>
                <w:sz w:val="12"/>
                <w:szCs w:val="12"/>
              </w:rPr>
            </w:pPr>
            <w:r w:rsidRPr="00262833">
              <w:rPr>
                <mc:AlternateContent>
                  <mc:Choice Requires="w16se">
                    <w:rFonts w:asciiTheme="majorEastAsia" w:eastAsiaTheme="majorEastAsia" w:hAnsiTheme="majorEastAsia"/>
                  </mc:Choice>
                  <mc:Fallback>
                    <w:rFonts w:ascii="Segoe UI Emoji" w:eastAsia="Segoe UI Emoji" w:hAnsi="Segoe UI Emoji" w:cs="Segoe UI Emoji"/>
                  </mc:Fallback>
                </mc:AlternateContent>
                <w:color w:val="FFFFFF" w:themeColor="background1"/>
                <w:sz w:val="12"/>
                <w:szCs w:val="12"/>
              </w:rPr>
              <mc:AlternateContent>
                <mc:Choice Requires="w16se">
                  <w16se:symEx w16se:font="Segoe UI Emoji" w16se:char="25B3"/>
                </mc:Choice>
                <mc:Fallback>
                  <w:t>△</w:t>
                </mc:Fallback>
              </mc:AlternateContent>
            </w:r>
            <w:r w:rsidRPr="00262833">
              <w:rPr>
                <w:rFonts w:asciiTheme="majorEastAsia" w:eastAsiaTheme="majorEastAsia" w:hAnsiTheme="majorEastAsia"/>
                <w:color w:val="FFFFFF" w:themeColor="background1"/>
                <w:sz w:val="12"/>
                <w:szCs w:val="12"/>
              </w:rPr>
              <w:t>AI・ビッグデータ基礎</w:t>
            </w:r>
          </w:p>
        </w:tc>
        <w:tc>
          <w:tcPr>
            <w:tcW w:w="524" w:type="pct"/>
            <w:tcBorders>
              <w:bottom w:val="single" w:sz="4" w:space="0" w:color="auto"/>
            </w:tcBorders>
            <w:vAlign w:val="center"/>
          </w:tcPr>
          <w:p w14:paraId="7DF349D1" w14:textId="17140099" w:rsidR="00F426D1" w:rsidRPr="00D30F75" w:rsidRDefault="00C652AC" w:rsidP="008357D3">
            <w:pPr>
              <w:adjustRightInd w:val="0"/>
              <w:snapToGrid w:val="0"/>
              <w:spacing w:line="0" w:lineRule="atLeast"/>
              <w:jc w:val="center"/>
              <w:rPr>
                <w:rFonts w:asciiTheme="majorEastAsia" w:eastAsiaTheme="majorEastAsia" w:hAnsiTheme="majorEastAsia"/>
                <w:sz w:val="12"/>
                <w:szCs w:val="12"/>
              </w:rPr>
            </w:pPr>
            <w:r w:rsidRPr="00D30F75">
              <w:rPr>
                <w:rFonts w:asciiTheme="majorEastAsia" w:eastAsiaTheme="majorEastAsia" w:hAnsiTheme="majorEastAsia"/>
                <w:noProof/>
                <w:sz w:val="12"/>
                <w:szCs w:val="12"/>
              </w:rPr>
              <mc:AlternateContent>
                <mc:Choice Requires="wps">
                  <w:drawing>
                    <wp:anchor distT="45720" distB="45720" distL="114300" distR="114300" simplePos="0" relativeHeight="251718656" behindDoc="0" locked="0" layoutInCell="1" allowOverlap="1" wp14:anchorId="01A7C45D" wp14:editId="2CB4EAFD">
                      <wp:simplePos x="0" y="0"/>
                      <wp:positionH relativeFrom="margin">
                        <wp:posOffset>27305</wp:posOffset>
                      </wp:positionH>
                      <wp:positionV relativeFrom="page">
                        <wp:posOffset>-1073785</wp:posOffset>
                      </wp:positionV>
                      <wp:extent cx="1200150" cy="3289300"/>
                      <wp:effectExtent l="0" t="0" r="19050" b="25400"/>
                      <wp:wrapNone/>
                      <wp:docPr id="9"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3289300"/>
                              </a:xfrm>
                              <a:prstGeom prst="rect">
                                <a:avLst/>
                              </a:prstGeom>
                              <a:solidFill>
                                <a:sysClr val="window" lastClr="FFFFFF"/>
                              </a:solidFill>
                              <a:ln w="12700" cap="flat" cmpd="dbl" algn="ctr">
                                <a:solidFill>
                                  <a:sysClr val="windowText" lastClr="000000"/>
                                </a:solidFill>
                                <a:prstDash val="solid"/>
                                <a:round/>
                                <a:headEnd/>
                                <a:tailEnd/>
                              </a:ln>
                              <a:effectLst/>
                            </wps:spPr>
                            <wps:txbx>
                              <w:txbxContent>
                                <w:p w14:paraId="44C61186" w14:textId="77777777" w:rsidR="00177424" w:rsidRPr="0001167A" w:rsidRDefault="00177424" w:rsidP="0056473C">
                                  <w:pPr>
                                    <w:adjustRightInd w:val="0"/>
                                    <w:snapToGrid w:val="0"/>
                                    <w:spacing w:afterLines="25" w:after="71"/>
                                    <w:jc w:val="left"/>
                                    <w:rPr>
                                      <w:rFonts w:asciiTheme="majorEastAsia" w:eastAsiaTheme="majorEastAsia" w:hAnsiTheme="majorEastAsia"/>
                                      <w:sz w:val="14"/>
                                      <w:szCs w:val="14"/>
                                      <w14:textOutline w14:w="9525" w14:cap="rnd" w14:cmpd="sng" w14:algn="ctr">
                                        <w14:noFill/>
                                        <w14:prstDash w14:val="solid"/>
                                        <w14:bevel/>
                                      </w14:textOutline>
                                    </w:rPr>
                                  </w:pPr>
                                  <w:r w:rsidRPr="0001167A">
                                    <w:rPr>
                                      <w:rFonts w:ascii="ＭＳ ゴシック" w:eastAsia="ＭＳ ゴシック" w:hAnsi="ＭＳ ゴシック" w:hint="eastAsia"/>
                                      <w:sz w:val="14"/>
                                      <w:szCs w:val="14"/>
                                      <w14:textOutline w14:w="9525" w14:cap="rnd" w14:cmpd="sng" w14:algn="ctr">
                                        <w14:noFill/>
                                        <w14:prstDash w14:val="solid"/>
                                        <w14:bevel/>
                                      </w14:textOutline>
                                    </w:rPr>
                                    <w:t>凡例</w:t>
                                  </w:r>
                                  <w:r w:rsidRPr="0001167A">
                                    <w:rPr>
                                      <w:rFonts w:asciiTheme="majorEastAsia" w:eastAsiaTheme="majorEastAsia" w:hAnsiTheme="majorEastAsia"/>
                                      <w:sz w:val="14"/>
                                      <w:szCs w:val="14"/>
                                      <w14:textOutline w14:w="9525" w14:cap="rnd" w14:cmpd="sng" w14:algn="ctr">
                                        <w14:noFill/>
                                        <w14:prstDash w14:val="solid"/>
                                        <w14:bevel/>
                                      </w14:textOutline>
                                    </w:rPr>
                                    <w:t>：</w:t>
                                  </w:r>
                                </w:p>
                                <w:tbl>
                                  <w:tblPr>
                                    <w:tblStyle w:val="af0"/>
                                    <w:tblW w:w="0" w:type="auto"/>
                                    <w:jc w:val="center"/>
                                    <w:tblLook w:val="04A0" w:firstRow="1" w:lastRow="0" w:firstColumn="1" w:lastColumn="0" w:noHBand="0" w:noVBand="1"/>
                                  </w:tblPr>
                                  <w:tblGrid>
                                    <w:gridCol w:w="1122"/>
                                  </w:tblGrid>
                                  <w:tr w:rsidR="00177424" w:rsidRPr="00585F7E" w14:paraId="43EB7E6F" w14:textId="77777777" w:rsidTr="00530534">
                                    <w:trPr>
                                      <w:trHeight w:val="227"/>
                                      <w:jc w:val="center"/>
                                    </w:trPr>
                                    <w:tc>
                                      <w:tcPr>
                                        <w:tcW w:w="1122" w:type="dxa"/>
                                        <w:tcBorders>
                                          <w:bottom w:val="single" w:sz="6" w:space="0" w:color="auto"/>
                                        </w:tcBorders>
                                        <w:shd w:val="clear" w:color="auto" w:fill="595959" w:themeFill="text1" w:themeFillTint="A6"/>
                                        <w:vAlign w:val="center"/>
                                      </w:tcPr>
                                      <w:p w14:paraId="7D9B251B" w14:textId="77777777" w:rsidR="00177424" w:rsidRPr="006C22C0" w:rsidRDefault="00177424" w:rsidP="00395950">
                                        <w:pPr>
                                          <w:adjustRightInd w:val="0"/>
                                          <w:snapToGrid w:val="0"/>
                                          <w:jc w:val="center"/>
                                          <w:rPr>
                                            <w:rFonts w:asciiTheme="majorEastAsia" w:eastAsiaTheme="majorEastAsia" w:hAnsiTheme="majorEastAsia"/>
                                            <w:sz w:val="12"/>
                                            <w:szCs w:val="12"/>
                                            <w14:textOutline w14:w="9525" w14:cap="rnd" w14:cmpd="sng" w14:algn="ctr">
                                              <w14:noFill/>
                                              <w14:prstDash w14:val="solid"/>
                                              <w14:bevel/>
                                            </w14:textOutline>
                                          </w:rPr>
                                        </w:pPr>
                                        <w:r w:rsidRPr="006C22C0">
                                          <w:rPr>
                                            <w:rFonts w:asciiTheme="majorEastAsia" w:eastAsiaTheme="majorEastAsia" w:hAnsiTheme="majorEastAsia" w:hint="eastAsia"/>
                                            <w:color w:val="FFFFFF" w:themeColor="background1"/>
                                            <w:sz w:val="12"/>
                                            <w:szCs w:val="12"/>
                                            <w14:textOutline w14:w="9525" w14:cap="rnd" w14:cmpd="sng" w14:algn="ctr">
                                              <w14:noFill/>
                                              <w14:prstDash w14:val="solid"/>
                                              <w14:bevel/>
                                            </w14:textOutline>
                                          </w:rPr>
                                          <w:t>○必修</w:t>
                                        </w:r>
                                        <w:r w:rsidRPr="006C22C0">
                                          <w:rPr>
                                            <w:rFonts w:asciiTheme="majorEastAsia" w:eastAsiaTheme="majorEastAsia" w:hAnsiTheme="majorEastAsia"/>
                                            <w:color w:val="FFFFFF" w:themeColor="background1"/>
                                            <w:sz w:val="12"/>
                                            <w:szCs w:val="12"/>
                                            <w14:textOutline w14:w="9525" w14:cap="rnd" w14:cmpd="sng" w14:algn="ctr">
                                              <w14:noFill/>
                                              <w14:prstDash w14:val="solid"/>
                                              <w14:bevel/>
                                            </w14:textOutline>
                                          </w:rPr>
                                          <w:t>科目</w:t>
                                        </w:r>
                                      </w:p>
                                    </w:tc>
                                  </w:tr>
                                  <w:tr w:rsidR="00177424" w:rsidRPr="00585F7E" w14:paraId="088186E6" w14:textId="77777777" w:rsidTr="00262833">
                                    <w:trPr>
                                      <w:trHeight w:val="227"/>
                                      <w:jc w:val="center"/>
                                    </w:trPr>
                                    <w:tc>
                                      <w:tcPr>
                                        <w:tcW w:w="1122" w:type="dxa"/>
                                        <w:tcBorders>
                                          <w:top w:val="single" w:sz="6" w:space="0" w:color="auto"/>
                                          <w:bottom w:val="single" w:sz="4" w:space="0" w:color="auto"/>
                                        </w:tcBorders>
                                        <w:shd w:val="clear" w:color="auto" w:fill="7F7F7F" w:themeFill="text1" w:themeFillTint="80"/>
                                        <w:vAlign w:val="center"/>
                                      </w:tcPr>
                                      <w:p w14:paraId="3C5E4B74" w14:textId="73FF25E1" w:rsidR="00177424" w:rsidRPr="006C22C0" w:rsidRDefault="00177424" w:rsidP="00262833">
                                        <w:pPr>
                                          <w:adjustRightInd w:val="0"/>
                                          <w:snapToGrid w:val="0"/>
                                          <w:ind w:leftChars="-25" w:left="-45" w:rightChars="-63" w:right="-113"/>
                                          <w:jc w:val="center"/>
                                          <w:rPr>
                                            <w:rFonts w:asciiTheme="majorEastAsia" w:eastAsiaTheme="majorEastAsia" w:hAnsiTheme="majorEastAsia"/>
                                            <w:sz w:val="12"/>
                                            <w:szCs w:val="12"/>
                                            <w14:textOutline w14:w="9525" w14:cap="rnd" w14:cmpd="sng" w14:algn="ctr">
                                              <w14:noFill/>
                                              <w14:prstDash w14:val="solid"/>
                                              <w14:bevel/>
                                            </w14:textOutline>
                                          </w:rPr>
                                        </w:pPr>
                                        <w:r w:rsidRPr="00262833">
                                          <w:rPr>
                                            <w:rFonts w:asciiTheme="majorEastAsia" w:eastAsiaTheme="majorEastAsia" w:hAnsiTheme="majorEastAsia" w:hint="eastAsia"/>
                                            <w:color w:val="FFFFFF" w:themeColor="background1"/>
                                            <w:sz w:val="12"/>
                                            <w:szCs w:val="12"/>
                                            <w14:textOutline w14:w="9525" w14:cap="rnd" w14:cmpd="sng" w14:algn="ctr">
                                              <w14:noFill/>
                                              <w14:prstDash w14:val="solid"/>
                                              <w14:bevel/>
                                            </w14:textOutline>
                                          </w:rPr>
                                          <w:t>△選択必修科目</w:t>
                                        </w:r>
                                      </w:p>
                                    </w:tc>
                                  </w:tr>
                                  <w:tr w:rsidR="00177424" w:rsidRPr="00585F7E" w14:paraId="560F8ABE" w14:textId="77777777" w:rsidTr="00262833">
                                    <w:trPr>
                                      <w:trHeight w:val="369"/>
                                      <w:jc w:val="center"/>
                                    </w:trPr>
                                    <w:tc>
                                      <w:tcPr>
                                        <w:tcW w:w="1122" w:type="dxa"/>
                                        <w:shd w:val="clear" w:color="auto" w:fill="A6A6A6" w:themeFill="background1" w:themeFillShade="A6"/>
                                        <w:vAlign w:val="center"/>
                                      </w:tcPr>
                                      <w:p w14:paraId="414A2F90" w14:textId="44946D64" w:rsidR="00177424" w:rsidRPr="006C22C0" w:rsidRDefault="00177424" w:rsidP="00262833">
                                        <w:pPr>
                                          <w:adjustRightInd w:val="0"/>
                                          <w:snapToGrid w:val="0"/>
                                          <w:ind w:leftChars="-25" w:left="-45" w:rightChars="-63" w:right="-113"/>
                                          <w:jc w:val="center"/>
                                          <w:rPr>
                                            <w:rFonts w:asciiTheme="majorEastAsia" w:eastAsiaTheme="majorEastAsia" w:hAnsiTheme="majorEastAsia"/>
                                            <w:sz w:val="12"/>
                                            <w:szCs w:val="12"/>
                                            <w14:textOutline w14:w="9525" w14:cap="rnd" w14:cmpd="sng" w14:algn="ctr">
                                              <w14:noFill/>
                                              <w14:prstDash w14:val="solid"/>
                                              <w14:bevel/>
                                            </w14:textOutline>
                                          </w:rPr>
                                        </w:pPr>
                                        <w:r w:rsidRPr="00262833">
                                          <w:rPr>
                                            <w:rFonts w:asciiTheme="majorEastAsia" w:eastAsiaTheme="majorEastAsia" w:hAnsiTheme="majorEastAsia" w:hint="eastAsia"/>
                                            <w:sz w:val="12"/>
                                            <w:szCs w:val="12"/>
                                            <w:shd w:val="pct15" w:color="auto" w:fill="FFFFFF"/>
                                            <w14:textOutline w14:w="9525" w14:cap="rnd" w14:cmpd="sng" w14:algn="ctr">
                                              <w14:noFill/>
                                              <w14:prstDash w14:val="solid"/>
                                              <w14:bevel/>
                                            </w14:textOutline>
                                          </w:rPr>
                                          <w:t>△</w:t>
                                        </w:r>
                                        <w:r w:rsidRPr="00262833">
                                          <w:rPr>
                                            <w:rFonts w:asciiTheme="majorEastAsia" w:eastAsiaTheme="majorEastAsia" w:hAnsiTheme="majorEastAsia"/>
                                            <w:sz w:val="12"/>
                                            <w:szCs w:val="12"/>
                                            <w:shd w:val="pct15" w:color="auto" w:fill="FFFFFF"/>
                                            <w14:textOutline w14:w="9525" w14:cap="rnd" w14:cmpd="sng" w14:algn="ctr">
                                              <w14:noFill/>
                                              <w14:prstDash w14:val="solid"/>
                                              <w14:bevel/>
                                            </w14:textOutline>
                                          </w:rPr>
                                          <w:t>1選</w:t>
                                        </w:r>
                                        <w:r w:rsidRPr="00262833">
                                          <w:rPr>
                                            <w:rFonts w:asciiTheme="majorEastAsia" w:eastAsiaTheme="majorEastAsia" w:hAnsiTheme="majorEastAsia" w:hint="eastAsia"/>
                                            <w:sz w:val="12"/>
                                            <w:szCs w:val="12"/>
                                            <w:shd w:val="pct15" w:color="auto" w:fill="FFFFFF"/>
                                            <w14:textOutline w14:w="9525" w14:cap="rnd" w14:cmpd="sng" w14:algn="ctr">
                                              <w14:noFill/>
                                              <w14:prstDash w14:val="solid"/>
                                              <w14:bevel/>
                                            </w14:textOutline>
                                          </w:rPr>
                                          <w:t>択必修科目</w:t>
                                        </w:r>
                                      </w:p>
                                    </w:tc>
                                  </w:tr>
                                  <w:tr w:rsidR="00177424" w:rsidRPr="00585F7E" w14:paraId="1CA8B181" w14:textId="77777777" w:rsidTr="00262833">
                                    <w:trPr>
                                      <w:trHeight w:val="369"/>
                                      <w:jc w:val="center"/>
                                    </w:trPr>
                                    <w:tc>
                                      <w:tcPr>
                                        <w:tcW w:w="1122" w:type="dxa"/>
                                        <w:shd w:val="clear" w:color="auto" w:fill="F2F2F2" w:themeFill="background1" w:themeFillShade="F2"/>
                                        <w:vAlign w:val="center"/>
                                      </w:tcPr>
                                      <w:p w14:paraId="2D4A764A" w14:textId="5732C811" w:rsidR="00177424" w:rsidRPr="006C22C0" w:rsidRDefault="00177424" w:rsidP="00C826D5">
                                        <w:pPr>
                                          <w:adjustRightInd w:val="0"/>
                                          <w:snapToGrid w:val="0"/>
                                          <w:ind w:leftChars="-25" w:left="-45" w:rightChars="-63" w:right="-113"/>
                                          <w:rPr>
                                            <w:rFonts w:asciiTheme="majorEastAsia" w:eastAsiaTheme="majorEastAsia" w:hAnsiTheme="majorEastAsia"/>
                                            <w:sz w:val="12"/>
                                            <w:szCs w:val="12"/>
                                            <w14:textOutline w14:w="9525" w14:cap="rnd" w14:cmpd="sng" w14:algn="ctr">
                                              <w14:noFill/>
                                              <w14:prstDash w14:val="solid"/>
                                              <w14:bevel/>
                                            </w14:textOutline>
                                          </w:rPr>
                                        </w:pPr>
                                        <w:r>
                                          <w:rPr>
                                            <w:rFonts w:asciiTheme="majorEastAsia" w:eastAsiaTheme="majorEastAsia" w:hAnsiTheme="majorEastAsia" w:hint="eastAsia"/>
                                            <w:sz w:val="12"/>
                                            <w:szCs w:val="12"/>
                                            <w14:textOutline w14:w="9525" w14:cap="rnd" w14:cmpd="sng" w14:algn="ctr">
                                              <w14:noFill/>
                                              <w14:prstDash w14:val="solid"/>
                                              <w14:bevel/>
                                            </w14:textOutline>
                                          </w:rPr>
                                          <w:t>△2</w:t>
                                        </w:r>
                                        <w:r>
                                          <w:rPr>
                                            <w:rFonts w:asciiTheme="majorEastAsia" w:eastAsiaTheme="majorEastAsia" w:hAnsiTheme="majorEastAsia"/>
                                            <w:sz w:val="12"/>
                                            <w:szCs w:val="12"/>
                                            <w14:textOutline w14:w="9525" w14:cap="rnd" w14:cmpd="sng" w14:algn="ctr">
                                              <w14:noFill/>
                                              <w14:prstDash w14:val="solid"/>
                                              <w14:bevel/>
                                            </w14:textOutline>
                                          </w:rPr>
                                          <w:t xml:space="preserve"> </w:t>
                                        </w:r>
                                        <w:r w:rsidRPr="006C22C0">
                                          <w:rPr>
                                            <w:rFonts w:asciiTheme="majorEastAsia" w:eastAsiaTheme="majorEastAsia" w:hAnsiTheme="majorEastAsia"/>
                                            <w:sz w:val="12"/>
                                            <w:szCs w:val="12"/>
                                            <w14:textOutline w14:w="9525" w14:cap="rnd" w14:cmpd="sng" w14:algn="ctr">
                                              <w14:noFill/>
                                              <w14:prstDash w14:val="solid"/>
                                              <w14:bevel/>
                                            </w14:textOutline>
                                          </w:rPr>
                                          <w:t>選択</w:t>
                                        </w:r>
                                        <w:r w:rsidRPr="006C22C0">
                                          <w:rPr>
                                            <w:rFonts w:asciiTheme="majorEastAsia" w:eastAsiaTheme="majorEastAsia" w:hAnsiTheme="majorEastAsia" w:hint="eastAsia"/>
                                            <w:sz w:val="12"/>
                                            <w:szCs w:val="12"/>
                                            <w14:textOutline w14:w="9525" w14:cap="rnd" w14:cmpd="sng" w14:algn="ctr">
                                              <w14:noFill/>
                                              <w14:prstDash w14:val="solid"/>
                                              <w14:bevel/>
                                            </w14:textOutline>
                                          </w:rPr>
                                          <w:t>必修科目</w:t>
                                        </w:r>
                                      </w:p>
                                    </w:tc>
                                  </w:tr>
                                  <w:tr w:rsidR="00177424" w:rsidRPr="00585F7E" w14:paraId="50BF1FC5" w14:textId="77777777" w:rsidTr="006C22C0">
                                    <w:trPr>
                                      <w:trHeight w:val="227"/>
                                      <w:jc w:val="center"/>
                                    </w:trPr>
                                    <w:tc>
                                      <w:tcPr>
                                        <w:tcW w:w="1122" w:type="dxa"/>
                                        <w:vAlign w:val="center"/>
                                      </w:tcPr>
                                      <w:p w14:paraId="0EAE5352" w14:textId="77777777" w:rsidR="00177424" w:rsidRPr="006C22C0" w:rsidRDefault="00177424" w:rsidP="00AB3D9B">
                                        <w:pPr>
                                          <w:adjustRightInd w:val="0"/>
                                          <w:snapToGrid w:val="0"/>
                                          <w:jc w:val="center"/>
                                          <w:rPr>
                                            <w:rFonts w:asciiTheme="majorEastAsia" w:eastAsiaTheme="majorEastAsia" w:hAnsiTheme="majorEastAsia"/>
                                            <w:sz w:val="12"/>
                                            <w:szCs w:val="12"/>
                                            <w14:textOutline w14:w="9525" w14:cap="rnd" w14:cmpd="sng" w14:algn="ctr">
                                              <w14:noFill/>
                                              <w14:prstDash w14:val="solid"/>
                                              <w14:bevel/>
                                            </w14:textOutline>
                                          </w:rPr>
                                        </w:pPr>
                                        <w:r w:rsidRPr="006C22C0">
                                          <w:rPr>
                                            <w:rFonts w:asciiTheme="majorEastAsia" w:eastAsiaTheme="majorEastAsia" w:hAnsiTheme="majorEastAsia" w:hint="eastAsia"/>
                                            <w:sz w:val="12"/>
                                            <w:szCs w:val="12"/>
                                            <w14:textOutline w14:w="9525" w14:cap="rnd" w14:cmpd="sng" w14:algn="ctr">
                                              <w14:noFill/>
                                              <w14:prstDash w14:val="solid"/>
                                              <w14:bevel/>
                                            </w14:textOutline>
                                          </w:rPr>
                                          <w:t>選択科目</w:t>
                                        </w:r>
                                      </w:p>
                                    </w:tc>
                                  </w:tr>
                                </w:tbl>
                                <w:p w14:paraId="19A49966" w14:textId="52E5B91F" w:rsidR="00177424" w:rsidRPr="004E78E4" w:rsidRDefault="00177424" w:rsidP="004E78E4">
                                  <w:pPr>
                                    <w:adjustRightInd w:val="0"/>
                                    <w:snapToGrid w:val="0"/>
                                    <w:spacing w:beforeLines="25" w:before="71"/>
                                    <w:ind w:left="120" w:hangingChars="100" w:hanging="120"/>
                                    <w:jc w:val="left"/>
                                    <w:rPr>
                                      <w:rFonts w:asciiTheme="majorEastAsia" w:eastAsiaTheme="majorEastAsia" w:hAnsiTheme="majorEastAsia"/>
                                      <w:sz w:val="12"/>
                                      <w:szCs w:val="12"/>
                                      <w14:textOutline w14:w="9525" w14:cap="rnd" w14:cmpd="sng" w14:algn="ctr">
                                        <w14:noFill/>
                                        <w14:prstDash w14:val="solid"/>
                                        <w14:bevel/>
                                      </w14:textOutline>
                                    </w:rPr>
                                  </w:pPr>
                                  <w:r w:rsidRPr="00530534">
                                    <w:rPr>
                                      <w:rFonts w:asciiTheme="majorEastAsia" w:eastAsiaTheme="majorEastAsia" w:hAnsiTheme="majorEastAsia" w:hint="eastAsia"/>
                                      <w:sz w:val="12"/>
                                      <w:szCs w:val="12"/>
                                      <w14:textOutline w14:w="9525" w14:cap="rnd" w14:cmpd="sng" w14:algn="ctr">
                                        <w14:noFill/>
                                        <w14:prstDash w14:val="solid"/>
                                        <w14:bevel/>
                                      </w14:textOutline>
                                    </w:rPr>
                                    <w:t>※</w:t>
                                  </w:r>
                                  <w:r>
                                    <w:rPr>
                                      <w:rFonts w:asciiTheme="majorEastAsia" w:eastAsiaTheme="majorEastAsia" w:hAnsiTheme="majorEastAsia" w:hint="eastAsia"/>
                                      <w:sz w:val="12"/>
                                      <w:szCs w:val="12"/>
                                      <w14:textOutline w14:w="9525" w14:cap="rnd" w14:cmpd="sng" w14:algn="ctr">
                                        <w14:noFill/>
                                        <w14:prstDash w14:val="solid"/>
                                        <w14:bevel/>
                                      </w14:textOutline>
                                    </w:rPr>
                                    <w:t>1</w:t>
                                  </w:r>
                                  <w:r w:rsidRPr="00530534">
                                    <w:rPr>
                                      <w:rFonts w:asciiTheme="majorEastAsia" w:eastAsiaTheme="majorEastAsia" w:hAnsiTheme="majorEastAsia"/>
                                      <w:sz w:val="12"/>
                                      <w:szCs w:val="12"/>
                                      <w14:textOutline w14:w="9525" w14:cap="rnd" w14:cmpd="sng" w14:algn="ctr">
                                        <w14:noFill/>
                                        <w14:prstDash w14:val="solid"/>
                                        <w14:bevel/>
                                      </w14:textOutline>
                                    </w:rPr>
                                    <w:t xml:space="preserve"> </w:t>
                                  </w:r>
                                  <w:r>
                                    <w:rPr>
                                      <w:rFonts w:asciiTheme="majorEastAsia" w:eastAsiaTheme="majorEastAsia" w:hAnsiTheme="majorEastAsia" w:hint="eastAsia"/>
                                      <w:sz w:val="12"/>
                                      <w:szCs w:val="12"/>
                                      <w14:textOutline w14:w="9525" w14:cap="rnd" w14:cmpd="sng" w14:algn="ctr">
                                        <w14:noFill/>
                                        <w14:prstDash w14:val="solid"/>
                                        <w14:bevel/>
                                      </w14:textOutline>
                                    </w:rPr>
                                    <w:t>D</w:t>
                                  </w:r>
                                  <w:r>
                                    <w:rPr>
                                      <w:rFonts w:asciiTheme="majorEastAsia" w:eastAsiaTheme="majorEastAsia" w:hAnsiTheme="majorEastAsia"/>
                                      <w:sz w:val="12"/>
                                      <w:szCs w:val="12"/>
                                      <w14:textOutline w14:w="9525" w14:cap="rnd" w14:cmpd="sng" w14:algn="ctr">
                                        <w14:noFill/>
                                        <w14:prstDash w14:val="solid"/>
                                        <w14:bevel/>
                                      </w14:textOutline>
                                    </w:rPr>
                                    <w:t>S</w:t>
                                  </w:r>
                                  <w:r>
                                    <w:rPr>
                                      <w:rFonts w:asciiTheme="majorEastAsia" w:eastAsiaTheme="majorEastAsia" w:hAnsiTheme="majorEastAsia" w:hint="eastAsia"/>
                                      <w:sz w:val="12"/>
                                      <w:szCs w:val="12"/>
                                      <w14:textOutline w14:w="9525" w14:cap="rnd" w14:cmpd="sng" w14:algn="ctr">
                                        <w14:noFill/>
                                        <w14:prstDash w14:val="solid"/>
                                        <w14:bevel/>
                                      </w14:textOutline>
                                    </w:rPr>
                                    <w:t>指定</w:t>
                                  </w:r>
                                  <w:r>
                                    <w:rPr>
                                      <w:rFonts w:asciiTheme="majorEastAsia" w:eastAsiaTheme="majorEastAsia" w:hAnsiTheme="majorEastAsia"/>
                                      <w:sz w:val="12"/>
                                      <w:szCs w:val="12"/>
                                      <w14:textOutline w14:w="9525" w14:cap="rnd" w14:cmpd="sng" w14:algn="ctr">
                                        <w14:noFill/>
                                        <w14:prstDash w14:val="solid"/>
                                        <w14:bevel/>
                                      </w14:textOutline>
                                    </w:rPr>
                                    <w:t>科目を1単位以上</w:t>
                                  </w:r>
                                  <w:r>
                                    <w:rPr>
                                      <w:rFonts w:asciiTheme="majorEastAsia" w:eastAsiaTheme="majorEastAsia" w:hAnsiTheme="majorEastAsia" w:hint="eastAsia"/>
                                      <w:sz w:val="12"/>
                                      <w:szCs w:val="12"/>
                                      <w14:textOutline w14:w="9525" w14:cap="rnd" w14:cmpd="sng" w14:algn="ctr">
                                        <w14:noFill/>
                                        <w14:prstDash w14:val="solid"/>
                                        <w14:bevel/>
                                      </w14:textOutline>
                                    </w:rPr>
                                    <w:t>修得</w:t>
                                  </w:r>
                                  <w:r>
                                    <w:rPr>
                                      <w:rFonts w:asciiTheme="majorEastAsia" w:eastAsiaTheme="majorEastAsia" w:hAnsiTheme="majorEastAsia"/>
                                      <w:sz w:val="12"/>
                                      <w:szCs w:val="12"/>
                                      <w14:textOutline w14:w="9525" w14:cap="rnd" w14:cmpd="sng" w14:algn="ctr">
                                        <w14:noFill/>
                                        <w14:prstDash w14:val="solid"/>
                                        <w14:bevel/>
                                      </w14:textOutline>
                                    </w:rPr>
                                    <w:t>が必須</w:t>
                                  </w:r>
                                </w:p>
                                <w:p w14:paraId="52425505" w14:textId="6E6F21E1" w:rsidR="00177424" w:rsidRPr="0037181F" w:rsidRDefault="00177424" w:rsidP="0056473C">
                                  <w:pPr>
                                    <w:adjustRightInd w:val="0"/>
                                    <w:snapToGrid w:val="0"/>
                                    <w:spacing w:beforeLines="25" w:before="71"/>
                                    <w:ind w:left="120" w:hangingChars="100" w:hanging="120"/>
                                    <w:jc w:val="left"/>
                                    <w:rPr>
                                      <w:rFonts w:asciiTheme="majorEastAsia" w:eastAsiaTheme="majorEastAsia" w:hAnsiTheme="majorEastAsia"/>
                                      <w:color w:val="000000" w:themeColor="text1"/>
                                      <w:sz w:val="12"/>
                                      <w:szCs w:val="12"/>
                                      <w14:textOutline w14:w="9525" w14:cap="rnd" w14:cmpd="sng" w14:algn="ctr">
                                        <w14:noFill/>
                                        <w14:prstDash w14:val="solid"/>
                                        <w14:bevel/>
                                      </w14:textOutline>
                                    </w:rPr>
                                  </w:pPr>
                                  <w:r w:rsidRPr="00530534">
                                    <w:rPr>
                                      <w:rFonts w:asciiTheme="majorEastAsia" w:eastAsiaTheme="majorEastAsia" w:hAnsiTheme="majorEastAsia" w:hint="eastAsia"/>
                                      <w:sz w:val="12"/>
                                      <w:szCs w:val="12"/>
                                      <w14:textOutline w14:w="9525" w14:cap="rnd" w14:cmpd="sng" w14:algn="ctr">
                                        <w14:noFill/>
                                        <w14:prstDash w14:val="solid"/>
                                        <w14:bevel/>
                                      </w14:textOutline>
                                    </w:rPr>
                                    <w:t>※</w:t>
                                  </w:r>
                                  <w:r>
                                    <w:rPr>
                                      <w:rFonts w:asciiTheme="majorEastAsia" w:eastAsiaTheme="majorEastAsia" w:hAnsiTheme="majorEastAsia" w:hint="eastAsia"/>
                                      <w:sz w:val="12"/>
                                      <w:szCs w:val="12"/>
                                      <w14:textOutline w14:w="9525" w14:cap="rnd" w14:cmpd="sng" w14:algn="ctr">
                                        <w14:noFill/>
                                        <w14:prstDash w14:val="solid"/>
                                        <w14:bevel/>
                                      </w14:textOutline>
                                    </w:rPr>
                                    <w:t>2 2年生</w:t>
                                  </w:r>
                                  <w:r>
                                    <w:rPr>
                                      <w:rFonts w:asciiTheme="majorEastAsia" w:eastAsiaTheme="majorEastAsia" w:hAnsiTheme="majorEastAsia"/>
                                      <w:sz w:val="12"/>
                                      <w:szCs w:val="12"/>
                                      <w14:textOutline w14:w="9525" w14:cap="rnd" w14:cmpd="sng" w14:algn="ctr">
                                        <w14:noFill/>
                                        <w14:prstDash w14:val="solid"/>
                                        <w14:bevel/>
                                      </w14:textOutline>
                                    </w:rPr>
                                    <w:t>の配当科目であるが、時間割や</w:t>
                                  </w:r>
                                  <w:r>
                                    <w:rPr>
                                      <w:rFonts w:asciiTheme="majorEastAsia" w:eastAsiaTheme="majorEastAsia" w:hAnsiTheme="majorEastAsia" w:hint="eastAsia"/>
                                      <w:sz w:val="12"/>
                                      <w:szCs w:val="12"/>
                                      <w14:textOutline w14:w="9525" w14:cap="rnd" w14:cmpd="sng" w14:algn="ctr">
                                        <w14:noFill/>
                                        <w14:prstDash w14:val="solid"/>
                                        <w14:bevel/>
                                      </w14:textOutline>
                                    </w:rPr>
                                    <w:t>履修単位数の</w:t>
                                  </w:r>
                                  <w:r>
                                    <w:rPr>
                                      <w:rFonts w:asciiTheme="majorEastAsia" w:eastAsiaTheme="majorEastAsia" w:hAnsiTheme="majorEastAsia"/>
                                      <w:sz w:val="12"/>
                                      <w:szCs w:val="12"/>
                                      <w14:textOutline w14:w="9525" w14:cap="rnd" w14:cmpd="sng" w14:algn="ctr">
                                        <w14:noFill/>
                                        <w14:prstDash w14:val="solid"/>
                                        <w14:bevel/>
                                      </w14:textOutline>
                                    </w:rPr>
                                    <w:t>都合上</w:t>
                                  </w:r>
                                  <w:r w:rsidRPr="0037181F">
                                    <w:rPr>
                                      <w:rFonts w:asciiTheme="majorEastAsia" w:eastAsiaTheme="majorEastAsia" w:hAnsiTheme="majorEastAsia"/>
                                      <w:color w:val="000000" w:themeColor="text1"/>
                                      <w:sz w:val="12"/>
                                      <w:szCs w:val="12"/>
                                      <w14:textOutline w14:w="9525" w14:cap="rnd" w14:cmpd="sng" w14:algn="ctr">
                                        <w14:noFill/>
                                        <w14:prstDash w14:val="solid"/>
                                        <w14:bevel/>
                                      </w14:textOutline>
                                    </w:rPr>
                                    <w:t>3年生での履修</w:t>
                                  </w:r>
                                  <w:r w:rsidRPr="0037181F">
                                    <w:rPr>
                                      <w:rFonts w:asciiTheme="majorEastAsia" w:eastAsiaTheme="majorEastAsia" w:hAnsiTheme="majorEastAsia" w:hint="eastAsia"/>
                                      <w:color w:val="000000" w:themeColor="text1"/>
                                      <w:sz w:val="12"/>
                                      <w:szCs w:val="12"/>
                                      <w14:textOutline w14:w="9525" w14:cap="rnd" w14:cmpd="sng" w14:algn="ctr">
                                        <w14:noFill/>
                                        <w14:prstDash w14:val="solid"/>
                                        <w14:bevel/>
                                      </w14:textOutline>
                                    </w:rPr>
                                    <w:t>とした。</w:t>
                                  </w:r>
                                </w:p>
                                <w:p w14:paraId="4F329E22" w14:textId="09905945" w:rsidR="00177424" w:rsidRPr="00530534" w:rsidRDefault="00177424" w:rsidP="0056473C">
                                  <w:pPr>
                                    <w:adjustRightInd w:val="0"/>
                                    <w:snapToGrid w:val="0"/>
                                    <w:spacing w:beforeLines="25" w:before="71"/>
                                    <w:ind w:left="120" w:hangingChars="100" w:hanging="120"/>
                                    <w:jc w:val="left"/>
                                    <w:rPr>
                                      <w:rFonts w:asciiTheme="majorEastAsia" w:eastAsiaTheme="majorEastAsia" w:hAnsiTheme="majorEastAsia"/>
                                      <w:sz w:val="12"/>
                                      <w:szCs w:val="12"/>
                                      <w14:textOutline w14:w="9525" w14:cap="rnd" w14:cmpd="sng" w14:algn="ctr">
                                        <w14:noFill/>
                                        <w14:prstDash w14:val="solid"/>
                                        <w14:bevel/>
                                      </w14:textOutline>
                                    </w:rPr>
                                  </w:pPr>
                                  <w:r w:rsidRPr="0037181F">
                                    <w:rPr>
                                      <w:rFonts w:asciiTheme="majorEastAsia" w:eastAsiaTheme="majorEastAsia" w:hAnsiTheme="majorEastAsia" w:hint="eastAsia"/>
                                      <w:color w:val="000000" w:themeColor="text1"/>
                                      <w:sz w:val="12"/>
                                      <w:szCs w:val="12"/>
                                      <w14:textOutline w14:w="9525" w14:cap="rnd" w14:cmpd="sng" w14:algn="ctr">
                                        <w14:noFill/>
                                        <w14:prstDash w14:val="solid"/>
                                        <w14:bevel/>
                                      </w14:textOutline>
                                    </w:rPr>
                                    <w:t>※</w:t>
                                  </w:r>
                                  <w:r w:rsidRPr="0037181F">
                                    <w:rPr>
                                      <w:rFonts w:asciiTheme="majorEastAsia" w:eastAsiaTheme="majorEastAsia" w:hAnsiTheme="majorEastAsia"/>
                                      <w:color w:val="000000" w:themeColor="text1"/>
                                      <w:sz w:val="12"/>
                                      <w:szCs w:val="12"/>
                                      <w14:textOutline w14:w="9525" w14:cap="rnd" w14:cmpd="sng" w14:algn="ctr">
                                        <w14:noFill/>
                                        <w14:prstDash w14:val="solid"/>
                                        <w14:bevel/>
                                      </w14:textOutline>
                                    </w:rPr>
                                    <w:t xml:space="preserve">3 </w:t>
                                  </w:r>
                                  <w:r w:rsidRPr="0037181F">
                                    <w:rPr>
                                      <w:rFonts w:asciiTheme="majorEastAsia" w:eastAsiaTheme="majorEastAsia" w:hAnsiTheme="majorEastAsia" w:hint="eastAsia"/>
                                      <w:color w:val="000000" w:themeColor="text1"/>
                                      <w:sz w:val="12"/>
                                      <w:szCs w:val="12"/>
                                      <w14:textOutline w14:w="9525" w14:cap="rnd" w14:cmpd="sng" w14:algn="ctr">
                                        <w14:noFill/>
                                        <w14:prstDash w14:val="solid"/>
                                        <w14:bevel/>
                                      </w14:textOutline>
                                    </w:rPr>
                                    <w:t>履修学年を</w:t>
                                  </w:r>
                                  <w:r w:rsidRPr="00530534">
                                    <w:rPr>
                                      <w:rFonts w:asciiTheme="majorEastAsia" w:eastAsiaTheme="majorEastAsia" w:hAnsiTheme="majorEastAsia"/>
                                      <w:sz w:val="12"/>
                                      <w:szCs w:val="12"/>
                                      <w14:textOutline w14:w="9525" w14:cap="rnd" w14:cmpd="sng" w14:algn="ctr">
                                        <w14:noFill/>
                                        <w14:prstDash w14:val="solid"/>
                                        <w14:bevel/>
                                      </w14:textOutline>
                                    </w:rPr>
                                    <w:t>問わない科目</w:t>
                                  </w:r>
                                  <w:r w:rsidRPr="00530534">
                                    <w:rPr>
                                      <w:rFonts w:asciiTheme="majorEastAsia" w:eastAsiaTheme="majorEastAsia" w:hAnsiTheme="majorEastAsia" w:hint="eastAsia"/>
                                      <w:sz w:val="12"/>
                                      <w:szCs w:val="12"/>
                                      <w14:textOutline w14:w="9525" w14:cap="rnd" w14:cmpd="sng" w14:algn="ctr">
                                        <w14:noFill/>
                                        <w14:prstDash w14:val="solid"/>
                                        <w14:bevel/>
                                      </w14:textOutline>
                                    </w:rPr>
                                    <w:t>である。</w:t>
                                  </w:r>
                                </w:p>
                                <w:p w14:paraId="0C6744C4" w14:textId="5B011268" w:rsidR="00177424" w:rsidRPr="00530534" w:rsidRDefault="00177424" w:rsidP="0056473C">
                                  <w:pPr>
                                    <w:adjustRightInd w:val="0"/>
                                    <w:snapToGrid w:val="0"/>
                                    <w:spacing w:beforeLines="25" w:before="71"/>
                                    <w:ind w:left="120" w:hangingChars="100" w:hanging="120"/>
                                    <w:jc w:val="left"/>
                                    <w:rPr>
                                      <w:rFonts w:asciiTheme="majorEastAsia" w:eastAsiaTheme="majorEastAsia" w:hAnsiTheme="majorEastAsia"/>
                                      <w:sz w:val="12"/>
                                      <w:szCs w:val="12"/>
                                      <w14:textOutline w14:w="9525" w14:cap="rnd" w14:cmpd="sng" w14:algn="ctr">
                                        <w14:noFill/>
                                        <w14:prstDash w14:val="solid"/>
                                        <w14:bevel/>
                                      </w14:textOutline>
                                    </w:rPr>
                                  </w:pPr>
                                  <w:r w:rsidRPr="00530534">
                                    <w:rPr>
                                      <w:rFonts w:asciiTheme="majorEastAsia" w:eastAsiaTheme="majorEastAsia" w:hAnsiTheme="majorEastAsia" w:hint="eastAsia"/>
                                      <w:sz w:val="12"/>
                                      <w:szCs w:val="12"/>
                                      <w14:textOutline w14:w="9525" w14:cap="rnd" w14:cmpd="sng" w14:algn="ctr">
                                        <w14:noFill/>
                                        <w14:prstDash w14:val="solid"/>
                                        <w14:bevel/>
                                      </w14:textOutline>
                                    </w:rPr>
                                    <w:t>※</w:t>
                                  </w:r>
                                  <w:r>
                                    <w:rPr>
                                      <w:rFonts w:asciiTheme="majorEastAsia" w:eastAsiaTheme="majorEastAsia" w:hAnsiTheme="majorEastAsia"/>
                                      <w:sz w:val="12"/>
                                      <w:szCs w:val="12"/>
                                      <w14:textOutline w14:w="9525" w14:cap="rnd" w14:cmpd="sng" w14:algn="ctr">
                                        <w14:noFill/>
                                        <w14:prstDash w14:val="solid"/>
                                        <w14:bevel/>
                                      </w14:textOutline>
                                    </w:rPr>
                                    <w:t>4</w:t>
                                  </w:r>
                                  <w:r w:rsidRPr="00530534">
                                    <w:rPr>
                                      <w:rFonts w:asciiTheme="majorEastAsia" w:eastAsiaTheme="majorEastAsia" w:hAnsiTheme="majorEastAsia"/>
                                      <w:sz w:val="12"/>
                                      <w:szCs w:val="12"/>
                                      <w14:textOutline w14:w="9525" w14:cap="rnd" w14:cmpd="sng" w14:algn="ctr">
                                        <w14:noFill/>
                                        <w14:prstDash w14:val="solid"/>
                                        <w14:bevel/>
                                      </w14:textOutline>
                                    </w:rPr>
                                    <w:t xml:space="preserve"> 対開講</w:t>
                                  </w:r>
                                  <w:r w:rsidRPr="00530534">
                                    <w:rPr>
                                      <w:rFonts w:asciiTheme="majorEastAsia" w:eastAsiaTheme="majorEastAsia" w:hAnsiTheme="majorEastAsia" w:hint="eastAsia"/>
                                      <w:sz w:val="12"/>
                                      <w:szCs w:val="12"/>
                                      <w14:textOutline w14:w="9525" w14:cap="rnd" w14:cmpd="sng" w14:algn="ctr">
                                        <w14:noFill/>
                                        <w14:prstDash w14:val="solid"/>
                                        <w14:bevel/>
                                      </w14:textOutline>
                                    </w:rPr>
                                    <w:t>科目であり</w:t>
                                  </w:r>
                                  <w:r>
                                    <w:rPr>
                                      <w:rFonts w:asciiTheme="majorEastAsia" w:eastAsiaTheme="majorEastAsia" w:hAnsiTheme="majorEastAsia" w:hint="eastAsia"/>
                                      <w:sz w:val="12"/>
                                      <w:szCs w:val="12"/>
                                      <w14:textOutline w14:w="9525" w14:cap="rnd" w14:cmpd="sng" w14:algn="ctr">
                                        <w14:noFill/>
                                        <w14:prstDash w14:val="solid"/>
                                        <w14:bevel/>
                                      </w14:textOutline>
                                    </w:rPr>
                                    <w:t>，</w:t>
                                  </w:r>
                                  <w:r w:rsidRPr="00530534">
                                    <w:rPr>
                                      <w:rFonts w:asciiTheme="majorEastAsia" w:eastAsiaTheme="majorEastAsia" w:hAnsiTheme="majorEastAsia" w:hint="eastAsia"/>
                                      <w:sz w:val="12"/>
                                      <w:szCs w:val="12"/>
                                      <w14:textOutline w14:w="9525" w14:cap="rnd" w14:cmpd="sng" w14:algn="ctr">
                                        <w14:noFill/>
                                        <w14:prstDash w14:val="solid"/>
                                        <w14:bevel/>
                                      </w14:textOutline>
                                    </w:rPr>
                                    <w:t>ABクラスの開講時期を</w:t>
                                  </w:r>
                                  <w:r w:rsidRPr="00530534">
                                    <w:rPr>
                                      <w:rFonts w:asciiTheme="majorEastAsia" w:eastAsiaTheme="majorEastAsia" w:hAnsiTheme="majorEastAsia"/>
                                      <w:sz w:val="12"/>
                                      <w:szCs w:val="12"/>
                                      <w14:textOutline w14:w="9525" w14:cap="rnd" w14:cmpd="sng" w14:algn="ctr">
                                        <w14:noFill/>
                                        <w14:prstDash w14:val="solid"/>
                                        <w14:bevel/>
                                      </w14:textOutline>
                                    </w:rPr>
                                    <w:t>示している。</w:t>
                                  </w:r>
                                  <w:r w:rsidRPr="00530534">
                                    <w:rPr>
                                      <w:rFonts w:asciiTheme="majorEastAsia" w:eastAsiaTheme="majorEastAsia" w:hAnsiTheme="majorEastAsia" w:hint="eastAsia"/>
                                      <w:sz w:val="12"/>
                                      <w:szCs w:val="12"/>
                                      <w14:textOutline w14:w="9525" w14:cap="rnd" w14:cmpd="sng" w14:algn="ctr">
                                        <w14:noFill/>
                                        <w14:prstDash w14:val="solid"/>
                                        <w14:bevel/>
                                      </w14:textOutline>
                                    </w:rPr>
                                    <w:t>CDクラスの開講時期は前後期</w:t>
                                  </w:r>
                                  <w:r>
                                    <w:rPr>
                                      <w:rFonts w:asciiTheme="majorEastAsia" w:eastAsiaTheme="majorEastAsia" w:hAnsiTheme="majorEastAsia" w:hint="eastAsia"/>
                                      <w:sz w:val="12"/>
                                      <w:szCs w:val="12"/>
                                      <w14:textOutline w14:w="9525" w14:cap="rnd" w14:cmpd="sng" w14:algn="ctr">
                                        <w14:noFill/>
                                        <w14:prstDash w14:val="solid"/>
                                        <w14:bevel/>
                                      </w14:textOutline>
                                    </w:rPr>
                                    <w:t>，反対と</w:t>
                                  </w:r>
                                  <w:r w:rsidRPr="00530534">
                                    <w:rPr>
                                      <w:rFonts w:asciiTheme="majorEastAsia" w:eastAsiaTheme="majorEastAsia" w:hAnsiTheme="majorEastAsia" w:hint="eastAsia"/>
                                      <w:sz w:val="12"/>
                                      <w:szCs w:val="12"/>
                                      <w14:textOutline w14:w="9525" w14:cap="rnd" w14:cmpd="sng" w14:algn="ctr">
                                        <w14:noFill/>
                                        <w14:prstDash w14:val="solid"/>
                                        <w14:bevel/>
                                      </w14:textOutline>
                                    </w:rPr>
                                    <w:t>なる</w:t>
                                  </w:r>
                                  <w:r>
                                    <w:rPr>
                                      <w:rFonts w:asciiTheme="majorEastAsia" w:eastAsiaTheme="majorEastAsia" w:hAnsiTheme="majorEastAsia" w:hint="eastAsia"/>
                                      <w:sz w:val="12"/>
                                      <w:szCs w:val="12"/>
                                      <w14:textOutline w14:w="9525" w14:cap="rnd" w14:cmpd="sng" w14:algn="ctr">
                                        <w14:noFill/>
                                        <w14:prstDash w14:val="solid"/>
                                        <w14:bevel/>
                                      </w14:textOutline>
                                    </w:rPr>
                                    <w:t>ため，</w:t>
                                  </w:r>
                                  <w:r w:rsidRPr="00530534">
                                    <w:rPr>
                                      <w:rFonts w:asciiTheme="majorEastAsia" w:eastAsiaTheme="majorEastAsia" w:hAnsiTheme="majorEastAsia" w:hint="eastAsia"/>
                                      <w:sz w:val="12"/>
                                      <w:szCs w:val="12"/>
                                      <w14:textOutline w14:w="9525" w14:cap="rnd" w14:cmpd="sng" w14:algn="ctr">
                                        <w14:noFill/>
                                        <w14:prstDash w14:val="solid"/>
                                        <w14:bevel/>
                                      </w14:textOutline>
                                    </w:rPr>
                                    <w:t>注意しなさい。</w:t>
                                  </w:r>
                                </w:p>
                                <w:p w14:paraId="56165512" w14:textId="23D112A3" w:rsidR="00177424" w:rsidRPr="00530534" w:rsidRDefault="00177424" w:rsidP="0056473C">
                                  <w:pPr>
                                    <w:adjustRightInd w:val="0"/>
                                    <w:snapToGrid w:val="0"/>
                                    <w:spacing w:beforeLines="25" w:before="71"/>
                                    <w:ind w:left="120" w:hangingChars="100" w:hanging="120"/>
                                    <w:jc w:val="left"/>
                                    <w:rPr>
                                      <w:rFonts w:asciiTheme="majorEastAsia" w:eastAsiaTheme="majorEastAsia" w:hAnsiTheme="majorEastAsia"/>
                                      <w:sz w:val="12"/>
                                      <w:szCs w:val="12"/>
                                      <w14:textOutline w14:w="9525" w14:cap="rnd" w14:cmpd="sng" w14:algn="ctr">
                                        <w14:noFill/>
                                        <w14:prstDash w14:val="solid"/>
                                        <w14:bevel/>
                                      </w14:textOutline>
                                    </w:rPr>
                                  </w:pPr>
                                  <w:r w:rsidRPr="00D30F75">
                                    <w:rPr>
                                      <w:rFonts w:asciiTheme="majorEastAsia" w:eastAsiaTheme="majorEastAsia" w:hAnsiTheme="majorEastAsia" w:hint="eastAsia"/>
                                      <w:sz w:val="12"/>
                                      <w:szCs w:val="12"/>
                                    </w:rPr>
                                    <w:t>※</w:t>
                                  </w:r>
                                  <w:r>
                                    <w:rPr>
                                      <w:rFonts w:asciiTheme="majorEastAsia" w:eastAsiaTheme="majorEastAsia" w:hAnsiTheme="majorEastAsia"/>
                                      <w:sz w:val="12"/>
                                      <w:szCs w:val="12"/>
                                    </w:rPr>
                                    <w:t xml:space="preserve">5 </w:t>
                                  </w:r>
                                  <w:r w:rsidRPr="009811DF">
                                    <w:rPr>
                                      <w:rFonts w:asciiTheme="majorEastAsia" w:eastAsiaTheme="majorEastAsia" w:hAnsiTheme="majorEastAsia" w:hint="eastAsia"/>
                                      <w:sz w:val="12"/>
                                      <w:szCs w:val="12"/>
                                    </w:rPr>
                                    <w:t>配属研究室における卒業研究とも結びつきの強い科目</w:t>
                                  </w:r>
                                  <w:r>
                                    <w:rPr>
                                      <w:rFonts w:asciiTheme="majorEastAsia" w:eastAsiaTheme="majorEastAsia" w:hAnsiTheme="majorEastAsia" w:hint="eastAsia"/>
                                      <w:sz w:val="12"/>
                                      <w:szCs w:val="12"/>
                                    </w:rPr>
                                    <w:t>（</w:t>
                                  </w:r>
                                  <w:r w:rsidRPr="009811DF">
                                    <w:rPr>
                                      <w:rFonts w:asciiTheme="majorEastAsia" w:eastAsiaTheme="majorEastAsia" w:hAnsiTheme="majorEastAsia" w:hint="eastAsia"/>
                                      <w:sz w:val="12"/>
                                      <w:szCs w:val="12"/>
                                    </w:rPr>
                                    <w:t>配属先の関連科目を中心に履修することを強く推奨</w:t>
                                  </w:r>
                                  <w:r>
                                    <w:rPr>
                                      <w:rFonts w:asciiTheme="majorEastAsia" w:eastAsiaTheme="majorEastAsia" w:hAnsiTheme="majorEastAsia" w:hint="eastAsia"/>
                                      <w:sz w:val="12"/>
                                      <w:szCs w:val="1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A7C45D" id="_x0000_t202" coordsize="21600,21600" o:spt="202" path="m,l,21600r21600,l21600,xe">
                      <v:stroke joinstyle="miter"/>
                      <v:path gradientshapeok="t" o:connecttype="rect"/>
                    </v:shapetype>
                    <v:shape id="テキスト ボックス 2" o:spid="_x0000_s1027" type="#_x0000_t202" style="position:absolute;left:0;text-align:left;margin-left:2.15pt;margin-top:-84.55pt;width:94.5pt;height:259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BrePgIAAIcEAAAOAAAAZHJzL2Uyb0RvYy54bWysVNtu2zAMfR+wfxD0vthJ07U14hRdsg4D&#10;ugvQ7gNoSY6NyaImKbGzrx8lJ2nQDXsY5geBNK1DHh7Si9uh02ynnG/RlHw6yTlTRqBszabk357u&#10;31xz5gMYCRqNKvleeX67fP1q0dtCzbBBLZVjBGJ80duSNyHYIsu8aFQHfoJWGQrW6DoI5LpNJh30&#10;hN7pbJbnb7MenbQOhfKe3q7HIF8m/LpWInypa68C0yWn2kI6XTqreGbLBRQbB7ZpxaEM+IcqOmgN&#10;JT1BrSEA27r2N6iuFQ491mEisMuwrluhEgdiM81fsHlswKrEhZrj7alN/v/Bis+7R/vVsTC8w4EE&#10;TCS8fUDx3TODqwbMRt05h32jQFLiaWxZ1ltfHK7GVvvCR5Cq/4SSRIZtwAQ01K6LXSGejNBJgP2p&#10;6WoITMSUJOP0kkKCYhez65uLPMmSQXG8bp0PHxR2LBold6Rqgofdgw+xHCiOn8RsHnUr71utk7P3&#10;K+3YDmgAaG4k9pxp8IFelvw+PYnRi2vasD7WdkXFMAE0mbWGQGZnZcllpTkDvaGRF8GNPft70iei&#10;e5Y4T8+fEkcia/DNWHGiMg6pw62RaVyjEu8PdoBWjzY1QZvIWKWxP3TmqM2oUhiqgbVEIKkYYxXK&#10;PSnncNwM2mQyGnQ/OetpK0ruf2zBKSr9oyH1b6bzeVyj5Mwvr2bkuPNIdR4BIwiq5MR8NFchrV6s&#10;0uAdTUndJv2eKznMFk17kvWwmXGdzv301fP/Y/kLAAD//wMAUEsDBBQABgAIAAAAIQBIDBWB4wAA&#10;AAoBAAAPAAAAZHJzL2Rvd25yZXYueG1sTI/LTsMwEEX3SPyDNUhsqtYJqdomxKl4CCEhVaKPDTsn&#10;HpIIexxstw1/j7uC5cwc3Tm3XI9GsxM631sSkM4SYEiNVT21Ag77l+kKmA+SlNSWUMAPelhX11el&#10;LJQ90xZPu9CyGEK+kAK6EIaCc990aKSf2QEp3j6tMzLE0bVcOXmO4UbzuyRZcCN7ih86OeBTh83X&#10;7mgEbIYcH9+Wr5tD+r19n3zU7llPaiFub8aHe2ABx/AHw0U/qkMVnWp7JOWZFjDPIihgmi7yFNgF&#10;yLO4qgVk81UOvCr5/wrVLwAAAP//AwBQSwECLQAUAAYACAAAACEAtoM4kv4AAADhAQAAEwAAAAAA&#10;AAAAAAAAAAAAAAAAW0NvbnRlbnRfVHlwZXNdLnhtbFBLAQItABQABgAIAAAAIQA4/SH/1gAAAJQB&#10;AAALAAAAAAAAAAAAAAAAAC8BAABfcmVscy8ucmVsc1BLAQItABQABgAIAAAAIQAmhBrePgIAAIcE&#10;AAAOAAAAAAAAAAAAAAAAAC4CAABkcnMvZTJvRG9jLnhtbFBLAQItABQABgAIAAAAIQBIDBWB4wAA&#10;AAoBAAAPAAAAAAAAAAAAAAAAAJgEAABkcnMvZG93bnJldi54bWxQSwUGAAAAAAQABADzAAAAqAUA&#10;AAAA&#10;" fillcolor="window" strokecolor="windowText" strokeweight="1pt">
                      <v:stroke linestyle="thinThin" joinstyle="round"/>
                      <v:textbox>
                        <w:txbxContent>
                          <w:p w14:paraId="44C61186" w14:textId="77777777" w:rsidR="00177424" w:rsidRPr="0001167A" w:rsidRDefault="00177424" w:rsidP="0056473C">
                            <w:pPr>
                              <w:adjustRightInd w:val="0"/>
                              <w:snapToGrid w:val="0"/>
                              <w:spacing w:afterLines="25" w:after="71"/>
                              <w:jc w:val="left"/>
                              <w:rPr>
                                <w:rFonts w:asciiTheme="majorEastAsia" w:eastAsiaTheme="majorEastAsia" w:hAnsiTheme="majorEastAsia"/>
                                <w:sz w:val="14"/>
                                <w:szCs w:val="14"/>
                                <w14:textOutline w14:w="9525" w14:cap="rnd" w14:cmpd="sng" w14:algn="ctr">
                                  <w14:noFill/>
                                  <w14:prstDash w14:val="solid"/>
                                  <w14:bevel/>
                                </w14:textOutline>
                              </w:rPr>
                            </w:pPr>
                            <w:r w:rsidRPr="0001167A">
                              <w:rPr>
                                <w:rFonts w:ascii="ＭＳ ゴシック" w:eastAsia="ＭＳ ゴシック" w:hAnsi="ＭＳ ゴシック" w:hint="eastAsia"/>
                                <w:sz w:val="14"/>
                                <w:szCs w:val="14"/>
                                <w14:textOutline w14:w="9525" w14:cap="rnd" w14:cmpd="sng" w14:algn="ctr">
                                  <w14:noFill/>
                                  <w14:prstDash w14:val="solid"/>
                                  <w14:bevel/>
                                </w14:textOutline>
                              </w:rPr>
                              <w:t>凡例</w:t>
                            </w:r>
                            <w:r w:rsidRPr="0001167A">
                              <w:rPr>
                                <w:rFonts w:asciiTheme="majorEastAsia" w:eastAsiaTheme="majorEastAsia" w:hAnsiTheme="majorEastAsia"/>
                                <w:sz w:val="14"/>
                                <w:szCs w:val="14"/>
                                <w14:textOutline w14:w="9525" w14:cap="rnd" w14:cmpd="sng" w14:algn="ctr">
                                  <w14:noFill/>
                                  <w14:prstDash w14:val="solid"/>
                                  <w14:bevel/>
                                </w14:textOutline>
                              </w:rPr>
                              <w:t>：</w:t>
                            </w:r>
                          </w:p>
                          <w:tbl>
                            <w:tblPr>
                              <w:tblStyle w:val="af0"/>
                              <w:tblW w:w="0" w:type="auto"/>
                              <w:jc w:val="center"/>
                              <w:tblLook w:val="04A0" w:firstRow="1" w:lastRow="0" w:firstColumn="1" w:lastColumn="0" w:noHBand="0" w:noVBand="1"/>
                            </w:tblPr>
                            <w:tblGrid>
                              <w:gridCol w:w="1122"/>
                            </w:tblGrid>
                            <w:tr w:rsidR="00177424" w:rsidRPr="00585F7E" w14:paraId="43EB7E6F" w14:textId="77777777" w:rsidTr="00530534">
                              <w:trPr>
                                <w:trHeight w:val="227"/>
                                <w:jc w:val="center"/>
                              </w:trPr>
                              <w:tc>
                                <w:tcPr>
                                  <w:tcW w:w="1122" w:type="dxa"/>
                                  <w:tcBorders>
                                    <w:bottom w:val="single" w:sz="6" w:space="0" w:color="auto"/>
                                  </w:tcBorders>
                                  <w:shd w:val="clear" w:color="auto" w:fill="595959" w:themeFill="text1" w:themeFillTint="A6"/>
                                  <w:vAlign w:val="center"/>
                                </w:tcPr>
                                <w:p w14:paraId="7D9B251B" w14:textId="77777777" w:rsidR="00177424" w:rsidRPr="006C22C0" w:rsidRDefault="00177424" w:rsidP="00395950">
                                  <w:pPr>
                                    <w:adjustRightInd w:val="0"/>
                                    <w:snapToGrid w:val="0"/>
                                    <w:jc w:val="center"/>
                                    <w:rPr>
                                      <w:rFonts w:asciiTheme="majorEastAsia" w:eastAsiaTheme="majorEastAsia" w:hAnsiTheme="majorEastAsia"/>
                                      <w:sz w:val="12"/>
                                      <w:szCs w:val="12"/>
                                      <w14:textOutline w14:w="9525" w14:cap="rnd" w14:cmpd="sng" w14:algn="ctr">
                                        <w14:noFill/>
                                        <w14:prstDash w14:val="solid"/>
                                        <w14:bevel/>
                                      </w14:textOutline>
                                    </w:rPr>
                                  </w:pPr>
                                  <w:r w:rsidRPr="006C22C0">
                                    <w:rPr>
                                      <w:rFonts w:asciiTheme="majorEastAsia" w:eastAsiaTheme="majorEastAsia" w:hAnsiTheme="majorEastAsia" w:hint="eastAsia"/>
                                      <w:color w:val="FFFFFF" w:themeColor="background1"/>
                                      <w:sz w:val="12"/>
                                      <w:szCs w:val="12"/>
                                      <w14:textOutline w14:w="9525" w14:cap="rnd" w14:cmpd="sng" w14:algn="ctr">
                                        <w14:noFill/>
                                        <w14:prstDash w14:val="solid"/>
                                        <w14:bevel/>
                                      </w14:textOutline>
                                    </w:rPr>
                                    <w:t>○必修</w:t>
                                  </w:r>
                                  <w:r w:rsidRPr="006C22C0">
                                    <w:rPr>
                                      <w:rFonts w:asciiTheme="majorEastAsia" w:eastAsiaTheme="majorEastAsia" w:hAnsiTheme="majorEastAsia"/>
                                      <w:color w:val="FFFFFF" w:themeColor="background1"/>
                                      <w:sz w:val="12"/>
                                      <w:szCs w:val="12"/>
                                      <w14:textOutline w14:w="9525" w14:cap="rnd" w14:cmpd="sng" w14:algn="ctr">
                                        <w14:noFill/>
                                        <w14:prstDash w14:val="solid"/>
                                        <w14:bevel/>
                                      </w14:textOutline>
                                    </w:rPr>
                                    <w:t>科目</w:t>
                                  </w:r>
                                </w:p>
                              </w:tc>
                            </w:tr>
                            <w:tr w:rsidR="00177424" w:rsidRPr="00585F7E" w14:paraId="088186E6" w14:textId="77777777" w:rsidTr="00262833">
                              <w:trPr>
                                <w:trHeight w:val="227"/>
                                <w:jc w:val="center"/>
                              </w:trPr>
                              <w:tc>
                                <w:tcPr>
                                  <w:tcW w:w="1122" w:type="dxa"/>
                                  <w:tcBorders>
                                    <w:top w:val="single" w:sz="6" w:space="0" w:color="auto"/>
                                    <w:bottom w:val="single" w:sz="4" w:space="0" w:color="auto"/>
                                  </w:tcBorders>
                                  <w:shd w:val="clear" w:color="auto" w:fill="7F7F7F" w:themeFill="text1" w:themeFillTint="80"/>
                                  <w:vAlign w:val="center"/>
                                </w:tcPr>
                                <w:p w14:paraId="3C5E4B74" w14:textId="73FF25E1" w:rsidR="00177424" w:rsidRPr="006C22C0" w:rsidRDefault="00177424" w:rsidP="00262833">
                                  <w:pPr>
                                    <w:adjustRightInd w:val="0"/>
                                    <w:snapToGrid w:val="0"/>
                                    <w:ind w:leftChars="-25" w:left="-45" w:rightChars="-63" w:right="-113"/>
                                    <w:jc w:val="center"/>
                                    <w:rPr>
                                      <w:rFonts w:asciiTheme="majorEastAsia" w:eastAsiaTheme="majorEastAsia" w:hAnsiTheme="majorEastAsia"/>
                                      <w:sz w:val="12"/>
                                      <w:szCs w:val="12"/>
                                      <w14:textOutline w14:w="9525" w14:cap="rnd" w14:cmpd="sng" w14:algn="ctr">
                                        <w14:noFill/>
                                        <w14:prstDash w14:val="solid"/>
                                        <w14:bevel/>
                                      </w14:textOutline>
                                    </w:rPr>
                                  </w:pPr>
                                  <w:r w:rsidRPr="00262833">
                                    <w:rPr>
                                      <w:rFonts w:asciiTheme="majorEastAsia" w:eastAsiaTheme="majorEastAsia" w:hAnsiTheme="majorEastAsia" w:hint="eastAsia"/>
                                      <w:color w:val="FFFFFF" w:themeColor="background1"/>
                                      <w:sz w:val="12"/>
                                      <w:szCs w:val="12"/>
                                      <w14:textOutline w14:w="9525" w14:cap="rnd" w14:cmpd="sng" w14:algn="ctr">
                                        <w14:noFill/>
                                        <w14:prstDash w14:val="solid"/>
                                        <w14:bevel/>
                                      </w14:textOutline>
                                    </w:rPr>
                                    <w:t>△選択必修科目</w:t>
                                  </w:r>
                                </w:p>
                              </w:tc>
                            </w:tr>
                            <w:tr w:rsidR="00177424" w:rsidRPr="00585F7E" w14:paraId="560F8ABE" w14:textId="77777777" w:rsidTr="00262833">
                              <w:trPr>
                                <w:trHeight w:val="369"/>
                                <w:jc w:val="center"/>
                              </w:trPr>
                              <w:tc>
                                <w:tcPr>
                                  <w:tcW w:w="1122" w:type="dxa"/>
                                  <w:shd w:val="clear" w:color="auto" w:fill="A6A6A6" w:themeFill="background1" w:themeFillShade="A6"/>
                                  <w:vAlign w:val="center"/>
                                </w:tcPr>
                                <w:p w14:paraId="414A2F90" w14:textId="44946D64" w:rsidR="00177424" w:rsidRPr="006C22C0" w:rsidRDefault="00177424" w:rsidP="00262833">
                                  <w:pPr>
                                    <w:adjustRightInd w:val="0"/>
                                    <w:snapToGrid w:val="0"/>
                                    <w:ind w:leftChars="-25" w:left="-45" w:rightChars="-63" w:right="-113"/>
                                    <w:jc w:val="center"/>
                                    <w:rPr>
                                      <w:rFonts w:asciiTheme="majorEastAsia" w:eastAsiaTheme="majorEastAsia" w:hAnsiTheme="majorEastAsia"/>
                                      <w:sz w:val="12"/>
                                      <w:szCs w:val="12"/>
                                      <w14:textOutline w14:w="9525" w14:cap="rnd" w14:cmpd="sng" w14:algn="ctr">
                                        <w14:noFill/>
                                        <w14:prstDash w14:val="solid"/>
                                        <w14:bevel/>
                                      </w14:textOutline>
                                    </w:rPr>
                                  </w:pPr>
                                  <w:r w:rsidRPr="00262833">
                                    <w:rPr>
                                      <w:rFonts w:asciiTheme="majorEastAsia" w:eastAsiaTheme="majorEastAsia" w:hAnsiTheme="majorEastAsia" w:hint="eastAsia"/>
                                      <w:sz w:val="12"/>
                                      <w:szCs w:val="12"/>
                                      <w:shd w:val="pct15" w:color="auto" w:fill="FFFFFF"/>
                                      <w14:textOutline w14:w="9525" w14:cap="rnd" w14:cmpd="sng" w14:algn="ctr">
                                        <w14:noFill/>
                                        <w14:prstDash w14:val="solid"/>
                                        <w14:bevel/>
                                      </w14:textOutline>
                                    </w:rPr>
                                    <w:t>△</w:t>
                                  </w:r>
                                  <w:r w:rsidRPr="00262833">
                                    <w:rPr>
                                      <w:rFonts w:asciiTheme="majorEastAsia" w:eastAsiaTheme="majorEastAsia" w:hAnsiTheme="majorEastAsia"/>
                                      <w:sz w:val="12"/>
                                      <w:szCs w:val="12"/>
                                      <w:shd w:val="pct15" w:color="auto" w:fill="FFFFFF"/>
                                      <w14:textOutline w14:w="9525" w14:cap="rnd" w14:cmpd="sng" w14:algn="ctr">
                                        <w14:noFill/>
                                        <w14:prstDash w14:val="solid"/>
                                        <w14:bevel/>
                                      </w14:textOutline>
                                    </w:rPr>
                                    <w:t>1選</w:t>
                                  </w:r>
                                  <w:r w:rsidRPr="00262833">
                                    <w:rPr>
                                      <w:rFonts w:asciiTheme="majorEastAsia" w:eastAsiaTheme="majorEastAsia" w:hAnsiTheme="majorEastAsia" w:hint="eastAsia"/>
                                      <w:sz w:val="12"/>
                                      <w:szCs w:val="12"/>
                                      <w:shd w:val="pct15" w:color="auto" w:fill="FFFFFF"/>
                                      <w14:textOutline w14:w="9525" w14:cap="rnd" w14:cmpd="sng" w14:algn="ctr">
                                        <w14:noFill/>
                                        <w14:prstDash w14:val="solid"/>
                                        <w14:bevel/>
                                      </w14:textOutline>
                                    </w:rPr>
                                    <w:t>択必修科目</w:t>
                                  </w:r>
                                </w:p>
                              </w:tc>
                            </w:tr>
                            <w:tr w:rsidR="00177424" w:rsidRPr="00585F7E" w14:paraId="1CA8B181" w14:textId="77777777" w:rsidTr="00262833">
                              <w:trPr>
                                <w:trHeight w:val="369"/>
                                <w:jc w:val="center"/>
                              </w:trPr>
                              <w:tc>
                                <w:tcPr>
                                  <w:tcW w:w="1122" w:type="dxa"/>
                                  <w:shd w:val="clear" w:color="auto" w:fill="F2F2F2" w:themeFill="background1" w:themeFillShade="F2"/>
                                  <w:vAlign w:val="center"/>
                                </w:tcPr>
                                <w:p w14:paraId="2D4A764A" w14:textId="5732C811" w:rsidR="00177424" w:rsidRPr="006C22C0" w:rsidRDefault="00177424" w:rsidP="00C826D5">
                                  <w:pPr>
                                    <w:adjustRightInd w:val="0"/>
                                    <w:snapToGrid w:val="0"/>
                                    <w:ind w:leftChars="-25" w:left="-45" w:rightChars="-63" w:right="-113"/>
                                    <w:rPr>
                                      <w:rFonts w:asciiTheme="majorEastAsia" w:eastAsiaTheme="majorEastAsia" w:hAnsiTheme="majorEastAsia"/>
                                      <w:sz w:val="12"/>
                                      <w:szCs w:val="12"/>
                                      <w14:textOutline w14:w="9525" w14:cap="rnd" w14:cmpd="sng" w14:algn="ctr">
                                        <w14:noFill/>
                                        <w14:prstDash w14:val="solid"/>
                                        <w14:bevel/>
                                      </w14:textOutline>
                                    </w:rPr>
                                  </w:pPr>
                                  <w:r>
                                    <w:rPr>
                                      <w:rFonts w:asciiTheme="majorEastAsia" w:eastAsiaTheme="majorEastAsia" w:hAnsiTheme="majorEastAsia" w:hint="eastAsia"/>
                                      <w:sz w:val="12"/>
                                      <w:szCs w:val="12"/>
                                      <w14:textOutline w14:w="9525" w14:cap="rnd" w14:cmpd="sng" w14:algn="ctr">
                                        <w14:noFill/>
                                        <w14:prstDash w14:val="solid"/>
                                        <w14:bevel/>
                                      </w14:textOutline>
                                    </w:rPr>
                                    <w:t>△2</w:t>
                                  </w:r>
                                  <w:r>
                                    <w:rPr>
                                      <w:rFonts w:asciiTheme="majorEastAsia" w:eastAsiaTheme="majorEastAsia" w:hAnsiTheme="majorEastAsia"/>
                                      <w:sz w:val="12"/>
                                      <w:szCs w:val="12"/>
                                      <w14:textOutline w14:w="9525" w14:cap="rnd" w14:cmpd="sng" w14:algn="ctr">
                                        <w14:noFill/>
                                        <w14:prstDash w14:val="solid"/>
                                        <w14:bevel/>
                                      </w14:textOutline>
                                    </w:rPr>
                                    <w:t xml:space="preserve"> </w:t>
                                  </w:r>
                                  <w:r w:rsidRPr="006C22C0">
                                    <w:rPr>
                                      <w:rFonts w:asciiTheme="majorEastAsia" w:eastAsiaTheme="majorEastAsia" w:hAnsiTheme="majorEastAsia"/>
                                      <w:sz w:val="12"/>
                                      <w:szCs w:val="12"/>
                                      <w14:textOutline w14:w="9525" w14:cap="rnd" w14:cmpd="sng" w14:algn="ctr">
                                        <w14:noFill/>
                                        <w14:prstDash w14:val="solid"/>
                                        <w14:bevel/>
                                      </w14:textOutline>
                                    </w:rPr>
                                    <w:t>選択</w:t>
                                  </w:r>
                                  <w:r w:rsidRPr="006C22C0">
                                    <w:rPr>
                                      <w:rFonts w:asciiTheme="majorEastAsia" w:eastAsiaTheme="majorEastAsia" w:hAnsiTheme="majorEastAsia" w:hint="eastAsia"/>
                                      <w:sz w:val="12"/>
                                      <w:szCs w:val="12"/>
                                      <w14:textOutline w14:w="9525" w14:cap="rnd" w14:cmpd="sng" w14:algn="ctr">
                                        <w14:noFill/>
                                        <w14:prstDash w14:val="solid"/>
                                        <w14:bevel/>
                                      </w14:textOutline>
                                    </w:rPr>
                                    <w:t>必修科目</w:t>
                                  </w:r>
                                </w:p>
                              </w:tc>
                            </w:tr>
                            <w:tr w:rsidR="00177424" w:rsidRPr="00585F7E" w14:paraId="50BF1FC5" w14:textId="77777777" w:rsidTr="006C22C0">
                              <w:trPr>
                                <w:trHeight w:val="227"/>
                                <w:jc w:val="center"/>
                              </w:trPr>
                              <w:tc>
                                <w:tcPr>
                                  <w:tcW w:w="1122" w:type="dxa"/>
                                  <w:vAlign w:val="center"/>
                                </w:tcPr>
                                <w:p w14:paraId="0EAE5352" w14:textId="77777777" w:rsidR="00177424" w:rsidRPr="006C22C0" w:rsidRDefault="00177424" w:rsidP="00AB3D9B">
                                  <w:pPr>
                                    <w:adjustRightInd w:val="0"/>
                                    <w:snapToGrid w:val="0"/>
                                    <w:jc w:val="center"/>
                                    <w:rPr>
                                      <w:rFonts w:asciiTheme="majorEastAsia" w:eastAsiaTheme="majorEastAsia" w:hAnsiTheme="majorEastAsia"/>
                                      <w:sz w:val="12"/>
                                      <w:szCs w:val="12"/>
                                      <w14:textOutline w14:w="9525" w14:cap="rnd" w14:cmpd="sng" w14:algn="ctr">
                                        <w14:noFill/>
                                        <w14:prstDash w14:val="solid"/>
                                        <w14:bevel/>
                                      </w14:textOutline>
                                    </w:rPr>
                                  </w:pPr>
                                  <w:r w:rsidRPr="006C22C0">
                                    <w:rPr>
                                      <w:rFonts w:asciiTheme="majorEastAsia" w:eastAsiaTheme="majorEastAsia" w:hAnsiTheme="majorEastAsia" w:hint="eastAsia"/>
                                      <w:sz w:val="12"/>
                                      <w:szCs w:val="12"/>
                                      <w14:textOutline w14:w="9525" w14:cap="rnd" w14:cmpd="sng" w14:algn="ctr">
                                        <w14:noFill/>
                                        <w14:prstDash w14:val="solid"/>
                                        <w14:bevel/>
                                      </w14:textOutline>
                                    </w:rPr>
                                    <w:t>選択科目</w:t>
                                  </w:r>
                                </w:p>
                              </w:tc>
                            </w:tr>
                          </w:tbl>
                          <w:p w14:paraId="19A49966" w14:textId="52E5B91F" w:rsidR="00177424" w:rsidRPr="004E78E4" w:rsidRDefault="00177424" w:rsidP="004E78E4">
                            <w:pPr>
                              <w:adjustRightInd w:val="0"/>
                              <w:snapToGrid w:val="0"/>
                              <w:spacing w:beforeLines="25" w:before="71"/>
                              <w:ind w:left="120" w:hangingChars="100" w:hanging="120"/>
                              <w:jc w:val="left"/>
                              <w:rPr>
                                <w:rFonts w:asciiTheme="majorEastAsia" w:eastAsiaTheme="majorEastAsia" w:hAnsiTheme="majorEastAsia"/>
                                <w:sz w:val="12"/>
                                <w:szCs w:val="12"/>
                                <w14:textOutline w14:w="9525" w14:cap="rnd" w14:cmpd="sng" w14:algn="ctr">
                                  <w14:noFill/>
                                  <w14:prstDash w14:val="solid"/>
                                  <w14:bevel/>
                                </w14:textOutline>
                              </w:rPr>
                            </w:pPr>
                            <w:r w:rsidRPr="00530534">
                              <w:rPr>
                                <w:rFonts w:asciiTheme="majorEastAsia" w:eastAsiaTheme="majorEastAsia" w:hAnsiTheme="majorEastAsia" w:hint="eastAsia"/>
                                <w:sz w:val="12"/>
                                <w:szCs w:val="12"/>
                                <w14:textOutline w14:w="9525" w14:cap="rnd" w14:cmpd="sng" w14:algn="ctr">
                                  <w14:noFill/>
                                  <w14:prstDash w14:val="solid"/>
                                  <w14:bevel/>
                                </w14:textOutline>
                              </w:rPr>
                              <w:t>※</w:t>
                            </w:r>
                            <w:r>
                              <w:rPr>
                                <w:rFonts w:asciiTheme="majorEastAsia" w:eastAsiaTheme="majorEastAsia" w:hAnsiTheme="majorEastAsia" w:hint="eastAsia"/>
                                <w:sz w:val="12"/>
                                <w:szCs w:val="12"/>
                                <w14:textOutline w14:w="9525" w14:cap="rnd" w14:cmpd="sng" w14:algn="ctr">
                                  <w14:noFill/>
                                  <w14:prstDash w14:val="solid"/>
                                  <w14:bevel/>
                                </w14:textOutline>
                              </w:rPr>
                              <w:t>1</w:t>
                            </w:r>
                            <w:r w:rsidRPr="00530534">
                              <w:rPr>
                                <w:rFonts w:asciiTheme="majorEastAsia" w:eastAsiaTheme="majorEastAsia" w:hAnsiTheme="majorEastAsia"/>
                                <w:sz w:val="12"/>
                                <w:szCs w:val="12"/>
                                <w14:textOutline w14:w="9525" w14:cap="rnd" w14:cmpd="sng" w14:algn="ctr">
                                  <w14:noFill/>
                                  <w14:prstDash w14:val="solid"/>
                                  <w14:bevel/>
                                </w14:textOutline>
                              </w:rPr>
                              <w:t xml:space="preserve"> </w:t>
                            </w:r>
                            <w:r>
                              <w:rPr>
                                <w:rFonts w:asciiTheme="majorEastAsia" w:eastAsiaTheme="majorEastAsia" w:hAnsiTheme="majorEastAsia" w:hint="eastAsia"/>
                                <w:sz w:val="12"/>
                                <w:szCs w:val="12"/>
                                <w14:textOutline w14:w="9525" w14:cap="rnd" w14:cmpd="sng" w14:algn="ctr">
                                  <w14:noFill/>
                                  <w14:prstDash w14:val="solid"/>
                                  <w14:bevel/>
                                </w14:textOutline>
                              </w:rPr>
                              <w:t>D</w:t>
                            </w:r>
                            <w:r>
                              <w:rPr>
                                <w:rFonts w:asciiTheme="majorEastAsia" w:eastAsiaTheme="majorEastAsia" w:hAnsiTheme="majorEastAsia"/>
                                <w:sz w:val="12"/>
                                <w:szCs w:val="12"/>
                                <w14:textOutline w14:w="9525" w14:cap="rnd" w14:cmpd="sng" w14:algn="ctr">
                                  <w14:noFill/>
                                  <w14:prstDash w14:val="solid"/>
                                  <w14:bevel/>
                                </w14:textOutline>
                              </w:rPr>
                              <w:t>S</w:t>
                            </w:r>
                            <w:r>
                              <w:rPr>
                                <w:rFonts w:asciiTheme="majorEastAsia" w:eastAsiaTheme="majorEastAsia" w:hAnsiTheme="majorEastAsia" w:hint="eastAsia"/>
                                <w:sz w:val="12"/>
                                <w:szCs w:val="12"/>
                                <w14:textOutline w14:w="9525" w14:cap="rnd" w14:cmpd="sng" w14:algn="ctr">
                                  <w14:noFill/>
                                  <w14:prstDash w14:val="solid"/>
                                  <w14:bevel/>
                                </w14:textOutline>
                              </w:rPr>
                              <w:t>指定</w:t>
                            </w:r>
                            <w:r>
                              <w:rPr>
                                <w:rFonts w:asciiTheme="majorEastAsia" w:eastAsiaTheme="majorEastAsia" w:hAnsiTheme="majorEastAsia"/>
                                <w:sz w:val="12"/>
                                <w:szCs w:val="12"/>
                                <w14:textOutline w14:w="9525" w14:cap="rnd" w14:cmpd="sng" w14:algn="ctr">
                                  <w14:noFill/>
                                  <w14:prstDash w14:val="solid"/>
                                  <w14:bevel/>
                                </w14:textOutline>
                              </w:rPr>
                              <w:t>科目を1単位以上</w:t>
                            </w:r>
                            <w:r>
                              <w:rPr>
                                <w:rFonts w:asciiTheme="majorEastAsia" w:eastAsiaTheme="majorEastAsia" w:hAnsiTheme="majorEastAsia" w:hint="eastAsia"/>
                                <w:sz w:val="12"/>
                                <w:szCs w:val="12"/>
                                <w14:textOutline w14:w="9525" w14:cap="rnd" w14:cmpd="sng" w14:algn="ctr">
                                  <w14:noFill/>
                                  <w14:prstDash w14:val="solid"/>
                                  <w14:bevel/>
                                </w14:textOutline>
                              </w:rPr>
                              <w:t>修得</w:t>
                            </w:r>
                            <w:r>
                              <w:rPr>
                                <w:rFonts w:asciiTheme="majorEastAsia" w:eastAsiaTheme="majorEastAsia" w:hAnsiTheme="majorEastAsia"/>
                                <w:sz w:val="12"/>
                                <w:szCs w:val="12"/>
                                <w14:textOutline w14:w="9525" w14:cap="rnd" w14:cmpd="sng" w14:algn="ctr">
                                  <w14:noFill/>
                                  <w14:prstDash w14:val="solid"/>
                                  <w14:bevel/>
                                </w14:textOutline>
                              </w:rPr>
                              <w:t>が必須</w:t>
                            </w:r>
                          </w:p>
                          <w:p w14:paraId="52425505" w14:textId="6E6F21E1" w:rsidR="00177424" w:rsidRPr="0037181F" w:rsidRDefault="00177424" w:rsidP="0056473C">
                            <w:pPr>
                              <w:adjustRightInd w:val="0"/>
                              <w:snapToGrid w:val="0"/>
                              <w:spacing w:beforeLines="25" w:before="71"/>
                              <w:ind w:left="120" w:hangingChars="100" w:hanging="120"/>
                              <w:jc w:val="left"/>
                              <w:rPr>
                                <w:rFonts w:asciiTheme="majorEastAsia" w:eastAsiaTheme="majorEastAsia" w:hAnsiTheme="majorEastAsia"/>
                                <w:color w:val="000000" w:themeColor="text1"/>
                                <w:sz w:val="12"/>
                                <w:szCs w:val="12"/>
                                <w14:textOutline w14:w="9525" w14:cap="rnd" w14:cmpd="sng" w14:algn="ctr">
                                  <w14:noFill/>
                                  <w14:prstDash w14:val="solid"/>
                                  <w14:bevel/>
                                </w14:textOutline>
                              </w:rPr>
                            </w:pPr>
                            <w:r w:rsidRPr="00530534">
                              <w:rPr>
                                <w:rFonts w:asciiTheme="majorEastAsia" w:eastAsiaTheme="majorEastAsia" w:hAnsiTheme="majorEastAsia" w:hint="eastAsia"/>
                                <w:sz w:val="12"/>
                                <w:szCs w:val="12"/>
                                <w14:textOutline w14:w="9525" w14:cap="rnd" w14:cmpd="sng" w14:algn="ctr">
                                  <w14:noFill/>
                                  <w14:prstDash w14:val="solid"/>
                                  <w14:bevel/>
                                </w14:textOutline>
                              </w:rPr>
                              <w:t>※</w:t>
                            </w:r>
                            <w:r>
                              <w:rPr>
                                <w:rFonts w:asciiTheme="majorEastAsia" w:eastAsiaTheme="majorEastAsia" w:hAnsiTheme="majorEastAsia" w:hint="eastAsia"/>
                                <w:sz w:val="12"/>
                                <w:szCs w:val="12"/>
                                <w14:textOutline w14:w="9525" w14:cap="rnd" w14:cmpd="sng" w14:algn="ctr">
                                  <w14:noFill/>
                                  <w14:prstDash w14:val="solid"/>
                                  <w14:bevel/>
                                </w14:textOutline>
                              </w:rPr>
                              <w:t>2 2年生</w:t>
                            </w:r>
                            <w:r>
                              <w:rPr>
                                <w:rFonts w:asciiTheme="majorEastAsia" w:eastAsiaTheme="majorEastAsia" w:hAnsiTheme="majorEastAsia"/>
                                <w:sz w:val="12"/>
                                <w:szCs w:val="12"/>
                                <w14:textOutline w14:w="9525" w14:cap="rnd" w14:cmpd="sng" w14:algn="ctr">
                                  <w14:noFill/>
                                  <w14:prstDash w14:val="solid"/>
                                  <w14:bevel/>
                                </w14:textOutline>
                              </w:rPr>
                              <w:t>の配当科目であるが、時間割や</w:t>
                            </w:r>
                            <w:r>
                              <w:rPr>
                                <w:rFonts w:asciiTheme="majorEastAsia" w:eastAsiaTheme="majorEastAsia" w:hAnsiTheme="majorEastAsia" w:hint="eastAsia"/>
                                <w:sz w:val="12"/>
                                <w:szCs w:val="12"/>
                                <w14:textOutline w14:w="9525" w14:cap="rnd" w14:cmpd="sng" w14:algn="ctr">
                                  <w14:noFill/>
                                  <w14:prstDash w14:val="solid"/>
                                  <w14:bevel/>
                                </w14:textOutline>
                              </w:rPr>
                              <w:t>履修単位数の</w:t>
                            </w:r>
                            <w:r>
                              <w:rPr>
                                <w:rFonts w:asciiTheme="majorEastAsia" w:eastAsiaTheme="majorEastAsia" w:hAnsiTheme="majorEastAsia"/>
                                <w:sz w:val="12"/>
                                <w:szCs w:val="12"/>
                                <w14:textOutline w14:w="9525" w14:cap="rnd" w14:cmpd="sng" w14:algn="ctr">
                                  <w14:noFill/>
                                  <w14:prstDash w14:val="solid"/>
                                  <w14:bevel/>
                                </w14:textOutline>
                              </w:rPr>
                              <w:t>都合上</w:t>
                            </w:r>
                            <w:r w:rsidRPr="0037181F">
                              <w:rPr>
                                <w:rFonts w:asciiTheme="majorEastAsia" w:eastAsiaTheme="majorEastAsia" w:hAnsiTheme="majorEastAsia"/>
                                <w:color w:val="000000" w:themeColor="text1"/>
                                <w:sz w:val="12"/>
                                <w:szCs w:val="12"/>
                                <w14:textOutline w14:w="9525" w14:cap="rnd" w14:cmpd="sng" w14:algn="ctr">
                                  <w14:noFill/>
                                  <w14:prstDash w14:val="solid"/>
                                  <w14:bevel/>
                                </w14:textOutline>
                              </w:rPr>
                              <w:t>3年生での履修</w:t>
                            </w:r>
                            <w:r w:rsidRPr="0037181F">
                              <w:rPr>
                                <w:rFonts w:asciiTheme="majorEastAsia" w:eastAsiaTheme="majorEastAsia" w:hAnsiTheme="majorEastAsia" w:hint="eastAsia"/>
                                <w:color w:val="000000" w:themeColor="text1"/>
                                <w:sz w:val="12"/>
                                <w:szCs w:val="12"/>
                                <w14:textOutline w14:w="9525" w14:cap="rnd" w14:cmpd="sng" w14:algn="ctr">
                                  <w14:noFill/>
                                  <w14:prstDash w14:val="solid"/>
                                  <w14:bevel/>
                                </w14:textOutline>
                              </w:rPr>
                              <w:t>とした。</w:t>
                            </w:r>
                          </w:p>
                          <w:p w14:paraId="4F329E22" w14:textId="09905945" w:rsidR="00177424" w:rsidRPr="00530534" w:rsidRDefault="00177424" w:rsidP="0056473C">
                            <w:pPr>
                              <w:adjustRightInd w:val="0"/>
                              <w:snapToGrid w:val="0"/>
                              <w:spacing w:beforeLines="25" w:before="71"/>
                              <w:ind w:left="120" w:hangingChars="100" w:hanging="120"/>
                              <w:jc w:val="left"/>
                              <w:rPr>
                                <w:rFonts w:asciiTheme="majorEastAsia" w:eastAsiaTheme="majorEastAsia" w:hAnsiTheme="majorEastAsia"/>
                                <w:sz w:val="12"/>
                                <w:szCs w:val="12"/>
                                <w14:textOutline w14:w="9525" w14:cap="rnd" w14:cmpd="sng" w14:algn="ctr">
                                  <w14:noFill/>
                                  <w14:prstDash w14:val="solid"/>
                                  <w14:bevel/>
                                </w14:textOutline>
                              </w:rPr>
                            </w:pPr>
                            <w:r w:rsidRPr="0037181F">
                              <w:rPr>
                                <w:rFonts w:asciiTheme="majorEastAsia" w:eastAsiaTheme="majorEastAsia" w:hAnsiTheme="majorEastAsia" w:hint="eastAsia"/>
                                <w:color w:val="000000" w:themeColor="text1"/>
                                <w:sz w:val="12"/>
                                <w:szCs w:val="12"/>
                                <w14:textOutline w14:w="9525" w14:cap="rnd" w14:cmpd="sng" w14:algn="ctr">
                                  <w14:noFill/>
                                  <w14:prstDash w14:val="solid"/>
                                  <w14:bevel/>
                                </w14:textOutline>
                              </w:rPr>
                              <w:t>※</w:t>
                            </w:r>
                            <w:r w:rsidRPr="0037181F">
                              <w:rPr>
                                <w:rFonts w:asciiTheme="majorEastAsia" w:eastAsiaTheme="majorEastAsia" w:hAnsiTheme="majorEastAsia"/>
                                <w:color w:val="000000" w:themeColor="text1"/>
                                <w:sz w:val="12"/>
                                <w:szCs w:val="12"/>
                                <w14:textOutline w14:w="9525" w14:cap="rnd" w14:cmpd="sng" w14:algn="ctr">
                                  <w14:noFill/>
                                  <w14:prstDash w14:val="solid"/>
                                  <w14:bevel/>
                                </w14:textOutline>
                              </w:rPr>
                              <w:t xml:space="preserve">3 </w:t>
                            </w:r>
                            <w:r w:rsidRPr="0037181F">
                              <w:rPr>
                                <w:rFonts w:asciiTheme="majorEastAsia" w:eastAsiaTheme="majorEastAsia" w:hAnsiTheme="majorEastAsia" w:hint="eastAsia"/>
                                <w:color w:val="000000" w:themeColor="text1"/>
                                <w:sz w:val="12"/>
                                <w:szCs w:val="12"/>
                                <w14:textOutline w14:w="9525" w14:cap="rnd" w14:cmpd="sng" w14:algn="ctr">
                                  <w14:noFill/>
                                  <w14:prstDash w14:val="solid"/>
                                  <w14:bevel/>
                                </w14:textOutline>
                              </w:rPr>
                              <w:t>履修学年を</w:t>
                            </w:r>
                            <w:r w:rsidRPr="00530534">
                              <w:rPr>
                                <w:rFonts w:asciiTheme="majorEastAsia" w:eastAsiaTheme="majorEastAsia" w:hAnsiTheme="majorEastAsia"/>
                                <w:sz w:val="12"/>
                                <w:szCs w:val="12"/>
                                <w14:textOutline w14:w="9525" w14:cap="rnd" w14:cmpd="sng" w14:algn="ctr">
                                  <w14:noFill/>
                                  <w14:prstDash w14:val="solid"/>
                                  <w14:bevel/>
                                </w14:textOutline>
                              </w:rPr>
                              <w:t>問わない科目</w:t>
                            </w:r>
                            <w:r w:rsidRPr="00530534">
                              <w:rPr>
                                <w:rFonts w:asciiTheme="majorEastAsia" w:eastAsiaTheme="majorEastAsia" w:hAnsiTheme="majorEastAsia" w:hint="eastAsia"/>
                                <w:sz w:val="12"/>
                                <w:szCs w:val="12"/>
                                <w14:textOutline w14:w="9525" w14:cap="rnd" w14:cmpd="sng" w14:algn="ctr">
                                  <w14:noFill/>
                                  <w14:prstDash w14:val="solid"/>
                                  <w14:bevel/>
                                </w14:textOutline>
                              </w:rPr>
                              <w:t>である。</w:t>
                            </w:r>
                          </w:p>
                          <w:p w14:paraId="0C6744C4" w14:textId="5B011268" w:rsidR="00177424" w:rsidRPr="00530534" w:rsidRDefault="00177424" w:rsidP="0056473C">
                            <w:pPr>
                              <w:adjustRightInd w:val="0"/>
                              <w:snapToGrid w:val="0"/>
                              <w:spacing w:beforeLines="25" w:before="71"/>
                              <w:ind w:left="120" w:hangingChars="100" w:hanging="120"/>
                              <w:jc w:val="left"/>
                              <w:rPr>
                                <w:rFonts w:asciiTheme="majorEastAsia" w:eastAsiaTheme="majorEastAsia" w:hAnsiTheme="majorEastAsia"/>
                                <w:sz w:val="12"/>
                                <w:szCs w:val="12"/>
                                <w14:textOutline w14:w="9525" w14:cap="rnd" w14:cmpd="sng" w14:algn="ctr">
                                  <w14:noFill/>
                                  <w14:prstDash w14:val="solid"/>
                                  <w14:bevel/>
                                </w14:textOutline>
                              </w:rPr>
                            </w:pPr>
                            <w:r w:rsidRPr="00530534">
                              <w:rPr>
                                <w:rFonts w:asciiTheme="majorEastAsia" w:eastAsiaTheme="majorEastAsia" w:hAnsiTheme="majorEastAsia" w:hint="eastAsia"/>
                                <w:sz w:val="12"/>
                                <w:szCs w:val="12"/>
                                <w14:textOutline w14:w="9525" w14:cap="rnd" w14:cmpd="sng" w14:algn="ctr">
                                  <w14:noFill/>
                                  <w14:prstDash w14:val="solid"/>
                                  <w14:bevel/>
                                </w14:textOutline>
                              </w:rPr>
                              <w:t>※</w:t>
                            </w:r>
                            <w:r>
                              <w:rPr>
                                <w:rFonts w:asciiTheme="majorEastAsia" w:eastAsiaTheme="majorEastAsia" w:hAnsiTheme="majorEastAsia"/>
                                <w:sz w:val="12"/>
                                <w:szCs w:val="12"/>
                                <w14:textOutline w14:w="9525" w14:cap="rnd" w14:cmpd="sng" w14:algn="ctr">
                                  <w14:noFill/>
                                  <w14:prstDash w14:val="solid"/>
                                  <w14:bevel/>
                                </w14:textOutline>
                              </w:rPr>
                              <w:t>4</w:t>
                            </w:r>
                            <w:r w:rsidRPr="00530534">
                              <w:rPr>
                                <w:rFonts w:asciiTheme="majorEastAsia" w:eastAsiaTheme="majorEastAsia" w:hAnsiTheme="majorEastAsia"/>
                                <w:sz w:val="12"/>
                                <w:szCs w:val="12"/>
                                <w14:textOutline w14:w="9525" w14:cap="rnd" w14:cmpd="sng" w14:algn="ctr">
                                  <w14:noFill/>
                                  <w14:prstDash w14:val="solid"/>
                                  <w14:bevel/>
                                </w14:textOutline>
                              </w:rPr>
                              <w:t xml:space="preserve"> 対開講</w:t>
                            </w:r>
                            <w:r w:rsidRPr="00530534">
                              <w:rPr>
                                <w:rFonts w:asciiTheme="majorEastAsia" w:eastAsiaTheme="majorEastAsia" w:hAnsiTheme="majorEastAsia" w:hint="eastAsia"/>
                                <w:sz w:val="12"/>
                                <w:szCs w:val="12"/>
                                <w14:textOutline w14:w="9525" w14:cap="rnd" w14:cmpd="sng" w14:algn="ctr">
                                  <w14:noFill/>
                                  <w14:prstDash w14:val="solid"/>
                                  <w14:bevel/>
                                </w14:textOutline>
                              </w:rPr>
                              <w:t>科目であり</w:t>
                            </w:r>
                            <w:r>
                              <w:rPr>
                                <w:rFonts w:asciiTheme="majorEastAsia" w:eastAsiaTheme="majorEastAsia" w:hAnsiTheme="majorEastAsia" w:hint="eastAsia"/>
                                <w:sz w:val="12"/>
                                <w:szCs w:val="12"/>
                                <w14:textOutline w14:w="9525" w14:cap="rnd" w14:cmpd="sng" w14:algn="ctr">
                                  <w14:noFill/>
                                  <w14:prstDash w14:val="solid"/>
                                  <w14:bevel/>
                                </w14:textOutline>
                              </w:rPr>
                              <w:t>，</w:t>
                            </w:r>
                            <w:r w:rsidRPr="00530534">
                              <w:rPr>
                                <w:rFonts w:asciiTheme="majorEastAsia" w:eastAsiaTheme="majorEastAsia" w:hAnsiTheme="majorEastAsia" w:hint="eastAsia"/>
                                <w:sz w:val="12"/>
                                <w:szCs w:val="12"/>
                                <w14:textOutline w14:w="9525" w14:cap="rnd" w14:cmpd="sng" w14:algn="ctr">
                                  <w14:noFill/>
                                  <w14:prstDash w14:val="solid"/>
                                  <w14:bevel/>
                                </w14:textOutline>
                              </w:rPr>
                              <w:t>ABクラスの開講時期を</w:t>
                            </w:r>
                            <w:r w:rsidRPr="00530534">
                              <w:rPr>
                                <w:rFonts w:asciiTheme="majorEastAsia" w:eastAsiaTheme="majorEastAsia" w:hAnsiTheme="majorEastAsia"/>
                                <w:sz w:val="12"/>
                                <w:szCs w:val="12"/>
                                <w14:textOutline w14:w="9525" w14:cap="rnd" w14:cmpd="sng" w14:algn="ctr">
                                  <w14:noFill/>
                                  <w14:prstDash w14:val="solid"/>
                                  <w14:bevel/>
                                </w14:textOutline>
                              </w:rPr>
                              <w:t>示している。</w:t>
                            </w:r>
                            <w:r w:rsidRPr="00530534">
                              <w:rPr>
                                <w:rFonts w:asciiTheme="majorEastAsia" w:eastAsiaTheme="majorEastAsia" w:hAnsiTheme="majorEastAsia" w:hint="eastAsia"/>
                                <w:sz w:val="12"/>
                                <w:szCs w:val="12"/>
                                <w14:textOutline w14:w="9525" w14:cap="rnd" w14:cmpd="sng" w14:algn="ctr">
                                  <w14:noFill/>
                                  <w14:prstDash w14:val="solid"/>
                                  <w14:bevel/>
                                </w14:textOutline>
                              </w:rPr>
                              <w:t>CDクラスの開講時期は前後期</w:t>
                            </w:r>
                            <w:r>
                              <w:rPr>
                                <w:rFonts w:asciiTheme="majorEastAsia" w:eastAsiaTheme="majorEastAsia" w:hAnsiTheme="majorEastAsia" w:hint="eastAsia"/>
                                <w:sz w:val="12"/>
                                <w:szCs w:val="12"/>
                                <w14:textOutline w14:w="9525" w14:cap="rnd" w14:cmpd="sng" w14:algn="ctr">
                                  <w14:noFill/>
                                  <w14:prstDash w14:val="solid"/>
                                  <w14:bevel/>
                                </w14:textOutline>
                              </w:rPr>
                              <w:t>，反対と</w:t>
                            </w:r>
                            <w:r w:rsidRPr="00530534">
                              <w:rPr>
                                <w:rFonts w:asciiTheme="majorEastAsia" w:eastAsiaTheme="majorEastAsia" w:hAnsiTheme="majorEastAsia" w:hint="eastAsia"/>
                                <w:sz w:val="12"/>
                                <w:szCs w:val="12"/>
                                <w14:textOutline w14:w="9525" w14:cap="rnd" w14:cmpd="sng" w14:algn="ctr">
                                  <w14:noFill/>
                                  <w14:prstDash w14:val="solid"/>
                                  <w14:bevel/>
                                </w14:textOutline>
                              </w:rPr>
                              <w:t>なる</w:t>
                            </w:r>
                            <w:r>
                              <w:rPr>
                                <w:rFonts w:asciiTheme="majorEastAsia" w:eastAsiaTheme="majorEastAsia" w:hAnsiTheme="majorEastAsia" w:hint="eastAsia"/>
                                <w:sz w:val="12"/>
                                <w:szCs w:val="12"/>
                                <w14:textOutline w14:w="9525" w14:cap="rnd" w14:cmpd="sng" w14:algn="ctr">
                                  <w14:noFill/>
                                  <w14:prstDash w14:val="solid"/>
                                  <w14:bevel/>
                                </w14:textOutline>
                              </w:rPr>
                              <w:t>ため，</w:t>
                            </w:r>
                            <w:r w:rsidRPr="00530534">
                              <w:rPr>
                                <w:rFonts w:asciiTheme="majorEastAsia" w:eastAsiaTheme="majorEastAsia" w:hAnsiTheme="majorEastAsia" w:hint="eastAsia"/>
                                <w:sz w:val="12"/>
                                <w:szCs w:val="12"/>
                                <w14:textOutline w14:w="9525" w14:cap="rnd" w14:cmpd="sng" w14:algn="ctr">
                                  <w14:noFill/>
                                  <w14:prstDash w14:val="solid"/>
                                  <w14:bevel/>
                                </w14:textOutline>
                              </w:rPr>
                              <w:t>注意しなさい。</w:t>
                            </w:r>
                          </w:p>
                          <w:p w14:paraId="56165512" w14:textId="23D112A3" w:rsidR="00177424" w:rsidRPr="00530534" w:rsidRDefault="00177424" w:rsidP="0056473C">
                            <w:pPr>
                              <w:adjustRightInd w:val="0"/>
                              <w:snapToGrid w:val="0"/>
                              <w:spacing w:beforeLines="25" w:before="71"/>
                              <w:ind w:left="120" w:hangingChars="100" w:hanging="120"/>
                              <w:jc w:val="left"/>
                              <w:rPr>
                                <w:rFonts w:asciiTheme="majorEastAsia" w:eastAsiaTheme="majorEastAsia" w:hAnsiTheme="majorEastAsia"/>
                                <w:sz w:val="12"/>
                                <w:szCs w:val="12"/>
                                <w14:textOutline w14:w="9525" w14:cap="rnd" w14:cmpd="sng" w14:algn="ctr">
                                  <w14:noFill/>
                                  <w14:prstDash w14:val="solid"/>
                                  <w14:bevel/>
                                </w14:textOutline>
                              </w:rPr>
                            </w:pPr>
                            <w:r w:rsidRPr="00D30F75">
                              <w:rPr>
                                <w:rFonts w:asciiTheme="majorEastAsia" w:eastAsiaTheme="majorEastAsia" w:hAnsiTheme="majorEastAsia" w:hint="eastAsia"/>
                                <w:sz w:val="12"/>
                                <w:szCs w:val="12"/>
                              </w:rPr>
                              <w:t>※</w:t>
                            </w:r>
                            <w:r>
                              <w:rPr>
                                <w:rFonts w:asciiTheme="majorEastAsia" w:eastAsiaTheme="majorEastAsia" w:hAnsiTheme="majorEastAsia"/>
                                <w:sz w:val="12"/>
                                <w:szCs w:val="12"/>
                              </w:rPr>
                              <w:t xml:space="preserve">5 </w:t>
                            </w:r>
                            <w:r w:rsidRPr="009811DF">
                              <w:rPr>
                                <w:rFonts w:asciiTheme="majorEastAsia" w:eastAsiaTheme="majorEastAsia" w:hAnsiTheme="majorEastAsia" w:hint="eastAsia"/>
                                <w:sz w:val="12"/>
                                <w:szCs w:val="12"/>
                              </w:rPr>
                              <w:t>配属研究室における卒業研究とも結びつきの強い科目</w:t>
                            </w:r>
                            <w:r>
                              <w:rPr>
                                <w:rFonts w:asciiTheme="majorEastAsia" w:eastAsiaTheme="majorEastAsia" w:hAnsiTheme="majorEastAsia" w:hint="eastAsia"/>
                                <w:sz w:val="12"/>
                                <w:szCs w:val="12"/>
                              </w:rPr>
                              <w:t>（</w:t>
                            </w:r>
                            <w:r w:rsidRPr="009811DF">
                              <w:rPr>
                                <w:rFonts w:asciiTheme="majorEastAsia" w:eastAsiaTheme="majorEastAsia" w:hAnsiTheme="majorEastAsia" w:hint="eastAsia"/>
                                <w:sz w:val="12"/>
                                <w:szCs w:val="12"/>
                              </w:rPr>
                              <w:t>配属先の関連科目を中心に履修することを強く推奨</w:t>
                            </w:r>
                            <w:r>
                              <w:rPr>
                                <w:rFonts w:asciiTheme="majorEastAsia" w:eastAsiaTheme="majorEastAsia" w:hAnsiTheme="majorEastAsia" w:hint="eastAsia"/>
                                <w:sz w:val="12"/>
                                <w:szCs w:val="12"/>
                              </w:rPr>
                              <w:t>)</w:t>
                            </w:r>
                          </w:p>
                        </w:txbxContent>
                      </v:textbox>
                      <w10:wrap anchorx="margin" anchory="page"/>
                    </v:shape>
                  </w:pict>
                </mc:Fallback>
              </mc:AlternateContent>
            </w:r>
          </w:p>
        </w:tc>
        <w:tc>
          <w:tcPr>
            <w:tcW w:w="524" w:type="pct"/>
            <w:tcBorders>
              <w:bottom w:val="single" w:sz="4" w:space="0" w:color="auto"/>
              <w:right w:val="single" w:sz="12" w:space="0" w:color="auto"/>
            </w:tcBorders>
            <w:vAlign w:val="center"/>
          </w:tcPr>
          <w:p w14:paraId="7963C3CB" w14:textId="63A3689F" w:rsidR="00F426D1" w:rsidRPr="00D30F75" w:rsidRDefault="00F426D1" w:rsidP="008357D3">
            <w:pPr>
              <w:adjustRightInd w:val="0"/>
              <w:snapToGrid w:val="0"/>
              <w:spacing w:line="0" w:lineRule="atLeast"/>
              <w:jc w:val="center"/>
              <w:rPr>
                <w:rFonts w:asciiTheme="majorEastAsia" w:eastAsiaTheme="majorEastAsia" w:hAnsiTheme="majorEastAsia"/>
                <w:sz w:val="12"/>
                <w:szCs w:val="12"/>
              </w:rPr>
            </w:pPr>
          </w:p>
        </w:tc>
      </w:tr>
      <w:tr w:rsidR="00F426D1" w:rsidRPr="00D30F75" w14:paraId="4ABD005E" w14:textId="77777777" w:rsidTr="0000096F">
        <w:trPr>
          <w:cantSplit/>
          <w:trHeight w:val="397"/>
        </w:trPr>
        <w:tc>
          <w:tcPr>
            <w:tcW w:w="231" w:type="pct"/>
            <w:vMerge/>
            <w:tcBorders>
              <w:left w:val="single" w:sz="12" w:space="0" w:color="auto"/>
            </w:tcBorders>
            <w:vAlign w:val="center"/>
          </w:tcPr>
          <w:p w14:paraId="5EB6FAF0" w14:textId="77777777" w:rsidR="00F426D1" w:rsidRPr="00D30F75" w:rsidRDefault="00F426D1" w:rsidP="008357D3">
            <w:pPr>
              <w:adjustRightInd w:val="0"/>
              <w:snapToGrid w:val="0"/>
              <w:spacing w:line="0" w:lineRule="atLeast"/>
              <w:jc w:val="center"/>
              <w:rPr>
                <w:rFonts w:asciiTheme="majorEastAsia" w:eastAsiaTheme="majorEastAsia" w:hAnsiTheme="majorEastAsia"/>
                <w:sz w:val="14"/>
                <w:szCs w:val="14"/>
              </w:rPr>
            </w:pPr>
          </w:p>
        </w:tc>
        <w:tc>
          <w:tcPr>
            <w:tcW w:w="576" w:type="pct"/>
            <w:vMerge/>
            <w:tcBorders>
              <w:right w:val="single" w:sz="12" w:space="0" w:color="auto"/>
            </w:tcBorders>
            <w:vAlign w:val="center"/>
          </w:tcPr>
          <w:p w14:paraId="2CC5ACB2" w14:textId="77777777" w:rsidR="00F426D1" w:rsidRPr="00D30F75" w:rsidRDefault="00F426D1" w:rsidP="008357D3">
            <w:pPr>
              <w:adjustRightInd w:val="0"/>
              <w:snapToGrid w:val="0"/>
              <w:spacing w:line="0" w:lineRule="atLeast"/>
              <w:jc w:val="center"/>
              <w:rPr>
                <w:rFonts w:asciiTheme="majorEastAsia" w:eastAsiaTheme="majorEastAsia" w:hAnsiTheme="majorEastAsia"/>
                <w:sz w:val="14"/>
                <w:szCs w:val="14"/>
              </w:rPr>
            </w:pPr>
          </w:p>
        </w:tc>
        <w:tc>
          <w:tcPr>
            <w:tcW w:w="524" w:type="pct"/>
            <w:tcBorders>
              <w:top w:val="single" w:sz="4" w:space="0" w:color="auto"/>
              <w:left w:val="single" w:sz="12" w:space="0" w:color="auto"/>
              <w:bottom w:val="single" w:sz="4" w:space="0" w:color="auto"/>
              <w:right w:val="single" w:sz="4" w:space="0" w:color="auto"/>
            </w:tcBorders>
            <w:shd w:val="clear" w:color="auto" w:fill="595959" w:themeFill="text1" w:themeFillTint="A6"/>
            <w:vAlign w:val="center"/>
          </w:tcPr>
          <w:p w14:paraId="367EE488" w14:textId="77777777" w:rsidR="00F426D1" w:rsidRPr="00823023" w:rsidRDefault="00F426D1" w:rsidP="008357D3">
            <w:pPr>
              <w:adjustRightInd w:val="0"/>
              <w:snapToGrid w:val="0"/>
              <w:spacing w:line="0" w:lineRule="atLeast"/>
              <w:jc w:val="center"/>
              <w:rPr>
                <w:rFonts w:asciiTheme="majorEastAsia" w:eastAsiaTheme="majorEastAsia" w:hAnsiTheme="majorEastAsia"/>
                <w:color w:val="FFFFFF" w:themeColor="background1"/>
                <w:sz w:val="12"/>
                <w:szCs w:val="12"/>
              </w:rPr>
            </w:pPr>
            <w:r w:rsidRPr="00823023">
              <w:rPr>
                <w:rFonts w:asciiTheme="majorEastAsia" w:eastAsiaTheme="majorEastAsia" w:hAnsiTheme="majorEastAsia" w:hint="eastAsia"/>
                <w:color w:val="FFFFFF" w:themeColor="background1"/>
                <w:sz w:val="12"/>
                <w:szCs w:val="12"/>
              </w:rPr>
              <w:t>○情報リテラシー</w:t>
            </w:r>
            <w:r>
              <w:rPr>
                <w:rFonts w:asciiTheme="majorEastAsia" w:eastAsiaTheme="majorEastAsia" w:hAnsiTheme="majorEastAsia" w:hint="eastAsia"/>
                <w:color w:val="FFFFFF" w:themeColor="background1"/>
                <w:sz w:val="12"/>
                <w:szCs w:val="12"/>
              </w:rPr>
              <w:t>演習(</w:t>
            </w:r>
            <w:r>
              <w:rPr>
                <w:rFonts w:asciiTheme="majorEastAsia" w:eastAsiaTheme="majorEastAsia" w:hAnsiTheme="majorEastAsia"/>
                <w:color w:val="FFFFFF" w:themeColor="background1"/>
                <w:sz w:val="12"/>
                <w:szCs w:val="12"/>
              </w:rPr>
              <w:t>b</w:t>
            </w:r>
            <w:r>
              <w:rPr>
                <w:rFonts w:asciiTheme="majorEastAsia" w:eastAsiaTheme="majorEastAsia" w:hAnsiTheme="majorEastAsia" w:hint="eastAsia"/>
                <w:color w:val="FFFFFF" w:themeColor="background1"/>
                <w:sz w:val="12"/>
                <w:szCs w:val="12"/>
              </w:rPr>
              <w:t>)</w:t>
            </w:r>
          </w:p>
        </w:tc>
        <w:tc>
          <w:tcPr>
            <w:tcW w:w="524" w:type="pct"/>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tcPr>
          <w:p w14:paraId="3D121444" w14:textId="6E51AF39" w:rsidR="00F426D1" w:rsidRPr="00262833" w:rsidRDefault="00F426D1" w:rsidP="008357D3">
            <w:pPr>
              <w:adjustRightInd w:val="0"/>
              <w:snapToGrid w:val="0"/>
              <w:spacing w:line="0" w:lineRule="atLeast"/>
              <w:jc w:val="center"/>
              <w:rPr>
                <w:rFonts w:asciiTheme="majorEastAsia" w:eastAsiaTheme="majorEastAsia" w:hAnsiTheme="majorEastAsia"/>
                <w:color w:val="FFFFFF" w:themeColor="background1"/>
                <w:sz w:val="12"/>
                <w:szCs w:val="12"/>
                <w:shd w:val="pct15" w:color="auto" w:fill="FFFFFF"/>
              </w:rPr>
            </w:pPr>
            <w:r w:rsidRPr="00262833">
              <w:rPr>
                <w:rFonts w:asciiTheme="majorEastAsia" w:eastAsiaTheme="majorEastAsia" w:hAnsiTheme="majorEastAsia" w:hint="eastAsia"/>
                <w:color w:val="FFFFFF" w:themeColor="background1"/>
                <w:w w:val="90"/>
                <w:sz w:val="12"/>
                <w:szCs w:val="12"/>
              </w:rPr>
              <w:t>△プログラミング</w:t>
            </w:r>
            <w:r w:rsidRPr="00262833">
              <w:rPr>
                <w:rFonts w:asciiTheme="majorEastAsia" w:eastAsiaTheme="majorEastAsia" w:hAnsiTheme="majorEastAsia"/>
                <w:color w:val="FFFFFF" w:themeColor="background1"/>
                <w:w w:val="90"/>
                <w:sz w:val="12"/>
                <w:szCs w:val="12"/>
              </w:rPr>
              <w:br/>
            </w:r>
            <w:r w:rsidRPr="00262833">
              <w:rPr>
                <w:rFonts w:asciiTheme="majorEastAsia" w:eastAsiaTheme="majorEastAsia" w:hAnsiTheme="majorEastAsia" w:hint="eastAsia"/>
                <w:color w:val="FFFFFF" w:themeColor="background1"/>
                <w:w w:val="90"/>
                <w:sz w:val="12"/>
                <w:szCs w:val="12"/>
              </w:rPr>
              <w:t>基礎</w:t>
            </w:r>
            <w:r w:rsidRPr="00262833">
              <w:rPr>
                <w:rFonts w:asciiTheme="majorEastAsia" w:eastAsiaTheme="majorEastAsia" w:hAnsiTheme="majorEastAsia"/>
                <w:color w:val="FFFFFF" w:themeColor="background1"/>
                <w:w w:val="90"/>
                <w:sz w:val="12"/>
                <w:szCs w:val="12"/>
              </w:rPr>
              <w:t>(b)</w:t>
            </w:r>
          </w:p>
        </w:tc>
        <w:tc>
          <w:tcPr>
            <w:tcW w:w="524" w:type="pct"/>
            <w:tcBorders>
              <w:top w:val="single" w:sz="4" w:space="0" w:color="auto"/>
              <w:left w:val="single" w:sz="4" w:space="0" w:color="auto"/>
              <w:bottom w:val="single" w:sz="4" w:space="0" w:color="auto"/>
            </w:tcBorders>
            <w:vAlign w:val="center"/>
          </w:tcPr>
          <w:p w14:paraId="79A04CE4" w14:textId="77777777" w:rsidR="00F426D1" w:rsidRPr="00730516" w:rsidRDefault="00F426D1"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bottom w:val="single" w:sz="4" w:space="0" w:color="auto"/>
            </w:tcBorders>
            <w:vAlign w:val="center"/>
          </w:tcPr>
          <w:p w14:paraId="15B2BF04" w14:textId="77777777" w:rsidR="00F426D1" w:rsidRPr="00D30F75" w:rsidRDefault="00F426D1"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bottom w:val="single" w:sz="4" w:space="0" w:color="auto"/>
            </w:tcBorders>
            <w:vAlign w:val="center"/>
          </w:tcPr>
          <w:p w14:paraId="0556BD6B" w14:textId="77777777" w:rsidR="00F426D1" w:rsidRPr="00D30F75" w:rsidRDefault="00F426D1"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bottom w:val="single" w:sz="4" w:space="0" w:color="auto"/>
            </w:tcBorders>
            <w:shd w:val="clear" w:color="auto" w:fill="7F7F7F" w:themeFill="text1" w:themeFillTint="80"/>
            <w:vAlign w:val="center"/>
          </w:tcPr>
          <w:p w14:paraId="6BAD77DA" w14:textId="65C5F515" w:rsidR="00F426D1" w:rsidRPr="00D30F75" w:rsidRDefault="00F426D1" w:rsidP="008357D3">
            <w:pPr>
              <w:adjustRightInd w:val="0"/>
              <w:snapToGrid w:val="0"/>
              <w:spacing w:line="0" w:lineRule="atLeast"/>
              <w:jc w:val="center"/>
              <w:rPr>
                <w:rFonts w:asciiTheme="majorEastAsia" w:eastAsiaTheme="majorEastAsia" w:hAnsiTheme="majorEastAsia"/>
                <w:sz w:val="12"/>
                <w:szCs w:val="12"/>
              </w:rPr>
            </w:pPr>
            <w:r w:rsidRPr="00262833">
              <w:rPr>
                <mc:AlternateContent>
                  <mc:Choice Requires="w16se">
                    <w:rFonts w:asciiTheme="majorEastAsia" w:eastAsiaTheme="majorEastAsia" w:hAnsiTheme="majorEastAsia"/>
                  </mc:Choice>
                  <mc:Fallback>
                    <w:rFonts w:ascii="Segoe UI Emoji" w:eastAsia="Segoe UI Emoji" w:hAnsi="Segoe UI Emoji" w:cs="Segoe UI Emoji"/>
                  </mc:Fallback>
                </mc:AlternateContent>
                <w:color w:val="FFFFFF" w:themeColor="background1"/>
                <w:sz w:val="12"/>
                <w:szCs w:val="12"/>
              </w:rPr>
              <mc:AlternateContent>
                <mc:Choice Requires="w16se">
                  <w16se:symEx w16se:font="Segoe UI Emoji" w16se:char="25B3"/>
                </mc:Choice>
                <mc:Fallback>
                  <w:t>△</w:t>
                </mc:Fallback>
              </mc:AlternateContent>
            </w:r>
            <w:r w:rsidRPr="00262833">
              <w:rPr>
                <w:rFonts w:asciiTheme="majorEastAsia" w:eastAsiaTheme="majorEastAsia" w:hAnsiTheme="majorEastAsia"/>
                <w:color w:val="FFFFFF" w:themeColor="background1"/>
                <w:sz w:val="12"/>
                <w:szCs w:val="12"/>
              </w:rPr>
              <w:t>AI・ビッグデータ応用</w:t>
            </w:r>
          </w:p>
        </w:tc>
        <w:tc>
          <w:tcPr>
            <w:tcW w:w="524" w:type="pct"/>
            <w:tcBorders>
              <w:bottom w:val="single" w:sz="4" w:space="0" w:color="auto"/>
            </w:tcBorders>
            <w:vAlign w:val="center"/>
          </w:tcPr>
          <w:p w14:paraId="78DBD90F" w14:textId="3A47C715" w:rsidR="00F426D1" w:rsidRPr="00D30F75" w:rsidRDefault="00F426D1" w:rsidP="008357D3">
            <w:pPr>
              <w:adjustRightInd w:val="0"/>
              <w:snapToGrid w:val="0"/>
              <w:spacing w:line="0" w:lineRule="atLeast"/>
              <w:jc w:val="center"/>
              <w:rPr>
                <w:rFonts w:asciiTheme="majorEastAsia" w:eastAsiaTheme="majorEastAsia" w:hAnsiTheme="majorEastAsia"/>
                <w:sz w:val="12"/>
                <w:szCs w:val="12"/>
              </w:rPr>
            </w:pPr>
          </w:p>
        </w:tc>
        <w:tc>
          <w:tcPr>
            <w:tcW w:w="524" w:type="pct"/>
            <w:tcBorders>
              <w:bottom w:val="single" w:sz="4" w:space="0" w:color="auto"/>
              <w:right w:val="single" w:sz="12" w:space="0" w:color="auto"/>
            </w:tcBorders>
            <w:vAlign w:val="center"/>
          </w:tcPr>
          <w:p w14:paraId="2522FFD3" w14:textId="77777777" w:rsidR="00F426D1" w:rsidRPr="00D30F75" w:rsidRDefault="00F426D1" w:rsidP="008357D3">
            <w:pPr>
              <w:adjustRightInd w:val="0"/>
              <w:snapToGrid w:val="0"/>
              <w:spacing w:line="0" w:lineRule="atLeast"/>
              <w:jc w:val="center"/>
              <w:rPr>
                <w:rFonts w:asciiTheme="majorEastAsia" w:eastAsiaTheme="majorEastAsia" w:hAnsiTheme="majorEastAsia"/>
                <w:sz w:val="12"/>
                <w:szCs w:val="12"/>
              </w:rPr>
            </w:pPr>
          </w:p>
        </w:tc>
      </w:tr>
      <w:tr w:rsidR="009B2782" w:rsidRPr="00D30F75" w14:paraId="7F8389DD" w14:textId="77777777" w:rsidTr="009B2782">
        <w:trPr>
          <w:cantSplit/>
          <w:trHeight w:val="369"/>
        </w:trPr>
        <w:tc>
          <w:tcPr>
            <w:tcW w:w="231" w:type="pct"/>
            <w:vMerge/>
            <w:tcBorders>
              <w:left w:val="single" w:sz="12" w:space="0" w:color="auto"/>
            </w:tcBorders>
            <w:vAlign w:val="center"/>
          </w:tcPr>
          <w:p w14:paraId="4FC3F143" w14:textId="77777777" w:rsidR="009B2782" w:rsidRPr="00D30F75" w:rsidRDefault="009B2782" w:rsidP="009B2782">
            <w:pPr>
              <w:adjustRightInd w:val="0"/>
              <w:snapToGrid w:val="0"/>
              <w:spacing w:line="0" w:lineRule="atLeast"/>
              <w:jc w:val="center"/>
              <w:rPr>
                <w:rFonts w:asciiTheme="majorEastAsia" w:eastAsiaTheme="majorEastAsia" w:hAnsiTheme="majorEastAsia"/>
                <w:sz w:val="14"/>
                <w:szCs w:val="14"/>
              </w:rPr>
            </w:pPr>
          </w:p>
        </w:tc>
        <w:tc>
          <w:tcPr>
            <w:tcW w:w="576" w:type="pct"/>
            <w:vMerge w:val="restart"/>
            <w:tcBorders>
              <w:right w:val="single" w:sz="12" w:space="0" w:color="auto"/>
            </w:tcBorders>
            <w:vAlign w:val="center"/>
          </w:tcPr>
          <w:p w14:paraId="2B0B6C63" w14:textId="3FFC0FDA" w:rsidR="009B2782" w:rsidRPr="00D30F75" w:rsidRDefault="009B2782" w:rsidP="009B2782">
            <w:pPr>
              <w:adjustRightInd w:val="0"/>
              <w:snapToGrid w:val="0"/>
              <w:spacing w:line="0" w:lineRule="atLeast"/>
              <w:jc w:val="center"/>
              <w:rPr>
                <w:rFonts w:asciiTheme="majorEastAsia" w:eastAsiaTheme="majorEastAsia" w:hAnsiTheme="majorEastAsia"/>
                <w:sz w:val="14"/>
                <w:szCs w:val="14"/>
              </w:rPr>
            </w:pPr>
            <w:r>
              <w:rPr>
                <w:rFonts w:asciiTheme="majorEastAsia" w:eastAsiaTheme="majorEastAsia" w:hAnsiTheme="majorEastAsia" w:hint="eastAsia"/>
                <w:sz w:val="14"/>
                <w:szCs w:val="14"/>
              </w:rPr>
              <w:t>理</w:t>
            </w:r>
            <w:r w:rsidRPr="00D30F75">
              <w:rPr>
                <w:rFonts w:asciiTheme="majorEastAsia" w:eastAsiaTheme="majorEastAsia" w:hAnsiTheme="majorEastAsia" w:hint="eastAsia"/>
                <w:sz w:val="14"/>
                <w:szCs w:val="14"/>
              </w:rPr>
              <w:t>工学教養系</w:t>
            </w:r>
          </w:p>
        </w:tc>
        <w:tc>
          <w:tcPr>
            <w:tcW w:w="524" w:type="pct"/>
            <w:tcBorders>
              <w:top w:val="single" w:sz="4" w:space="0" w:color="auto"/>
              <w:left w:val="single" w:sz="12" w:space="0" w:color="auto"/>
              <w:bottom w:val="single" w:sz="4" w:space="0" w:color="auto"/>
              <w:right w:val="single" w:sz="4" w:space="0" w:color="auto"/>
            </w:tcBorders>
            <w:shd w:val="clear" w:color="auto" w:fill="595959" w:themeFill="text1" w:themeFillTint="A6"/>
            <w:vAlign w:val="center"/>
          </w:tcPr>
          <w:p w14:paraId="7049CBA8" w14:textId="11067EC3" w:rsidR="009B2782" w:rsidRPr="00823023" w:rsidRDefault="009B2782" w:rsidP="009B2782">
            <w:pPr>
              <w:adjustRightInd w:val="0"/>
              <w:snapToGrid w:val="0"/>
              <w:spacing w:line="0" w:lineRule="atLeast"/>
              <w:jc w:val="center"/>
              <w:rPr>
                <w:rFonts w:asciiTheme="majorEastAsia" w:eastAsiaTheme="majorEastAsia" w:hAnsiTheme="majorEastAsia"/>
                <w:color w:val="FFFFFF" w:themeColor="background1"/>
                <w:sz w:val="12"/>
                <w:szCs w:val="12"/>
              </w:rPr>
            </w:pPr>
            <w:r w:rsidRPr="00823023">
              <w:rPr>
                <w:rFonts w:asciiTheme="majorEastAsia" w:eastAsiaTheme="majorEastAsia" w:hAnsiTheme="majorEastAsia" w:hint="eastAsia"/>
                <w:color w:val="FFFFFF" w:themeColor="background1"/>
                <w:sz w:val="12"/>
                <w:szCs w:val="12"/>
              </w:rPr>
              <w:t>○</w:t>
            </w:r>
            <w:r>
              <w:rPr>
                <w:rFonts w:asciiTheme="majorEastAsia" w:eastAsiaTheme="majorEastAsia" w:hAnsiTheme="majorEastAsia" w:hint="eastAsia"/>
                <w:color w:val="FFFFFF" w:themeColor="background1"/>
                <w:sz w:val="12"/>
                <w:szCs w:val="12"/>
              </w:rPr>
              <w:t>SD PBL(1)</w:t>
            </w:r>
          </w:p>
        </w:tc>
        <w:tc>
          <w:tcPr>
            <w:tcW w:w="524" w:type="pct"/>
            <w:tcBorders>
              <w:top w:val="single" w:sz="4" w:space="0" w:color="auto"/>
              <w:left w:val="single" w:sz="4" w:space="0" w:color="auto"/>
              <w:bottom w:val="single" w:sz="4" w:space="0" w:color="auto"/>
              <w:right w:val="single" w:sz="4" w:space="0" w:color="auto"/>
            </w:tcBorders>
            <w:shd w:val="clear" w:color="auto" w:fill="auto"/>
            <w:vAlign w:val="center"/>
          </w:tcPr>
          <w:p w14:paraId="5A16E6FD" w14:textId="59B4A9C2"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p>
        </w:tc>
        <w:tc>
          <w:tcPr>
            <w:tcW w:w="524" w:type="pct"/>
            <w:tcBorders>
              <w:top w:val="nil"/>
              <w:left w:val="single" w:sz="4" w:space="0" w:color="auto"/>
              <w:bottom w:val="single" w:sz="4" w:space="0" w:color="auto"/>
            </w:tcBorders>
            <w:shd w:val="clear" w:color="auto" w:fill="595959" w:themeFill="text1" w:themeFillTint="A6"/>
            <w:vAlign w:val="center"/>
          </w:tcPr>
          <w:p w14:paraId="3BA85499" w14:textId="289CF9B9"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r w:rsidRPr="00823023">
              <w:rPr>
                <w:rFonts w:asciiTheme="majorEastAsia" w:eastAsiaTheme="majorEastAsia" w:hAnsiTheme="majorEastAsia" w:hint="eastAsia"/>
                <w:color w:val="FFFFFF" w:themeColor="background1"/>
                <w:sz w:val="12"/>
                <w:szCs w:val="12"/>
              </w:rPr>
              <w:t>○</w:t>
            </w:r>
            <w:r>
              <w:rPr>
                <w:rFonts w:asciiTheme="majorEastAsia" w:eastAsiaTheme="majorEastAsia" w:hAnsiTheme="majorEastAsia" w:hint="eastAsia"/>
                <w:color w:val="FFFFFF" w:themeColor="background1"/>
                <w:sz w:val="12"/>
                <w:szCs w:val="12"/>
              </w:rPr>
              <w:t>SD PBL(</w:t>
            </w:r>
            <w:r>
              <w:rPr>
                <w:rFonts w:asciiTheme="majorEastAsia" w:eastAsiaTheme="majorEastAsia" w:hAnsiTheme="majorEastAsia"/>
                <w:color w:val="FFFFFF" w:themeColor="background1"/>
                <w:sz w:val="12"/>
                <w:szCs w:val="12"/>
              </w:rPr>
              <w:t>2</w:t>
            </w:r>
            <w:r>
              <w:rPr>
                <w:rFonts w:asciiTheme="majorEastAsia" w:eastAsiaTheme="majorEastAsia" w:hAnsiTheme="majorEastAsia" w:hint="eastAsia"/>
                <w:color w:val="FFFFFF" w:themeColor="background1"/>
                <w:sz w:val="12"/>
                <w:szCs w:val="12"/>
              </w:rPr>
              <w:t>)</w:t>
            </w:r>
          </w:p>
        </w:tc>
        <w:tc>
          <w:tcPr>
            <w:tcW w:w="524" w:type="pct"/>
            <w:tcBorders>
              <w:top w:val="single" w:sz="4" w:space="0" w:color="auto"/>
              <w:bottom w:val="nil"/>
              <w:right w:val="single" w:sz="4" w:space="0" w:color="auto"/>
            </w:tcBorders>
            <w:vAlign w:val="center"/>
          </w:tcPr>
          <w:p w14:paraId="43C23F82" w14:textId="77777777"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left w:val="single" w:sz="4" w:space="0" w:color="auto"/>
              <w:bottom w:val="nil"/>
              <w:right w:val="single" w:sz="4" w:space="0" w:color="auto"/>
            </w:tcBorders>
            <w:shd w:val="clear" w:color="auto" w:fill="595959" w:themeFill="text1" w:themeFillTint="A6"/>
            <w:vAlign w:val="center"/>
          </w:tcPr>
          <w:p w14:paraId="0E0B3479" w14:textId="692BB47E"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r w:rsidRPr="00823023">
              <w:rPr>
                <w:rFonts w:asciiTheme="majorEastAsia" w:eastAsiaTheme="majorEastAsia" w:hAnsiTheme="majorEastAsia" w:hint="eastAsia"/>
                <w:color w:val="FFFFFF" w:themeColor="background1"/>
                <w:sz w:val="12"/>
                <w:szCs w:val="12"/>
              </w:rPr>
              <w:t>○技術者倫理</w:t>
            </w:r>
          </w:p>
        </w:tc>
        <w:tc>
          <w:tcPr>
            <w:tcW w:w="524" w:type="pct"/>
            <w:tcBorders>
              <w:top w:val="single" w:sz="4" w:space="0" w:color="auto"/>
              <w:left w:val="single" w:sz="4" w:space="0" w:color="auto"/>
              <w:bottom w:val="single" w:sz="4" w:space="0" w:color="auto"/>
            </w:tcBorders>
            <w:shd w:val="clear" w:color="auto" w:fill="595959" w:themeFill="text1" w:themeFillTint="A6"/>
            <w:vAlign w:val="center"/>
          </w:tcPr>
          <w:p w14:paraId="5EE8BC0E" w14:textId="438A44B8"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r w:rsidRPr="00823023">
              <w:rPr>
                <w:rFonts w:asciiTheme="majorEastAsia" w:eastAsiaTheme="majorEastAsia" w:hAnsiTheme="majorEastAsia" w:hint="eastAsia"/>
                <w:color w:val="FFFFFF" w:themeColor="background1"/>
                <w:sz w:val="12"/>
                <w:szCs w:val="12"/>
              </w:rPr>
              <w:t>○</w:t>
            </w:r>
            <w:r>
              <w:rPr>
                <w:rFonts w:asciiTheme="majorEastAsia" w:eastAsiaTheme="majorEastAsia" w:hAnsiTheme="majorEastAsia" w:hint="eastAsia"/>
                <w:color w:val="FFFFFF" w:themeColor="background1"/>
                <w:sz w:val="12"/>
                <w:szCs w:val="12"/>
              </w:rPr>
              <w:t>SD PBL(</w:t>
            </w:r>
            <w:r>
              <w:rPr>
                <w:rFonts w:asciiTheme="majorEastAsia" w:eastAsiaTheme="majorEastAsia" w:hAnsiTheme="majorEastAsia"/>
                <w:color w:val="FFFFFF" w:themeColor="background1"/>
                <w:sz w:val="12"/>
                <w:szCs w:val="12"/>
              </w:rPr>
              <w:t>3</w:t>
            </w:r>
            <w:r>
              <w:rPr>
                <w:rFonts w:asciiTheme="majorEastAsia" w:eastAsiaTheme="majorEastAsia" w:hAnsiTheme="majorEastAsia" w:hint="eastAsia"/>
                <w:color w:val="FFFFFF" w:themeColor="background1"/>
                <w:sz w:val="12"/>
                <w:szCs w:val="12"/>
              </w:rPr>
              <w:t>)</w:t>
            </w:r>
          </w:p>
        </w:tc>
        <w:tc>
          <w:tcPr>
            <w:tcW w:w="524" w:type="pct"/>
            <w:tcBorders>
              <w:top w:val="single" w:sz="4" w:space="0" w:color="auto"/>
              <w:bottom w:val="nil"/>
            </w:tcBorders>
            <w:vAlign w:val="center"/>
          </w:tcPr>
          <w:p w14:paraId="21834479" w14:textId="53882916"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bottom w:val="nil"/>
              <w:right w:val="single" w:sz="12" w:space="0" w:color="auto"/>
            </w:tcBorders>
            <w:vAlign w:val="center"/>
          </w:tcPr>
          <w:p w14:paraId="43E69233" w14:textId="77777777"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p>
        </w:tc>
      </w:tr>
      <w:tr w:rsidR="009B2782" w:rsidRPr="00D30F75" w14:paraId="164A644E" w14:textId="77777777" w:rsidTr="009B2782">
        <w:trPr>
          <w:cantSplit/>
          <w:trHeight w:val="369"/>
        </w:trPr>
        <w:tc>
          <w:tcPr>
            <w:tcW w:w="231" w:type="pct"/>
            <w:vMerge/>
            <w:tcBorders>
              <w:left w:val="single" w:sz="12" w:space="0" w:color="auto"/>
            </w:tcBorders>
            <w:vAlign w:val="center"/>
          </w:tcPr>
          <w:p w14:paraId="5BD55637" w14:textId="77777777" w:rsidR="009B2782" w:rsidRPr="00D30F75" w:rsidRDefault="009B2782" w:rsidP="009B2782">
            <w:pPr>
              <w:adjustRightInd w:val="0"/>
              <w:snapToGrid w:val="0"/>
              <w:spacing w:line="0" w:lineRule="atLeast"/>
              <w:jc w:val="center"/>
              <w:rPr>
                <w:rFonts w:asciiTheme="majorEastAsia" w:eastAsiaTheme="majorEastAsia" w:hAnsiTheme="majorEastAsia"/>
                <w:sz w:val="14"/>
                <w:szCs w:val="14"/>
              </w:rPr>
            </w:pPr>
          </w:p>
        </w:tc>
        <w:tc>
          <w:tcPr>
            <w:tcW w:w="576" w:type="pct"/>
            <w:vMerge/>
            <w:tcBorders>
              <w:right w:val="single" w:sz="12" w:space="0" w:color="auto"/>
            </w:tcBorders>
            <w:vAlign w:val="center"/>
          </w:tcPr>
          <w:p w14:paraId="22595C6A" w14:textId="4CA73FA7" w:rsidR="009B2782" w:rsidRDefault="009B2782" w:rsidP="009B2782">
            <w:pPr>
              <w:adjustRightInd w:val="0"/>
              <w:snapToGrid w:val="0"/>
              <w:spacing w:line="0" w:lineRule="atLeast"/>
              <w:jc w:val="center"/>
              <w:rPr>
                <w:rFonts w:asciiTheme="majorEastAsia" w:eastAsiaTheme="majorEastAsia" w:hAnsiTheme="majorEastAsia"/>
                <w:sz w:val="14"/>
                <w:szCs w:val="14"/>
              </w:rPr>
            </w:pPr>
          </w:p>
        </w:tc>
        <w:tc>
          <w:tcPr>
            <w:tcW w:w="524" w:type="pct"/>
            <w:tcBorders>
              <w:top w:val="single" w:sz="4" w:space="0" w:color="auto"/>
              <w:left w:val="single" w:sz="12" w:space="0" w:color="auto"/>
              <w:bottom w:val="single" w:sz="4" w:space="0" w:color="auto"/>
              <w:right w:val="single" w:sz="4" w:space="0" w:color="auto"/>
            </w:tcBorders>
            <w:shd w:val="clear" w:color="auto" w:fill="FFFFFF" w:themeFill="background1"/>
            <w:vAlign w:val="center"/>
          </w:tcPr>
          <w:p w14:paraId="593B1F94" w14:textId="74BF9E21" w:rsidR="009B2782" w:rsidRPr="00DF3DC1" w:rsidRDefault="009B2782" w:rsidP="009B2782">
            <w:pPr>
              <w:adjustRightInd w:val="0"/>
              <w:snapToGrid w:val="0"/>
              <w:spacing w:line="0" w:lineRule="atLeast"/>
              <w:jc w:val="center"/>
              <w:rPr>
                <w:rFonts w:asciiTheme="majorEastAsia" w:eastAsiaTheme="majorEastAsia" w:hAnsiTheme="majorEastAsia"/>
                <w:w w:val="90"/>
                <w:sz w:val="12"/>
                <w:szCs w:val="12"/>
              </w:rPr>
            </w:pPr>
          </w:p>
        </w:tc>
        <w:tc>
          <w:tcPr>
            <w:tcW w:w="524"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C375F22" w14:textId="77777777"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left w:val="single" w:sz="4" w:space="0" w:color="auto"/>
              <w:bottom w:val="single" w:sz="4" w:space="0" w:color="auto"/>
            </w:tcBorders>
            <w:shd w:val="clear" w:color="auto" w:fill="FFFFFF" w:themeFill="background1"/>
            <w:vAlign w:val="center"/>
          </w:tcPr>
          <w:p w14:paraId="03498A8D" w14:textId="542D9BD2"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bottom w:val="single" w:sz="4" w:space="0" w:color="auto"/>
              <w:right w:val="single" w:sz="4" w:space="0" w:color="auto"/>
            </w:tcBorders>
            <w:shd w:val="clear" w:color="auto" w:fill="FFFFFF" w:themeFill="background1"/>
            <w:vAlign w:val="center"/>
          </w:tcPr>
          <w:p w14:paraId="3754E59E" w14:textId="77777777"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EF9A030" w14:textId="4CB844A0" w:rsidR="009B2782" w:rsidRPr="00823023" w:rsidRDefault="009B2782" w:rsidP="009B2782">
            <w:pPr>
              <w:adjustRightInd w:val="0"/>
              <w:snapToGrid w:val="0"/>
              <w:spacing w:line="0" w:lineRule="atLeast"/>
              <w:jc w:val="center"/>
              <w:rPr>
                <w:rFonts w:asciiTheme="majorEastAsia" w:eastAsiaTheme="majorEastAsia" w:hAnsiTheme="majorEastAsia"/>
                <w:color w:val="FFFFFF" w:themeColor="background1"/>
                <w:sz w:val="12"/>
                <w:szCs w:val="12"/>
              </w:rPr>
            </w:pPr>
          </w:p>
        </w:tc>
        <w:tc>
          <w:tcPr>
            <w:tcW w:w="524" w:type="pct"/>
            <w:tcBorders>
              <w:top w:val="single" w:sz="4" w:space="0" w:color="auto"/>
              <w:left w:val="single" w:sz="4" w:space="0" w:color="auto"/>
              <w:bottom w:val="single" w:sz="4" w:space="0" w:color="auto"/>
            </w:tcBorders>
            <w:shd w:val="clear" w:color="auto" w:fill="FFFFFF" w:themeFill="background1"/>
            <w:vAlign w:val="center"/>
          </w:tcPr>
          <w:p w14:paraId="59832E59" w14:textId="2025A7B3" w:rsidR="009B2782" w:rsidRPr="00DF3DC1" w:rsidRDefault="009B2782" w:rsidP="009B2782">
            <w:pPr>
              <w:adjustRightInd w:val="0"/>
              <w:snapToGrid w:val="0"/>
              <w:spacing w:line="0" w:lineRule="atLeast"/>
              <w:jc w:val="center"/>
              <w:rPr>
                <w:rFonts w:asciiTheme="majorEastAsia" w:eastAsiaTheme="majorEastAsia" w:hAnsiTheme="majorEastAsia"/>
                <w:w w:val="90"/>
                <w:sz w:val="12"/>
                <w:szCs w:val="12"/>
              </w:rPr>
            </w:pPr>
            <w:r w:rsidRPr="00DF3DC1">
              <w:rPr>
                <w:rFonts w:asciiTheme="majorEastAsia" w:eastAsiaTheme="majorEastAsia" w:hAnsiTheme="majorEastAsia" w:hint="eastAsia"/>
                <w:w w:val="90"/>
                <w:sz w:val="12"/>
                <w:szCs w:val="12"/>
              </w:rPr>
              <w:t>インターンシップ</w:t>
            </w:r>
            <w:r w:rsidRPr="00DF3DC1">
              <w:rPr>
                <w:rFonts w:asciiTheme="majorEastAsia" w:eastAsiaTheme="majorEastAsia" w:hAnsiTheme="majorEastAsia"/>
                <w:w w:val="90"/>
                <w:sz w:val="12"/>
                <w:szCs w:val="12"/>
              </w:rPr>
              <w:t>(1) (2)</w:t>
            </w:r>
            <w:r w:rsidRPr="00DF3DC1">
              <w:rPr>
                <w:rFonts w:asciiTheme="majorEastAsia" w:eastAsiaTheme="majorEastAsia" w:hAnsiTheme="majorEastAsia" w:hint="eastAsia"/>
                <w:w w:val="90"/>
                <w:sz w:val="12"/>
                <w:szCs w:val="12"/>
              </w:rPr>
              <w:t>※</w:t>
            </w:r>
            <w:r>
              <w:rPr>
                <w:rFonts w:asciiTheme="majorEastAsia" w:eastAsiaTheme="majorEastAsia" w:hAnsiTheme="majorEastAsia"/>
                <w:w w:val="90"/>
                <w:sz w:val="12"/>
                <w:szCs w:val="12"/>
              </w:rPr>
              <w:t>3</w:t>
            </w:r>
          </w:p>
        </w:tc>
        <w:tc>
          <w:tcPr>
            <w:tcW w:w="524" w:type="pct"/>
            <w:tcBorders>
              <w:top w:val="single" w:sz="4" w:space="0" w:color="auto"/>
              <w:bottom w:val="single" w:sz="4" w:space="0" w:color="auto"/>
            </w:tcBorders>
            <w:vAlign w:val="center"/>
          </w:tcPr>
          <w:p w14:paraId="1895EF2A" w14:textId="794CBD6A"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bottom w:val="single" w:sz="4" w:space="0" w:color="auto"/>
              <w:right w:val="single" w:sz="12" w:space="0" w:color="auto"/>
            </w:tcBorders>
            <w:vAlign w:val="center"/>
          </w:tcPr>
          <w:p w14:paraId="4B04E823" w14:textId="4AAF43CA"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p>
        </w:tc>
      </w:tr>
      <w:tr w:rsidR="009B2782" w:rsidRPr="00D30F75" w14:paraId="6A864D0E" w14:textId="77777777" w:rsidTr="00654199">
        <w:trPr>
          <w:cantSplit/>
          <w:trHeight w:val="397"/>
        </w:trPr>
        <w:tc>
          <w:tcPr>
            <w:tcW w:w="231" w:type="pct"/>
            <w:vMerge w:val="restart"/>
            <w:tcBorders>
              <w:left w:val="single" w:sz="12" w:space="0" w:color="auto"/>
            </w:tcBorders>
            <w:vAlign w:val="center"/>
          </w:tcPr>
          <w:p w14:paraId="38C53DE2" w14:textId="54A649C1" w:rsidR="009B2782" w:rsidRPr="00D30F75" w:rsidRDefault="009B2782" w:rsidP="009B2782">
            <w:pPr>
              <w:adjustRightInd w:val="0"/>
              <w:snapToGrid w:val="0"/>
              <w:spacing w:line="0" w:lineRule="atLeast"/>
              <w:ind w:left="113" w:right="113"/>
              <w:jc w:val="center"/>
              <w:rPr>
                <w:rFonts w:asciiTheme="majorEastAsia" w:eastAsiaTheme="majorEastAsia" w:hAnsiTheme="majorEastAsia"/>
                <w:sz w:val="14"/>
                <w:szCs w:val="14"/>
              </w:rPr>
            </w:pPr>
            <w:r>
              <w:rPr>
                <w:rFonts w:asciiTheme="majorEastAsia" w:eastAsiaTheme="majorEastAsia" w:hAnsiTheme="majorEastAsia" w:hint="eastAsia"/>
                <w:sz w:val="14"/>
                <w:szCs w:val="14"/>
              </w:rPr>
              <w:t>専門科目</w:t>
            </w:r>
          </w:p>
        </w:tc>
        <w:tc>
          <w:tcPr>
            <w:tcW w:w="576" w:type="pct"/>
            <w:vMerge w:val="restart"/>
            <w:tcBorders>
              <w:right w:val="single" w:sz="12" w:space="0" w:color="auto"/>
            </w:tcBorders>
            <w:vAlign w:val="center"/>
          </w:tcPr>
          <w:p w14:paraId="01E3C84B" w14:textId="66A7EFBA" w:rsidR="009B2782" w:rsidRPr="00D30F75" w:rsidRDefault="009B2782" w:rsidP="009B2782">
            <w:pPr>
              <w:adjustRightInd w:val="0"/>
              <w:snapToGrid w:val="0"/>
              <w:spacing w:line="0" w:lineRule="atLeast"/>
              <w:jc w:val="center"/>
              <w:rPr>
                <w:rFonts w:asciiTheme="majorEastAsia" w:eastAsiaTheme="majorEastAsia" w:hAnsiTheme="majorEastAsia"/>
                <w:sz w:val="14"/>
                <w:szCs w:val="14"/>
              </w:rPr>
            </w:pPr>
            <w:r>
              <w:rPr>
                <w:rFonts w:asciiTheme="majorEastAsia" w:eastAsiaTheme="majorEastAsia" w:hAnsiTheme="majorEastAsia" w:hint="eastAsia"/>
                <w:sz w:val="14"/>
                <w:szCs w:val="14"/>
              </w:rPr>
              <w:t>学科共通</w:t>
            </w:r>
          </w:p>
        </w:tc>
        <w:tc>
          <w:tcPr>
            <w:tcW w:w="524" w:type="pct"/>
            <w:tcBorders>
              <w:top w:val="single" w:sz="4" w:space="0" w:color="auto"/>
              <w:left w:val="single" w:sz="12" w:space="0" w:color="auto"/>
              <w:bottom w:val="single" w:sz="4" w:space="0" w:color="auto"/>
              <w:right w:val="single" w:sz="4" w:space="0" w:color="auto"/>
            </w:tcBorders>
            <w:shd w:val="clear" w:color="auto" w:fill="595959" w:themeFill="text1" w:themeFillTint="A6"/>
            <w:vAlign w:val="center"/>
          </w:tcPr>
          <w:p w14:paraId="1A8799C6" w14:textId="77777777" w:rsidR="009B2782" w:rsidRDefault="009B2782" w:rsidP="009B2782">
            <w:pPr>
              <w:adjustRightInd w:val="0"/>
              <w:snapToGrid w:val="0"/>
              <w:spacing w:line="0" w:lineRule="atLeast"/>
              <w:jc w:val="center"/>
              <w:rPr>
                <w:rFonts w:asciiTheme="majorEastAsia" w:eastAsiaTheme="majorEastAsia" w:hAnsiTheme="majorEastAsia"/>
                <w:color w:val="FFFFFF" w:themeColor="background1"/>
                <w:sz w:val="12"/>
                <w:szCs w:val="12"/>
              </w:rPr>
            </w:pPr>
            <w:r w:rsidRPr="00823023">
              <w:rPr>
                <w:rFonts w:asciiTheme="majorEastAsia" w:eastAsiaTheme="majorEastAsia" w:hAnsiTheme="majorEastAsia" w:hint="eastAsia"/>
                <w:color w:val="FFFFFF" w:themeColor="background1"/>
                <w:sz w:val="12"/>
                <w:szCs w:val="12"/>
              </w:rPr>
              <w:t>○工業力学</w:t>
            </w:r>
          </w:p>
          <w:p w14:paraId="5F230112" w14:textId="77777777"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r>
              <w:rPr>
                <w:rFonts w:asciiTheme="majorEastAsia" w:eastAsiaTheme="majorEastAsia" w:hAnsiTheme="majorEastAsia" w:hint="eastAsia"/>
                <w:color w:val="FFFFFF" w:themeColor="background1"/>
                <w:sz w:val="12"/>
                <w:szCs w:val="12"/>
              </w:rPr>
              <w:t>及び演習</w:t>
            </w:r>
          </w:p>
        </w:tc>
        <w:tc>
          <w:tcPr>
            <w:tcW w:w="524" w:type="pct"/>
            <w:tcBorders>
              <w:top w:val="single" w:sz="4" w:space="0" w:color="auto"/>
              <w:left w:val="single" w:sz="4" w:space="0" w:color="auto"/>
              <w:bottom w:val="single" w:sz="4" w:space="0" w:color="auto"/>
              <w:right w:val="single" w:sz="4" w:space="0" w:color="auto"/>
            </w:tcBorders>
            <w:shd w:val="clear" w:color="auto" w:fill="auto"/>
            <w:vAlign w:val="center"/>
          </w:tcPr>
          <w:p w14:paraId="5CECEC99" w14:textId="77777777" w:rsidR="009B2782" w:rsidRPr="00823023" w:rsidRDefault="009B2782" w:rsidP="009B2782">
            <w:pPr>
              <w:adjustRightInd w:val="0"/>
              <w:snapToGrid w:val="0"/>
              <w:spacing w:line="0" w:lineRule="atLeast"/>
              <w:jc w:val="center"/>
              <w:rPr>
                <w:rFonts w:asciiTheme="majorEastAsia" w:eastAsiaTheme="majorEastAsia" w:hAnsiTheme="majorEastAsia"/>
                <w:color w:val="FFFFFF" w:themeColor="background1"/>
                <w:sz w:val="12"/>
                <w:szCs w:val="12"/>
              </w:rPr>
            </w:pPr>
          </w:p>
        </w:tc>
        <w:tc>
          <w:tcPr>
            <w:tcW w:w="524" w:type="pct"/>
            <w:tcBorders>
              <w:top w:val="single" w:sz="4" w:space="0" w:color="auto"/>
              <w:left w:val="single" w:sz="4" w:space="0" w:color="auto"/>
              <w:bottom w:val="single" w:sz="4" w:space="0" w:color="auto"/>
            </w:tcBorders>
            <w:shd w:val="clear" w:color="auto" w:fill="595959" w:themeFill="text1" w:themeFillTint="A6"/>
            <w:vAlign w:val="center"/>
          </w:tcPr>
          <w:p w14:paraId="083D9A5A" w14:textId="38E73F0B"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r w:rsidRPr="00823023">
              <w:rPr>
                <w:rFonts w:asciiTheme="majorEastAsia" w:eastAsiaTheme="majorEastAsia" w:hAnsiTheme="majorEastAsia" w:hint="eastAsia"/>
                <w:color w:val="FFFFFF" w:themeColor="background1"/>
                <w:sz w:val="12"/>
                <w:szCs w:val="12"/>
              </w:rPr>
              <w:t>○機械システム</w:t>
            </w:r>
            <w:r w:rsidRPr="00823023">
              <w:rPr>
                <w:rFonts w:asciiTheme="majorEastAsia" w:eastAsiaTheme="majorEastAsia" w:hAnsiTheme="majorEastAsia"/>
                <w:color w:val="FFFFFF" w:themeColor="background1"/>
                <w:sz w:val="12"/>
                <w:szCs w:val="12"/>
              </w:rPr>
              <w:br/>
            </w:r>
            <w:r w:rsidRPr="00823023">
              <w:rPr>
                <w:rFonts w:asciiTheme="majorEastAsia" w:eastAsiaTheme="majorEastAsia" w:hAnsiTheme="majorEastAsia" w:hint="eastAsia"/>
                <w:color w:val="FFFFFF" w:themeColor="background1"/>
                <w:sz w:val="12"/>
                <w:szCs w:val="12"/>
              </w:rPr>
              <w:t>基礎実験</w:t>
            </w:r>
          </w:p>
        </w:tc>
        <w:tc>
          <w:tcPr>
            <w:tcW w:w="524" w:type="pct"/>
            <w:tcBorders>
              <w:top w:val="single" w:sz="4" w:space="0" w:color="auto"/>
              <w:bottom w:val="single" w:sz="4" w:space="0" w:color="auto"/>
              <w:right w:val="single" w:sz="4" w:space="0" w:color="auto"/>
            </w:tcBorders>
            <w:vAlign w:val="center"/>
          </w:tcPr>
          <w:p w14:paraId="3E573055" w14:textId="69389F81"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left w:val="single" w:sz="4" w:space="0" w:color="auto"/>
              <w:bottom w:val="single" w:sz="4" w:space="0" w:color="auto"/>
              <w:right w:val="single" w:sz="4" w:space="0" w:color="auto"/>
            </w:tcBorders>
            <w:shd w:val="clear" w:color="auto" w:fill="auto"/>
            <w:vAlign w:val="center"/>
          </w:tcPr>
          <w:p w14:paraId="31E60B37" w14:textId="77777777"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left w:val="single" w:sz="4" w:space="0" w:color="auto"/>
              <w:bottom w:val="single" w:sz="4" w:space="0" w:color="auto"/>
            </w:tcBorders>
            <w:vAlign w:val="center"/>
          </w:tcPr>
          <w:p w14:paraId="61490AC1" w14:textId="70FC9A57"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bottom w:val="single" w:sz="4" w:space="0" w:color="auto"/>
            </w:tcBorders>
            <w:vAlign w:val="center"/>
          </w:tcPr>
          <w:p w14:paraId="4A2E7CC8" w14:textId="6442E37A"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bottom w:val="single" w:sz="4" w:space="0" w:color="auto"/>
              <w:right w:val="single" w:sz="12" w:space="0" w:color="auto"/>
            </w:tcBorders>
            <w:vAlign w:val="center"/>
          </w:tcPr>
          <w:p w14:paraId="7475E95B" w14:textId="3ACB249D"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p>
        </w:tc>
      </w:tr>
      <w:tr w:rsidR="009B2782" w:rsidRPr="00D30F75" w14:paraId="46E9BB58" w14:textId="77777777" w:rsidTr="00654199">
        <w:trPr>
          <w:cantSplit/>
          <w:trHeight w:val="397"/>
        </w:trPr>
        <w:tc>
          <w:tcPr>
            <w:tcW w:w="231" w:type="pct"/>
            <w:vMerge/>
            <w:tcBorders>
              <w:left w:val="single" w:sz="12" w:space="0" w:color="auto"/>
            </w:tcBorders>
            <w:vAlign w:val="center"/>
          </w:tcPr>
          <w:p w14:paraId="3D46FBCF" w14:textId="77777777" w:rsidR="009B2782" w:rsidRPr="00D30F75" w:rsidRDefault="009B2782" w:rsidP="009B2782">
            <w:pPr>
              <w:adjustRightInd w:val="0"/>
              <w:snapToGrid w:val="0"/>
              <w:spacing w:line="0" w:lineRule="atLeast"/>
              <w:jc w:val="center"/>
              <w:rPr>
                <w:rFonts w:asciiTheme="majorEastAsia" w:eastAsiaTheme="majorEastAsia" w:hAnsiTheme="majorEastAsia"/>
                <w:sz w:val="14"/>
                <w:szCs w:val="14"/>
              </w:rPr>
            </w:pPr>
          </w:p>
        </w:tc>
        <w:tc>
          <w:tcPr>
            <w:tcW w:w="576" w:type="pct"/>
            <w:vMerge/>
            <w:tcBorders>
              <w:right w:val="single" w:sz="12" w:space="0" w:color="auto"/>
            </w:tcBorders>
            <w:vAlign w:val="center"/>
          </w:tcPr>
          <w:p w14:paraId="6737195A" w14:textId="77777777" w:rsidR="009B2782" w:rsidRPr="00D30F75" w:rsidRDefault="009B2782" w:rsidP="009B2782">
            <w:pPr>
              <w:adjustRightInd w:val="0"/>
              <w:snapToGrid w:val="0"/>
              <w:spacing w:line="0" w:lineRule="atLeast"/>
              <w:jc w:val="center"/>
              <w:rPr>
                <w:rFonts w:asciiTheme="majorEastAsia" w:eastAsiaTheme="majorEastAsia" w:hAnsiTheme="majorEastAsia"/>
                <w:sz w:val="14"/>
                <w:szCs w:val="14"/>
              </w:rPr>
            </w:pPr>
          </w:p>
        </w:tc>
        <w:tc>
          <w:tcPr>
            <w:tcW w:w="524" w:type="pct"/>
            <w:tcBorders>
              <w:top w:val="single" w:sz="4" w:space="0" w:color="auto"/>
              <w:left w:val="single" w:sz="12" w:space="0" w:color="auto"/>
            </w:tcBorders>
            <w:shd w:val="clear" w:color="auto" w:fill="595959" w:themeFill="text1" w:themeFillTint="A6"/>
            <w:vAlign w:val="center"/>
          </w:tcPr>
          <w:p w14:paraId="47D473C7" w14:textId="77777777"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r w:rsidRPr="00823023">
              <w:rPr>
                <w:rFonts w:asciiTheme="majorEastAsia" w:eastAsiaTheme="majorEastAsia" w:hAnsiTheme="majorEastAsia" w:hint="eastAsia"/>
                <w:color w:val="FFFFFF" w:themeColor="background1"/>
                <w:sz w:val="12"/>
                <w:szCs w:val="12"/>
              </w:rPr>
              <w:t>○電気物理</w:t>
            </w:r>
            <w:r w:rsidRPr="00823023">
              <w:rPr>
                <w:rFonts w:asciiTheme="majorEastAsia" w:eastAsiaTheme="majorEastAsia" w:hAnsiTheme="majorEastAsia"/>
                <w:color w:val="FFFFFF" w:themeColor="background1"/>
                <w:sz w:val="12"/>
                <w:szCs w:val="12"/>
              </w:rPr>
              <w:br/>
            </w:r>
            <w:r w:rsidRPr="00823023">
              <w:rPr>
                <w:rFonts w:asciiTheme="majorEastAsia" w:eastAsiaTheme="majorEastAsia" w:hAnsiTheme="majorEastAsia" w:hint="eastAsia"/>
                <w:color w:val="FFFFFF" w:themeColor="background1"/>
                <w:sz w:val="12"/>
                <w:szCs w:val="12"/>
              </w:rPr>
              <w:t>及び演習</w:t>
            </w:r>
            <w:r>
              <w:rPr>
                <w:rFonts w:asciiTheme="majorEastAsia" w:eastAsiaTheme="majorEastAsia" w:hAnsiTheme="majorEastAsia" w:hint="eastAsia"/>
                <w:color w:val="FFFFFF" w:themeColor="background1"/>
                <w:sz w:val="12"/>
                <w:szCs w:val="12"/>
              </w:rPr>
              <w:t>(</w:t>
            </w:r>
            <w:r>
              <w:rPr>
                <w:rFonts w:asciiTheme="majorEastAsia" w:eastAsiaTheme="majorEastAsia" w:hAnsiTheme="majorEastAsia"/>
                <w:color w:val="FFFFFF" w:themeColor="background1"/>
                <w:sz w:val="12"/>
                <w:szCs w:val="12"/>
              </w:rPr>
              <w:t>a)</w:t>
            </w:r>
          </w:p>
        </w:tc>
        <w:tc>
          <w:tcPr>
            <w:tcW w:w="524" w:type="pct"/>
            <w:tcBorders>
              <w:top w:val="single" w:sz="4" w:space="0" w:color="auto"/>
              <w:right w:val="single" w:sz="4" w:space="0" w:color="auto"/>
            </w:tcBorders>
            <w:shd w:val="clear" w:color="auto" w:fill="595959" w:themeFill="text1" w:themeFillTint="A6"/>
            <w:vAlign w:val="center"/>
          </w:tcPr>
          <w:p w14:paraId="3C6A6A37" w14:textId="77777777"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r w:rsidRPr="00823023">
              <w:rPr>
                <w:rFonts w:asciiTheme="majorEastAsia" w:eastAsiaTheme="majorEastAsia" w:hAnsiTheme="majorEastAsia" w:hint="eastAsia"/>
                <w:color w:val="FFFFFF" w:themeColor="background1"/>
                <w:sz w:val="12"/>
                <w:szCs w:val="12"/>
              </w:rPr>
              <w:t>○電気物理</w:t>
            </w:r>
            <w:r w:rsidRPr="00823023">
              <w:rPr>
                <w:rFonts w:asciiTheme="majorEastAsia" w:eastAsiaTheme="majorEastAsia" w:hAnsiTheme="majorEastAsia"/>
                <w:color w:val="FFFFFF" w:themeColor="background1"/>
                <w:sz w:val="12"/>
                <w:szCs w:val="12"/>
              </w:rPr>
              <w:br/>
            </w:r>
            <w:r w:rsidRPr="00823023">
              <w:rPr>
                <w:rFonts w:asciiTheme="majorEastAsia" w:eastAsiaTheme="majorEastAsia" w:hAnsiTheme="majorEastAsia" w:hint="eastAsia"/>
                <w:color w:val="FFFFFF" w:themeColor="background1"/>
                <w:sz w:val="12"/>
                <w:szCs w:val="12"/>
              </w:rPr>
              <w:t>及び演習</w:t>
            </w:r>
            <w:r>
              <w:rPr>
                <w:rFonts w:asciiTheme="majorEastAsia" w:eastAsiaTheme="majorEastAsia" w:hAnsiTheme="majorEastAsia" w:hint="eastAsia"/>
                <w:color w:val="FFFFFF" w:themeColor="background1"/>
                <w:sz w:val="12"/>
                <w:szCs w:val="12"/>
              </w:rPr>
              <w:t>(</w:t>
            </w:r>
            <w:r>
              <w:rPr>
                <w:rFonts w:asciiTheme="majorEastAsia" w:eastAsiaTheme="majorEastAsia" w:hAnsiTheme="majorEastAsia"/>
                <w:color w:val="FFFFFF" w:themeColor="background1"/>
                <w:sz w:val="12"/>
                <w:szCs w:val="12"/>
              </w:rPr>
              <w:t>b)</w:t>
            </w:r>
          </w:p>
        </w:tc>
        <w:tc>
          <w:tcPr>
            <w:tcW w:w="524" w:type="pct"/>
            <w:tcBorders>
              <w:top w:val="single" w:sz="4" w:space="0" w:color="auto"/>
              <w:left w:val="single" w:sz="4" w:space="0" w:color="auto"/>
              <w:bottom w:val="single" w:sz="4" w:space="0" w:color="auto"/>
            </w:tcBorders>
            <w:shd w:val="clear" w:color="auto" w:fill="595959" w:themeFill="text1" w:themeFillTint="A6"/>
            <w:vAlign w:val="center"/>
          </w:tcPr>
          <w:p w14:paraId="5979A069" w14:textId="0E0B1E11"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r>
              <w:rPr>
                <w:rFonts w:asciiTheme="majorEastAsia" w:eastAsiaTheme="majorEastAsia" w:hAnsiTheme="majorEastAsia" w:hint="eastAsia"/>
                <w:color w:val="FFFFFF" w:themeColor="background1"/>
                <w:sz w:val="12"/>
                <w:szCs w:val="12"/>
              </w:rPr>
              <w:t>〇</w:t>
            </w:r>
            <w:r w:rsidRPr="00DF3DC1">
              <w:rPr>
                <w:rFonts w:asciiTheme="majorEastAsia" w:eastAsiaTheme="majorEastAsia" w:hAnsiTheme="majorEastAsia" w:hint="eastAsia"/>
                <w:color w:val="FFFFFF" w:themeColor="background1"/>
                <w:sz w:val="12"/>
                <w:szCs w:val="12"/>
              </w:rPr>
              <w:t>プログラミング及び演習</w:t>
            </w:r>
            <w:r w:rsidRPr="00DF3DC1">
              <w:rPr>
                <w:rFonts w:asciiTheme="majorEastAsia" w:eastAsiaTheme="majorEastAsia" w:hAnsiTheme="majorEastAsia"/>
                <w:color w:val="FFFFFF" w:themeColor="background1"/>
                <w:sz w:val="12"/>
                <w:szCs w:val="12"/>
              </w:rPr>
              <w:t>(a)</w:t>
            </w:r>
          </w:p>
        </w:tc>
        <w:tc>
          <w:tcPr>
            <w:tcW w:w="524" w:type="pct"/>
            <w:tcBorders>
              <w:top w:val="single" w:sz="4" w:space="0" w:color="auto"/>
              <w:bottom w:val="single" w:sz="4" w:space="0" w:color="auto"/>
            </w:tcBorders>
            <w:shd w:val="clear" w:color="auto" w:fill="auto"/>
            <w:vAlign w:val="center"/>
          </w:tcPr>
          <w:p w14:paraId="2A0BD395" w14:textId="5A7F9D13" w:rsidR="009B2782" w:rsidRPr="00262833" w:rsidRDefault="009B2782" w:rsidP="009B2782">
            <w:pPr>
              <w:adjustRightInd w:val="0"/>
              <w:snapToGrid w:val="0"/>
              <w:spacing w:line="0" w:lineRule="atLeast"/>
              <w:jc w:val="center"/>
              <w:rPr>
                <w:rFonts w:asciiTheme="majorEastAsia" w:eastAsiaTheme="majorEastAsia" w:hAnsiTheme="majorEastAsia"/>
                <w:sz w:val="12"/>
                <w:szCs w:val="12"/>
                <w:shd w:val="pct15" w:color="auto" w:fill="FFFFFF"/>
              </w:rPr>
            </w:pPr>
          </w:p>
        </w:tc>
        <w:tc>
          <w:tcPr>
            <w:tcW w:w="524" w:type="pct"/>
            <w:tcBorders>
              <w:top w:val="single" w:sz="4" w:space="0" w:color="auto"/>
              <w:bottom w:val="single" w:sz="4" w:space="0" w:color="auto"/>
            </w:tcBorders>
            <w:vAlign w:val="center"/>
          </w:tcPr>
          <w:p w14:paraId="22C0C323" w14:textId="77777777"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tcBorders>
            <w:vAlign w:val="center"/>
          </w:tcPr>
          <w:p w14:paraId="580ADE8B" w14:textId="77777777"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tcBorders>
            <w:vAlign w:val="center"/>
          </w:tcPr>
          <w:p w14:paraId="3408699E" w14:textId="0C94FE1C"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right w:val="single" w:sz="12" w:space="0" w:color="auto"/>
            </w:tcBorders>
            <w:vAlign w:val="center"/>
          </w:tcPr>
          <w:p w14:paraId="41C89430" w14:textId="77777777"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p>
        </w:tc>
      </w:tr>
      <w:tr w:rsidR="009B2782" w:rsidRPr="00D30F75" w14:paraId="3B015120" w14:textId="77777777" w:rsidTr="00654199">
        <w:trPr>
          <w:cantSplit/>
          <w:trHeight w:val="397"/>
        </w:trPr>
        <w:tc>
          <w:tcPr>
            <w:tcW w:w="231" w:type="pct"/>
            <w:vMerge/>
            <w:tcBorders>
              <w:left w:val="single" w:sz="12" w:space="0" w:color="auto"/>
            </w:tcBorders>
            <w:vAlign w:val="center"/>
          </w:tcPr>
          <w:p w14:paraId="00904C1D" w14:textId="77777777" w:rsidR="009B2782" w:rsidRPr="00D30F75" w:rsidRDefault="009B2782" w:rsidP="009B2782">
            <w:pPr>
              <w:adjustRightInd w:val="0"/>
              <w:snapToGrid w:val="0"/>
              <w:spacing w:line="0" w:lineRule="atLeast"/>
              <w:jc w:val="center"/>
              <w:rPr>
                <w:rFonts w:asciiTheme="majorEastAsia" w:eastAsiaTheme="majorEastAsia" w:hAnsiTheme="majorEastAsia"/>
                <w:sz w:val="14"/>
                <w:szCs w:val="14"/>
              </w:rPr>
            </w:pPr>
          </w:p>
        </w:tc>
        <w:tc>
          <w:tcPr>
            <w:tcW w:w="576" w:type="pct"/>
            <w:vMerge/>
            <w:tcBorders>
              <w:right w:val="single" w:sz="12" w:space="0" w:color="auto"/>
            </w:tcBorders>
            <w:vAlign w:val="center"/>
          </w:tcPr>
          <w:p w14:paraId="3AC4B44D" w14:textId="77777777" w:rsidR="009B2782" w:rsidRPr="00D30F75" w:rsidRDefault="009B2782" w:rsidP="009B2782">
            <w:pPr>
              <w:adjustRightInd w:val="0"/>
              <w:snapToGrid w:val="0"/>
              <w:spacing w:line="0" w:lineRule="atLeast"/>
              <w:jc w:val="center"/>
              <w:rPr>
                <w:rFonts w:asciiTheme="majorEastAsia" w:eastAsiaTheme="majorEastAsia" w:hAnsiTheme="majorEastAsia"/>
                <w:sz w:val="14"/>
                <w:szCs w:val="14"/>
              </w:rPr>
            </w:pPr>
          </w:p>
        </w:tc>
        <w:tc>
          <w:tcPr>
            <w:tcW w:w="524" w:type="pct"/>
            <w:tcBorders>
              <w:top w:val="single" w:sz="4" w:space="0" w:color="auto"/>
              <w:left w:val="single" w:sz="12" w:space="0" w:color="auto"/>
            </w:tcBorders>
            <w:shd w:val="clear" w:color="auto" w:fill="auto"/>
            <w:vAlign w:val="center"/>
          </w:tcPr>
          <w:p w14:paraId="2745B78E" w14:textId="77777777" w:rsidR="009B2782" w:rsidRPr="00823023" w:rsidRDefault="009B2782" w:rsidP="009B2782">
            <w:pPr>
              <w:adjustRightInd w:val="0"/>
              <w:snapToGrid w:val="0"/>
              <w:spacing w:line="0" w:lineRule="atLeast"/>
              <w:jc w:val="center"/>
              <w:rPr>
                <w:rFonts w:asciiTheme="majorEastAsia" w:eastAsiaTheme="majorEastAsia" w:hAnsiTheme="majorEastAsia"/>
                <w:color w:val="FFFFFF" w:themeColor="background1"/>
                <w:sz w:val="12"/>
                <w:szCs w:val="12"/>
              </w:rPr>
            </w:pPr>
          </w:p>
        </w:tc>
        <w:tc>
          <w:tcPr>
            <w:tcW w:w="524" w:type="pct"/>
            <w:tcBorders>
              <w:top w:val="single" w:sz="4" w:space="0" w:color="auto"/>
              <w:right w:val="single" w:sz="4" w:space="0" w:color="auto"/>
            </w:tcBorders>
            <w:shd w:val="clear" w:color="auto" w:fill="auto"/>
            <w:vAlign w:val="center"/>
          </w:tcPr>
          <w:p w14:paraId="389F8FC3" w14:textId="77777777" w:rsidR="009B2782" w:rsidRPr="00823023" w:rsidRDefault="009B2782" w:rsidP="009B2782">
            <w:pPr>
              <w:adjustRightInd w:val="0"/>
              <w:snapToGrid w:val="0"/>
              <w:spacing w:line="0" w:lineRule="atLeast"/>
              <w:jc w:val="center"/>
              <w:rPr>
                <w:rFonts w:asciiTheme="majorEastAsia" w:eastAsiaTheme="majorEastAsia" w:hAnsiTheme="majorEastAsia"/>
                <w:color w:val="FFFFFF" w:themeColor="background1"/>
                <w:sz w:val="12"/>
                <w:szCs w:val="12"/>
              </w:rPr>
            </w:pPr>
          </w:p>
        </w:tc>
        <w:tc>
          <w:tcPr>
            <w:tcW w:w="524" w:type="pct"/>
            <w:tcBorders>
              <w:top w:val="nil"/>
              <w:left w:val="single" w:sz="4" w:space="0" w:color="auto"/>
              <w:bottom w:val="single" w:sz="4" w:space="0" w:color="auto"/>
            </w:tcBorders>
            <w:shd w:val="clear" w:color="auto" w:fill="A6A6A6" w:themeFill="background1" w:themeFillShade="A6"/>
            <w:vAlign w:val="center"/>
          </w:tcPr>
          <w:p w14:paraId="5C5B0920" w14:textId="5B8D3A2E"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r w:rsidRPr="00654199">
              <w:rPr>
                <w:rFonts w:asciiTheme="majorEastAsia" w:eastAsiaTheme="majorEastAsia" w:hAnsiTheme="majorEastAsia" w:hint="eastAsia"/>
                <w:sz w:val="12"/>
                <w:szCs w:val="12"/>
                <w:shd w:val="pct15" w:color="auto" w:fill="FFFFFF"/>
                <w14:textOutline w14:w="9525" w14:cap="rnd" w14:cmpd="sng" w14:algn="ctr">
                  <w14:noFill/>
                  <w14:prstDash w14:val="solid"/>
                  <w14:bevel/>
                </w14:textOutline>
              </w:rPr>
              <w:t>△</w:t>
            </w:r>
            <w:r w:rsidRPr="00654199">
              <w:rPr>
                <w:rFonts w:asciiTheme="majorEastAsia" w:eastAsiaTheme="majorEastAsia" w:hAnsiTheme="majorEastAsia"/>
                <w:sz w:val="12"/>
                <w:szCs w:val="12"/>
                <w:shd w:val="pct15" w:color="auto" w:fill="FFFFFF"/>
                <w14:textOutline w14:w="9525" w14:cap="rnd" w14:cmpd="sng" w14:algn="ctr">
                  <w14:noFill/>
                  <w14:prstDash w14:val="solid"/>
                  <w14:bevel/>
                </w14:textOutline>
              </w:rPr>
              <w:t>2</w:t>
            </w:r>
            <w:r w:rsidRPr="00654199">
              <w:rPr>
                <w:rFonts w:asciiTheme="majorEastAsia" w:eastAsiaTheme="majorEastAsia" w:hAnsiTheme="majorEastAsia" w:hint="eastAsia"/>
                <w:sz w:val="12"/>
                <w:szCs w:val="12"/>
                <w:shd w:val="pct15" w:color="auto" w:fill="FFFFFF"/>
              </w:rPr>
              <w:t>プログラミング及び演習</w:t>
            </w:r>
            <w:r w:rsidRPr="00654199">
              <w:rPr>
                <w:rFonts w:asciiTheme="majorEastAsia" w:eastAsiaTheme="majorEastAsia" w:hAnsiTheme="majorEastAsia"/>
                <w:sz w:val="12"/>
                <w:szCs w:val="12"/>
                <w:shd w:val="pct15" w:color="auto" w:fill="FFFFFF"/>
              </w:rPr>
              <w:t>(b)</w:t>
            </w:r>
          </w:p>
        </w:tc>
        <w:tc>
          <w:tcPr>
            <w:tcW w:w="524" w:type="pct"/>
            <w:tcBorders>
              <w:bottom w:val="single" w:sz="4" w:space="0" w:color="auto"/>
            </w:tcBorders>
            <w:shd w:val="clear" w:color="auto" w:fill="auto"/>
            <w:vAlign w:val="center"/>
          </w:tcPr>
          <w:p w14:paraId="2B79EFEF" w14:textId="77777777" w:rsidR="009B2782" w:rsidRPr="00262833" w:rsidRDefault="009B2782" w:rsidP="009B2782">
            <w:pPr>
              <w:adjustRightInd w:val="0"/>
              <w:snapToGrid w:val="0"/>
              <w:spacing w:line="0" w:lineRule="atLeast"/>
              <w:jc w:val="center"/>
              <w:rPr>
                <w:rFonts w:asciiTheme="majorEastAsia" w:eastAsiaTheme="majorEastAsia" w:hAnsiTheme="majorEastAsia"/>
                <w:sz w:val="12"/>
                <w:szCs w:val="12"/>
                <w:shd w:val="pct15" w:color="auto" w:fill="FFFFFF"/>
              </w:rPr>
            </w:pPr>
          </w:p>
        </w:tc>
        <w:tc>
          <w:tcPr>
            <w:tcW w:w="524" w:type="pct"/>
            <w:tcBorders>
              <w:top w:val="nil"/>
              <w:bottom w:val="single" w:sz="4" w:space="0" w:color="auto"/>
            </w:tcBorders>
            <w:vAlign w:val="center"/>
          </w:tcPr>
          <w:p w14:paraId="7FF67F75" w14:textId="77777777"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p>
        </w:tc>
        <w:tc>
          <w:tcPr>
            <w:tcW w:w="524" w:type="pct"/>
            <w:tcBorders>
              <w:top w:val="nil"/>
            </w:tcBorders>
            <w:vAlign w:val="center"/>
          </w:tcPr>
          <w:p w14:paraId="2E84B154" w14:textId="77777777"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p>
        </w:tc>
        <w:tc>
          <w:tcPr>
            <w:tcW w:w="524" w:type="pct"/>
            <w:tcBorders>
              <w:top w:val="nil"/>
            </w:tcBorders>
            <w:vAlign w:val="center"/>
          </w:tcPr>
          <w:p w14:paraId="3393A6E1" w14:textId="057E7D23"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p>
        </w:tc>
        <w:tc>
          <w:tcPr>
            <w:tcW w:w="524" w:type="pct"/>
            <w:tcBorders>
              <w:top w:val="nil"/>
              <w:right w:val="single" w:sz="12" w:space="0" w:color="auto"/>
            </w:tcBorders>
            <w:vAlign w:val="center"/>
          </w:tcPr>
          <w:p w14:paraId="4275C487" w14:textId="77777777" w:rsidR="009B2782" w:rsidRPr="00D30F75" w:rsidRDefault="009B2782" w:rsidP="009B2782">
            <w:pPr>
              <w:adjustRightInd w:val="0"/>
              <w:snapToGrid w:val="0"/>
              <w:spacing w:line="0" w:lineRule="atLeast"/>
              <w:jc w:val="center"/>
              <w:rPr>
                <w:rFonts w:asciiTheme="majorEastAsia" w:eastAsiaTheme="majorEastAsia" w:hAnsiTheme="majorEastAsia"/>
                <w:sz w:val="12"/>
                <w:szCs w:val="12"/>
              </w:rPr>
            </w:pPr>
          </w:p>
        </w:tc>
      </w:tr>
      <w:tr w:rsidR="007C29F9" w:rsidRPr="00D30F75" w14:paraId="434AD66A" w14:textId="77777777" w:rsidTr="00654199">
        <w:trPr>
          <w:cantSplit/>
          <w:trHeight w:val="397"/>
        </w:trPr>
        <w:tc>
          <w:tcPr>
            <w:tcW w:w="231" w:type="pct"/>
            <w:vMerge/>
            <w:tcBorders>
              <w:left w:val="single" w:sz="12" w:space="0" w:color="auto"/>
            </w:tcBorders>
            <w:vAlign w:val="center"/>
          </w:tcPr>
          <w:p w14:paraId="1653ECEF" w14:textId="77777777" w:rsidR="007C29F9" w:rsidRPr="00D30F75" w:rsidRDefault="007C29F9" w:rsidP="009B2782">
            <w:pPr>
              <w:adjustRightInd w:val="0"/>
              <w:snapToGrid w:val="0"/>
              <w:spacing w:line="0" w:lineRule="atLeast"/>
              <w:jc w:val="center"/>
              <w:rPr>
                <w:rFonts w:asciiTheme="majorEastAsia" w:eastAsiaTheme="majorEastAsia" w:hAnsiTheme="majorEastAsia"/>
                <w:sz w:val="14"/>
                <w:szCs w:val="14"/>
              </w:rPr>
            </w:pPr>
          </w:p>
        </w:tc>
        <w:tc>
          <w:tcPr>
            <w:tcW w:w="576" w:type="pct"/>
            <w:vMerge w:val="restart"/>
            <w:tcBorders>
              <w:right w:val="single" w:sz="12" w:space="0" w:color="auto"/>
            </w:tcBorders>
            <w:vAlign w:val="center"/>
          </w:tcPr>
          <w:p w14:paraId="2CB53C41" w14:textId="3ABA10A5" w:rsidR="007C29F9" w:rsidRPr="00D30F75" w:rsidRDefault="007C29F9" w:rsidP="009B2782">
            <w:pPr>
              <w:adjustRightInd w:val="0"/>
              <w:snapToGrid w:val="0"/>
              <w:spacing w:line="0" w:lineRule="atLeast"/>
              <w:jc w:val="center"/>
              <w:rPr>
                <w:rFonts w:asciiTheme="majorEastAsia" w:eastAsiaTheme="majorEastAsia" w:hAnsiTheme="majorEastAsia"/>
                <w:sz w:val="14"/>
                <w:szCs w:val="14"/>
              </w:rPr>
            </w:pPr>
            <w:r>
              <w:rPr>
                <w:rFonts w:asciiTheme="majorEastAsia" w:eastAsiaTheme="majorEastAsia" w:hAnsiTheme="majorEastAsia" w:hint="eastAsia"/>
                <w:sz w:val="14"/>
                <w:szCs w:val="14"/>
              </w:rPr>
              <w:t>ものづくり</w:t>
            </w:r>
          </w:p>
        </w:tc>
        <w:tc>
          <w:tcPr>
            <w:tcW w:w="524" w:type="pct"/>
            <w:tcBorders>
              <w:left w:val="single" w:sz="12" w:space="0" w:color="auto"/>
              <w:bottom w:val="nil"/>
            </w:tcBorders>
            <w:shd w:val="clear" w:color="auto" w:fill="595959" w:themeFill="text1" w:themeFillTint="A6"/>
            <w:vAlign w:val="center"/>
          </w:tcPr>
          <w:p w14:paraId="2D8E7A00" w14:textId="77777777" w:rsidR="007C29F9" w:rsidRDefault="007C29F9" w:rsidP="009B2782">
            <w:pPr>
              <w:adjustRightInd w:val="0"/>
              <w:snapToGrid w:val="0"/>
              <w:spacing w:line="0" w:lineRule="atLeast"/>
              <w:jc w:val="center"/>
              <w:rPr>
                <w:rFonts w:asciiTheme="majorEastAsia" w:eastAsiaTheme="majorEastAsia" w:hAnsiTheme="majorEastAsia"/>
                <w:color w:val="FFFFFF" w:themeColor="background1"/>
                <w:sz w:val="12"/>
                <w:szCs w:val="12"/>
              </w:rPr>
            </w:pPr>
            <w:r w:rsidRPr="00823023">
              <w:rPr>
                <w:rFonts w:asciiTheme="majorEastAsia" w:eastAsiaTheme="majorEastAsia" w:hAnsiTheme="majorEastAsia" w:hint="eastAsia"/>
                <w:color w:val="FFFFFF" w:themeColor="background1"/>
                <w:sz w:val="12"/>
                <w:szCs w:val="12"/>
              </w:rPr>
              <w:t>○機械工作概論</w:t>
            </w:r>
          </w:p>
          <w:p w14:paraId="3FD562A1" w14:textId="7BD0B8AA" w:rsidR="007C29F9" w:rsidRPr="00D30F75" w:rsidRDefault="007C29F9" w:rsidP="009B2782">
            <w:pPr>
              <w:adjustRightInd w:val="0"/>
              <w:snapToGrid w:val="0"/>
              <w:spacing w:line="0" w:lineRule="atLeast"/>
              <w:jc w:val="center"/>
              <w:rPr>
                <w:rFonts w:asciiTheme="majorEastAsia" w:eastAsiaTheme="majorEastAsia" w:hAnsiTheme="majorEastAsia"/>
                <w:sz w:val="12"/>
                <w:szCs w:val="12"/>
              </w:rPr>
            </w:pPr>
            <w:r>
              <w:rPr>
                <w:rFonts w:asciiTheme="majorEastAsia" w:eastAsiaTheme="majorEastAsia" w:hAnsiTheme="majorEastAsia" w:hint="eastAsia"/>
                <w:color w:val="FFFFFF" w:themeColor="background1"/>
                <w:sz w:val="12"/>
                <w:szCs w:val="12"/>
              </w:rPr>
              <w:t>及び実習(a)※</w:t>
            </w:r>
            <w:r>
              <w:rPr>
                <w:rFonts w:asciiTheme="majorEastAsia" w:eastAsiaTheme="majorEastAsia" w:hAnsiTheme="majorEastAsia"/>
                <w:color w:val="FFFFFF" w:themeColor="background1"/>
                <w:sz w:val="12"/>
                <w:szCs w:val="12"/>
              </w:rPr>
              <w:t>4</w:t>
            </w:r>
          </w:p>
        </w:tc>
        <w:tc>
          <w:tcPr>
            <w:tcW w:w="524" w:type="pct"/>
            <w:tcBorders>
              <w:bottom w:val="nil"/>
              <w:right w:val="single" w:sz="4" w:space="0" w:color="auto"/>
            </w:tcBorders>
            <w:shd w:val="clear" w:color="auto" w:fill="BFBFBF" w:themeFill="background1" w:themeFillShade="BF"/>
            <w:vAlign w:val="center"/>
          </w:tcPr>
          <w:p w14:paraId="78358C3B" w14:textId="62C08A82" w:rsidR="007C29F9" w:rsidRPr="00D30F75" w:rsidRDefault="007C29F9" w:rsidP="009B2782">
            <w:pPr>
              <w:adjustRightInd w:val="0"/>
              <w:snapToGrid w:val="0"/>
              <w:spacing w:line="0" w:lineRule="atLeast"/>
              <w:jc w:val="center"/>
              <w:rPr>
                <w:rFonts w:asciiTheme="majorEastAsia" w:eastAsiaTheme="majorEastAsia" w:hAnsiTheme="majorEastAsia"/>
                <w:sz w:val="12"/>
                <w:szCs w:val="12"/>
              </w:rPr>
            </w:pPr>
            <w:r w:rsidRPr="00262833">
              <w:rPr>
                <w:rFonts w:asciiTheme="majorEastAsia" w:eastAsiaTheme="majorEastAsia" w:hAnsiTheme="majorEastAsia" w:hint="eastAsia"/>
                <w:sz w:val="12"/>
                <w:szCs w:val="12"/>
                <w:shd w:val="pct15" w:color="auto" w:fill="FFFFFF"/>
              </w:rPr>
              <w:t>△</w:t>
            </w:r>
            <w:r w:rsidRPr="00262833">
              <w:rPr>
                <w:rFonts w:asciiTheme="majorEastAsia" w:eastAsiaTheme="majorEastAsia" w:hAnsiTheme="majorEastAsia"/>
                <w:sz w:val="12"/>
                <w:szCs w:val="12"/>
                <w:shd w:val="pct15" w:color="auto" w:fill="FFFFFF"/>
              </w:rPr>
              <w:t>1機械材料</w:t>
            </w:r>
          </w:p>
        </w:tc>
        <w:tc>
          <w:tcPr>
            <w:tcW w:w="524"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951BA28" w14:textId="77777777" w:rsidR="007C29F9" w:rsidRPr="00823023" w:rsidRDefault="007C29F9" w:rsidP="009B2782">
            <w:pPr>
              <w:adjustRightInd w:val="0"/>
              <w:snapToGrid w:val="0"/>
              <w:spacing w:line="0" w:lineRule="atLeast"/>
              <w:jc w:val="center"/>
              <w:rPr>
                <w:rFonts w:asciiTheme="majorEastAsia" w:eastAsiaTheme="majorEastAsia" w:hAnsiTheme="majorEastAsia"/>
                <w:color w:val="FFFFFF" w:themeColor="background1"/>
                <w:sz w:val="12"/>
                <w:szCs w:val="12"/>
              </w:rPr>
            </w:pPr>
          </w:p>
        </w:tc>
        <w:tc>
          <w:tcPr>
            <w:tcW w:w="524"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F5F5ACA" w14:textId="77777777" w:rsidR="007C29F9" w:rsidRPr="00262833" w:rsidRDefault="007C29F9" w:rsidP="009B2782">
            <w:pPr>
              <w:adjustRightInd w:val="0"/>
              <w:snapToGrid w:val="0"/>
              <w:spacing w:line="0" w:lineRule="atLeast"/>
              <w:jc w:val="center"/>
              <w:rPr>
                <w:rFonts w:asciiTheme="majorEastAsia" w:eastAsiaTheme="majorEastAsia" w:hAnsiTheme="majorEastAsia"/>
                <w:sz w:val="12"/>
                <w:szCs w:val="12"/>
                <w:shd w:val="pct15" w:color="auto" w:fill="FFFFFF"/>
              </w:rPr>
            </w:pPr>
          </w:p>
        </w:tc>
        <w:tc>
          <w:tcPr>
            <w:tcW w:w="524" w:type="pct"/>
            <w:tcBorders>
              <w:left w:val="single" w:sz="4" w:space="0" w:color="auto"/>
            </w:tcBorders>
            <w:shd w:val="clear" w:color="auto" w:fill="BFBFBF" w:themeFill="background1" w:themeFillShade="BF"/>
            <w:vAlign w:val="center"/>
          </w:tcPr>
          <w:p w14:paraId="582AAB15" w14:textId="5D30AA05" w:rsidR="007C29F9" w:rsidRPr="00D30F75" w:rsidRDefault="007C29F9" w:rsidP="009B2782">
            <w:pPr>
              <w:adjustRightInd w:val="0"/>
              <w:snapToGrid w:val="0"/>
              <w:spacing w:line="0" w:lineRule="atLeast"/>
              <w:jc w:val="center"/>
              <w:rPr>
                <w:rFonts w:asciiTheme="majorEastAsia" w:eastAsiaTheme="majorEastAsia" w:hAnsiTheme="majorEastAsia"/>
                <w:sz w:val="12"/>
                <w:szCs w:val="12"/>
              </w:rPr>
            </w:pPr>
            <w:r w:rsidRPr="00262833">
              <w:rPr>
                <w:rFonts w:asciiTheme="majorEastAsia" w:eastAsiaTheme="majorEastAsia" w:hAnsiTheme="majorEastAsia" w:hint="eastAsia"/>
                <w:sz w:val="12"/>
                <w:szCs w:val="12"/>
                <w:shd w:val="pct15" w:color="auto" w:fill="FFFFFF"/>
              </w:rPr>
              <w:t>△</w:t>
            </w:r>
            <w:r w:rsidRPr="00262833">
              <w:rPr>
                <w:rFonts w:asciiTheme="majorEastAsia" w:eastAsiaTheme="majorEastAsia" w:hAnsiTheme="majorEastAsia"/>
                <w:sz w:val="12"/>
                <w:szCs w:val="12"/>
                <w:shd w:val="pct15" w:color="auto" w:fill="FFFFFF"/>
              </w:rPr>
              <w:t>1機械要素</w:t>
            </w:r>
          </w:p>
        </w:tc>
        <w:tc>
          <w:tcPr>
            <w:tcW w:w="524" w:type="pct"/>
            <w:shd w:val="clear" w:color="auto" w:fill="auto"/>
            <w:vAlign w:val="center"/>
          </w:tcPr>
          <w:p w14:paraId="77F22B34" w14:textId="77777777" w:rsidR="007C29F9" w:rsidRPr="00D30F75" w:rsidRDefault="007C29F9" w:rsidP="009B2782">
            <w:pPr>
              <w:adjustRightInd w:val="0"/>
              <w:snapToGrid w:val="0"/>
              <w:spacing w:line="0" w:lineRule="atLeast"/>
              <w:jc w:val="center"/>
              <w:rPr>
                <w:rFonts w:asciiTheme="majorEastAsia" w:eastAsiaTheme="majorEastAsia" w:hAnsiTheme="majorEastAsia"/>
                <w:sz w:val="12"/>
                <w:szCs w:val="12"/>
              </w:rPr>
            </w:pPr>
          </w:p>
        </w:tc>
        <w:tc>
          <w:tcPr>
            <w:tcW w:w="524" w:type="pct"/>
            <w:tcBorders>
              <w:bottom w:val="nil"/>
            </w:tcBorders>
            <w:vAlign w:val="center"/>
          </w:tcPr>
          <w:p w14:paraId="20705D48" w14:textId="77777777" w:rsidR="007C29F9" w:rsidRPr="00D30F75" w:rsidRDefault="007C29F9" w:rsidP="009B2782">
            <w:pPr>
              <w:adjustRightInd w:val="0"/>
              <w:snapToGrid w:val="0"/>
              <w:spacing w:line="0" w:lineRule="atLeast"/>
              <w:jc w:val="center"/>
              <w:rPr>
                <w:rFonts w:asciiTheme="majorEastAsia" w:eastAsiaTheme="majorEastAsia" w:hAnsiTheme="majorEastAsia"/>
                <w:sz w:val="12"/>
                <w:szCs w:val="12"/>
              </w:rPr>
            </w:pPr>
          </w:p>
        </w:tc>
        <w:tc>
          <w:tcPr>
            <w:tcW w:w="524" w:type="pct"/>
            <w:tcBorders>
              <w:bottom w:val="nil"/>
              <w:right w:val="single" w:sz="12" w:space="0" w:color="auto"/>
            </w:tcBorders>
            <w:vAlign w:val="center"/>
          </w:tcPr>
          <w:p w14:paraId="11B76282" w14:textId="77777777" w:rsidR="007C29F9" w:rsidRPr="00D30F75" w:rsidRDefault="007C29F9" w:rsidP="009B2782">
            <w:pPr>
              <w:adjustRightInd w:val="0"/>
              <w:snapToGrid w:val="0"/>
              <w:spacing w:line="0" w:lineRule="atLeast"/>
              <w:jc w:val="center"/>
              <w:rPr>
                <w:rFonts w:asciiTheme="majorEastAsia" w:eastAsiaTheme="majorEastAsia" w:hAnsiTheme="majorEastAsia"/>
                <w:sz w:val="12"/>
                <w:szCs w:val="12"/>
              </w:rPr>
            </w:pPr>
          </w:p>
        </w:tc>
      </w:tr>
      <w:tr w:rsidR="007C29F9" w:rsidRPr="00D30F75" w14:paraId="0BC6D164" w14:textId="77777777" w:rsidTr="00654199">
        <w:trPr>
          <w:cantSplit/>
          <w:trHeight w:val="397"/>
        </w:trPr>
        <w:tc>
          <w:tcPr>
            <w:tcW w:w="231" w:type="pct"/>
            <w:vMerge/>
            <w:tcBorders>
              <w:left w:val="single" w:sz="12" w:space="0" w:color="auto"/>
            </w:tcBorders>
            <w:vAlign w:val="center"/>
          </w:tcPr>
          <w:p w14:paraId="12DF56B9" w14:textId="77777777" w:rsidR="007C29F9" w:rsidRPr="00D30F75" w:rsidRDefault="007C29F9" w:rsidP="009B2782">
            <w:pPr>
              <w:adjustRightInd w:val="0"/>
              <w:snapToGrid w:val="0"/>
              <w:spacing w:line="0" w:lineRule="atLeast"/>
              <w:jc w:val="center"/>
              <w:rPr>
                <w:rFonts w:asciiTheme="majorEastAsia" w:eastAsiaTheme="majorEastAsia" w:hAnsiTheme="majorEastAsia"/>
                <w:sz w:val="14"/>
                <w:szCs w:val="14"/>
              </w:rPr>
            </w:pPr>
          </w:p>
        </w:tc>
        <w:tc>
          <w:tcPr>
            <w:tcW w:w="576" w:type="pct"/>
            <w:vMerge/>
            <w:tcBorders>
              <w:right w:val="single" w:sz="12" w:space="0" w:color="auto"/>
            </w:tcBorders>
            <w:vAlign w:val="center"/>
          </w:tcPr>
          <w:p w14:paraId="1D0EA85D" w14:textId="77777777" w:rsidR="007C29F9" w:rsidRPr="00D30F75" w:rsidRDefault="007C29F9" w:rsidP="009B2782">
            <w:pPr>
              <w:adjustRightInd w:val="0"/>
              <w:snapToGrid w:val="0"/>
              <w:spacing w:line="0" w:lineRule="atLeast"/>
              <w:jc w:val="center"/>
              <w:rPr>
                <w:rFonts w:asciiTheme="majorEastAsia" w:eastAsiaTheme="majorEastAsia" w:hAnsiTheme="majorEastAsia"/>
                <w:sz w:val="14"/>
                <w:szCs w:val="14"/>
              </w:rPr>
            </w:pPr>
          </w:p>
        </w:tc>
        <w:tc>
          <w:tcPr>
            <w:tcW w:w="524" w:type="pct"/>
            <w:tcBorders>
              <w:left w:val="single" w:sz="12" w:space="0" w:color="auto"/>
              <w:bottom w:val="nil"/>
            </w:tcBorders>
            <w:shd w:val="clear" w:color="auto" w:fill="595959" w:themeFill="text1" w:themeFillTint="A6"/>
            <w:vAlign w:val="center"/>
          </w:tcPr>
          <w:p w14:paraId="517F2E78" w14:textId="77777777" w:rsidR="007C29F9" w:rsidRDefault="007C29F9" w:rsidP="009B2782">
            <w:pPr>
              <w:adjustRightInd w:val="0"/>
              <w:snapToGrid w:val="0"/>
              <w:spacing w:line="0" w:lineRule="atLeast"/>
              <w:jc w:val="center"/>
              <w:rPr>
                <w:rFonts w:asciiTheme="majorEastAsia" w:eastAsiaTheme="majorEastAsia" w:hAnsiTheme="majorEastAsia"/>
                <w:color w:val="FFFFFF" w:themeColor="background1"/>
                <w:sz w:val="12"/>
                <w:szCs w:val="12"/>
              </w:rPr>
            </w:pPr>
            <w:r w:rsidRPr="00823023">
              <w:rPr>
                <w:rFonts w:asciiTheme="majorEastAsia" w:eastAsiaTheme="majorEastAsia" w:hAnsiTheme="majorEastAsia" w:hint="eastAsia"/>
                <w:color w:val="FFFFFF" w:themeColor="background1"/>
                <w:sz w:val="12"/>
                <w:szCs w:val="12"/>
              </w:rPr>
              <w:t>○機械工作概論</w:t>
            </w:r>
          </w:p>
          <w:p w14:paraId="565DB141" w14:textId="1DFE8BC0" w:rsidR="007C29F9" w:rsidRPr="00D30F75" w:rsidRDefault="007C29F9" w:rsidP="009B2782">
            <w:pPr>
              <w:adjustRightInd w:val="0"/>
              <w:snapToGrid w:val="0"/>
              <w:spacing w:line="0" w:lineRule="atLeast"/>
              <w:jc w:val="center"/>
              <w:rPr>
                <w:rFonts w:asciiTheme="majorEastAsia" w:eastAsiaTheme="majorEastAsia" w:hAnsiTheme="majorEastAsia"/>
                <w:sz w:val="12"/>
                <w:szCs w:val="12"/>
              </w:rPr>
            </w:pPr>
            <w:r>
              <w:rPr>
                <w:rFonts w:asciiTheme="majorEastAsia" w:eastAsiaTheme="majorEastAsia" w:hAnsiTheme="majorEastAsia" w:hint="eastAsia"/>
                <w:color w:val="FFFFFF" w:themeColor="background1"/>
                <w:sz w:val="12"/>
                <w:szCs w:val="12"/>
              </w:rPr>
              <w:t>及び実習(b)※</w:t>
            </w:r>
            <w:r>
              <w:rPr>
                <w:rFonts w:asciiTheme="majorEastAsia" w:eastAsiaTheme="majorEastAsia" w:hAnsiTheme="majorEastAsia"/>
                <w:color w:val="FFFFFF" w:themeColor="background1"/>
                <w:sz w:val="12"/>
                <w:szCs w:val="12"/>
              </w:rPr>
              <w:t>4</w:t>
            </w:r>
          </w:p>
        </w:tc>
        <w:tc>
          <w:tcPr>
            <w:tcW w:w="524" w:type="pct"/>
            <w:tcBorders>
              <w:bottom w:val="nil"/>
              <w:right w:val="single" w:sz="4" w:space="0" w:color="auto"/>
            </w:tcBorders>
            <w:shd w:val="clear" w:color="auto" w:fill="595959" w:themeFill="text1" w:themeFillTint="A6"/>
            <w:vAlign w:val="center"/>
          </w:tcPr>
          <w:p w14:paraId="6365F0AA" w14:textId="634AD253" w:rsidR="007C29F9" w:rsidRPr="00D30F75" w:rsidRDefault="007C29F9" w:rsidP="009B2782">
            <w:pPr>
              <w:adjustRightInd w:val="0"/>
              <w:snapToGrid w:val="0"/>
              <w:spacing w:line="0" w:lineRule="atLeast"/>
              <w:jc w:val="center"/>
              <w:rPr>
                <w:rFonts w:asciiTheme="majorEastAsia" w:eastAsiaTheme="majorEastAsia" w:hAnsiTheme="majorEastAsia"/>
                <w:sz w:val="12"/>
                <w:szCs w:val="12"/>
              </w:rPr>
            </w:pPr>
            <w:r w:rsidRPr="00823023">
              <w:rPr>
                <w:rFonts w:asciiTheme="majorEastAsia" w:eastAsiaTheme="majorEastAsia" w:hAnsiTheme="majorEastAsia" w:hint="eastAsia"/>
                <w:color w:val="FFFFFF" w:themeColor="background1"/>
                <w:sz w:val="12"/>
                <w:szCs w:val="12"/>
              </w:rPr>
              <w:t>○基礎設計製図</w:t>
            </w:r>
            <w:r w:rsidRPr="00823023">
              <w:rPr>
                <w:rFonts w:asciiTheme="majorEastAsia" w:eastAsiaTheme="majorEastAsia" w:hAnsiTheme="majorEastAsia"/>
                <w:color w:val="FFFFFF" w:themeColor="background1"/>
                <w:sz w:val="12"/>
                <w:szCs w:val="12"/>
              </w:rPr>
              <w:t xml:space="preserve"> </w:t>
            </w:r>
            <w:r w:rsidRPr="00823023">
              <w:rPr>
                <w:rFonts w:asciiTheme="majorEastAsia" w:eastAsiaTheme="majorEastAsia" w:hAnsiTheme="majorEastAsia" w:hint="eastAsia"/>
                <w:color w:val="FFFFFF" w:themeColor="background1"/>
                <w:sz w:val="12"/>
                <w:szCs w:val="12"/>
              </w:rPr>
              <w:t>※</w:t>
            </w:r>
            <w:r>
              <w:rPr>
                <w:rFonts w:asciiTheme="majorEastAsia" w:eastAsiaTheme="majorEastAsia" w:hAnsiTheme="majorEastAsia"/>
                <w:color w:val="FFFFFF" w:themeColor="background1"/>
                <w:sz w:val="12"/>
                <w:szCs w:val="12"/>
              </w:rPr>
              <w:t>4</w:t>
            </w:r>
          </w:p>
        </w:tc>
        <w:tc>
          <w:tcPr>
            <w:tcW w:w="524"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8CE92BB" w14:textId="77777777" w:rsidR="007C29F9" w:rsidRPr="00823023" w:rsidRDefault="007C29F9" w:rsidP="009B2782">
            <w:pPr>
              <w:adjustRightInd w:val="0"/>
              <w:snapToGrid w:val="0"/>
              <w:spacing w:line="0" w:lineRule="atLeast"/>
              <w:jc w:val="center"/>
              <w:rPr>
                <w:rFonts w:asciiTheme="majorEastAsia" w:eastAsiaTheme="majorEastAsia" w:hAnsiTheme="majorEastAsia"/>
                <w:color w:val="FFFFFF" w:themeColor="background1"/>
                <w:sz w:val="12"/>
                <w:szCs w:val="12"/>
              </w:rPr>
            </w:pPr>
          </w:p>
        </w:tc>
        <w:tc>
          <w:tcPr>
            <w:tcW w:w="524"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7DFFC22" w14:textId="77777777" w:rsidR="007C29F9" w:rsidRPr="00262833" w:rsidRDefault="007C29F9" w:rsidP="009B2782">
            <w:pPr>
              <w:adjustRightInd w:val="0"/>
              <w:snapToGrid w:val="0"/>
              <w:spacing w:line="0" w:lineRule="atLeast"/>
              <w:jc w:val="center"/>
              <w:rPr>
                <w:rFonts w:asciiTheme="majorEastAsia" w:eastAsiaTheme="majorEastAsia" w:hAnsiTheme="majorEastAsia"/>
                <w:sz w:val="12"/>
                <w:szCs w:val="12"/>
                <w:shd w:val="pct15" w:color="auto" w:fill="FFFFFF"/>
              </w:rPr>
            </w:pPr>
          </w:p>
        </w:tc>
        <w:tc>
          <w:tcPr>
            <w:tcW w:w="524" w:type="pct"/>
            <w:tcBorders>
              <w:left w:val="single" w:sz="4" w:space="0" w:color="auto"/>
            </w:tcBorders>
            <w:shd w:val="clear" w:color="auto" w:fill="595959" w:themeFill="text1" w:themeFillTint="A6"/>
            <w:vAlign w:val="center"/>
          </w:tcPr>
          <w:p w14:paraId="36D862EB" w14:textId="53594BFB" w:rsidR="007C29F9" w:rsidRPr="00D30F75" w:rsidRDefault="007C29F9" w:rsidP="009B2782">
            <w:pPr>
              <w:adjustRightInd w:val="0"/>
              <w:snapToGrid w:val="0"/>
              <w:spacing w:line="0" w:lineRule="atLeast"/>
              <w:jc w:val="center"/>
              <w:rPr>
                <w:rFonts w:asciiTheme="majorEastAsia" w:eastAsiaTheme="majorEastAsia" w:hAnsiTheme="majorEastAsia"/>
                <w:sz w:val="12"/>
                <w:szCs w:val="12"/>
              </w:rPr>
            </w:pPr>
            <w:r w:rsidRPr="00823023">
              <w:rPr>
                <w:rFonts w:asciiTheme="majorEastAsia" w:eastAsiaTheme="majorEastAsia" w:hAnsiTheme="majorEastAsia" w:hint="eastAsia"/>
                <w:color w:val="FFFFFF" w:themeColor="background1"/>
                <w:sz w:val="12"/>
                <w:szCs w:val="12"/>
              </w:rPr>
              <w:t>○機械システム</w:t>
            </w:r>
            <w:r w:rsidRPr="00823023">
              <w:rPr>
                <w:rFonts w:asciiTheme="majorEastAsia" w:eastAsiaTheme="majorEastAsia" w:hAnsiTheme="majorEastAsia"/>
                <w:color w:val="FFFFFF" w:themeColor="background1"/>
                <w:sz w:val="12"/>
                <w:szCs w:val="12"/>
              </w:rPr>
              <w:br/>
            </w:r>
            <w:r w:rsidRPr="00823023">
              <w:rPr>
                <w:rFonts w:asciiTheme="majorEastAsia" w:eastAsiaTheme="majorEastAsia" w:hAnsiTheme="majorEastAsia" w:hint="eastAsia"/>
                <w:color w:val="FFFFFF" w:themeColor="background1"/>
                <w:sz w:val="12"/>
                <w:szCs w:val="12"/>
              </w:rPr>
              <w:t>設計演習(1</w:t>
            </w:r>
            <w:r w:rsidR="00AE39A4">
              <w:rPr>
                <w:rFonts w:asciiTheme="majorEastAsia" w:eastAsiaTheme="majorEastAsia" w:hAnsiTheme="majorEastAsia" w:hint="eastAsia"/>
                <w:color w:val="FFFFFF" w:themeColor="background1"/>
                <w:sz w:val="12"/>
                <w:szCs w:val="12"/>
              </w:rPr>
              <w:t>a</w:t>
            </w:r>
            <w:r w:rsidRPr="00823023">
              <w:rPr>
                <w:rFonts w:asciiTheme="majorEastAsia" w:eastAsiaTheme="majorEastAsia" w:hAnsiTheme="majorEastAsia" w:hint="eastAsia"/>
                <w:color w:val="FFFFFF" w:themeColor="background1"/>
                <w:sz w:val="12"/>
                <w:szCs w:val="12"/>
              </w:rPr>
              <w:t>)</w:t>
            </w:r>
            <w:r w:rsidRPr="00823023">
              <w:rPr>
                <w:rFonts w:asciiTheme="majorEastAsia" w:eastAsiaTheme="majorEastAsia" w:hAnsiTheme="majorEastAsia"/>
                <w:color w:val="FFFFFF" w:themeColor="background1"/>
                <w:sz w:val="12"/>
                <w:szCs w:val="12"/>
              </w:rPr>
              <w:t xml:space="preserve"> </w:t>
            </w:r>
          </w:p>
        </w:tc>
        <w:tc>
          <w:tcPr>
            <w:tcW w:w="524" w:type="pct"/>
            <w:shd w:val="clear" w:color="auto" w:fill="595959" w:themeFill="text1" w:themeFillTint="A6"/>
            <w:vAlign w:val="center"/>
          </w:tcPr>
          <w:p w14:paraId="26579E8D" w14:textId="57B0C6ED" w:rsidR="007C29F9" w:rsidRPr="00D30F75" w:rsidRDefault="007C29F9" w:rsidP="009B2782">
            <w:pPr>
              <w:adjustRightInd w:val="0"/>
              <w:snapToGrid w:val="0"/>
              <w:spacing w:line="0" w:lineRule="atLeast"/>
              <w:jc w:val="center"/>
              <w:rPr>
                <w:rFonts w:asciiTheme="majorEastAsia" w:eastAsiaTheme="majorEastAsia" w:hAnsiTheme="majorEastAsia"/>
                <w:sz w:val="12"/>
                <w:szCs w:val="12"/>
              </w:rPr>
            </w:pPr>
            <w:r w:rsidRPr="00823023">
              <w:rPr>
                <w:rFonts w:asciiTheme="majorEastAsia" w:eastAsiaTheme="majorEastAsia" w:hAnsiTheme="majorEastAsia" w:hint="eastAsia"/>
                <w:color w:val="FFFFFF" w:themeColor="background1"/>
                <w:sz w:val="12"/>
                <w:szCs w:val="12"/>
              </w:rPr>
              <w:t>○機械システム</w:t>
            </w:r>
            <w:r w:rsidRPr="00823023">
              <w:rPr>
                <w:rFonts w:asciiTheme="majorEastAsia" w:eastAsiaTheme="majorEastAsia" w:hAnsiTheme="majorEastAsia"/>
                <w:color w:val="FFFFFF" w:themeColor="background1"/>
                <w:sz w:val="12"/>
                <w:szCs w:val="12"/>
              </w:rPr>
              <w:br/>
            </w:r>
            <w:r w:rsidRPr="00823023">
              <w:rPr>
                <w:rFonts w:asciiTheme="majorEastAsia" w:eastAsiaTheme="majorEastAsia" w:hAnsiTheme="majorEastAsia" w:hint="eastAsia"/>
                <w:color w:val="FFFFFF" w:themeColor="background1"/>
                <w:sz w:val="12"/>
                <w:szCs w:val="12"/>
              </w:rPr>
              <w:t>設計演習(2</w:t>
            </w:r>
            <w:r w:rsidR="00AE39A4">
              <w:rPr>
                <w:rFonts w:asciiTheme="majorEastAsia" w:eastAsiaTheme="majorEastAsia" w:hAnsiTheme="majorEastAsia"/>
                <w:color w:val="FFFFFF" w:themeColor="background1"/>
                <w:sz w:val="12"/>
                <w:szCs w:val="12"/>
              </w:rPr>
              <w:t>a</w:t>
            </w:r>
            <w:r w:rsidRPr="00823023">
              <w:rPr>
                <w:rFonts w:asciiTheme="majorEastAsia" w:eastAsiaTheme="majorEastAsia" w:hAnsiTheme="majorEastAsia" w:hint="eastAsia"/>
                <w:color w:val="FFFFFF" w:themeColor="background1"/>
                <w:sz w:val="12"/>
                <w:szCs w:val="12"/>
              </w:rPr>
              <w:t>)</w:t>
            </w:r>
            <w:r w:rsidRPr="00823023">
              <w:rPr>
                <w:rFonts w:asciiTheme="majorEastAsia" w:eastAsiaTheme="majorEastAsia" w:hAnsiTheme="majorEastAsia"/>
                <w:color w:val="FFFFFF" w:themeColor="background1"/>
                <w:sz w:val="12"/>
                <w:szCs w:val="12"/>
              </w:rPr>
              <w:t xml:space="preserve"> </w:t>
            </w:r>
          </w:p>
        </w:tc>
        <w:tc>
          <w:tcPr>
            <w:tcW w:w="524" w:type="pct"/>
            <w:tcBorders>
              <w:bottom w:val="nil"/>
            </w:tcBorders>
            <w:vAlign w:val="center"/>
          </w:tcPr>
          <w:p w14:paraId="0A6A3E26" w14:textId="77777777" w:rsidR="007C29F9" w:rsidRPr="00D30F75" w:rsidRDefault="007C29F9" w:rsidP="009B2782">
            <w:pPr>
              <w:adjustRightInd w:val="0"/>
              <w:snapToGrid w:val="0"/>
              <w:spacing w:line="0" w:lineRule="atLeast"/>
              <w:jc w:val="center"/>
              <w:rPr>
                <w:rFonts w:asciiTheme="majorEastAsia" w:eastAsiaTheme="majorEastAsia" w:hAnsiTheme="majorEastAsia"/>
                <w:sz w:val="12"/>
                <w:szCs w:val="12"/>
              </w:rPr>
            </w:pPr>
          </w:p>
        </w:tc>
        <w:tc>
          <w:tcPr>
            <w:tcW w:w="524" w:type="pct"/>
            <w:tcBorders>
              <w:bottom w:val="nil"/>
              <w:right w:val="single" w:sz="12" w:space="0" w:color="auto"/>
            </w:tcBorders>
            <w:vAlign w:val="center"/>
          </w:tcPr>
          <w:p w14:paraId="28DEF0C0" w14:textId="22A7A914" w:rsidR="007C29F9" w:rsidRPr="00D30F75" w:rsidRDefault="007C29F9" w:rsidP="009B2782">
            <w:pPr>
              <w:adjustRightInd w:val="0"/>
              <w:snapToGrid w:val="0"/>
              <w:spacing w:line="0" w:lineRule="atLeast"/>
              <w:jc w:val="center"/>
              <w:rPr>
                <w:rFonts w:asciiTheme="majorEastAsia" w:eastAsiaTheme="majorEastAsia" w:hAnsiTheme="majorEastAsia"/>
                <w:sz w:val="12"/>
                <w:szCs w:val="12"/>
              </w:rPr>
            </w:pPr>
          </w:p>
        </w:tc>
      </w:tr>
      <w:tr w:rsidR="00AE39A4" w:rsidRPr="00D30F75" w14:paraId="118CF8E0" w14:textId="77777777" w:rsidTr="00654199">
        <w:trPr>
          <w:cantSplit/>
          <w:trHeight w:val="397"/>
        </w:trPr>
        <w:tc>
          <w:tcPr>
            <w:tcW w:w="231" w:type="pct"/>
            <w:vMerge/>
            <w:tcBorders>
              <w:left w:val="single" w:sz="12" w:space="0" w:color="auto"/>
            </w:tcBorders>
            <w:vAlign w:val="center"/>
          </w:tcPr>
          <w:p w14:paraId="662FA07F" w14:textId="77777777" w:rsidR="00AE39A4" w:rsidRPr="00D30F75" w:rsidRDefault="00AE39A4" w:rsidP="00AE39A4">
            <w:pPr>
              <w:adjustRightInd w:val="0"/>
              <w:snapToGrid w:val="0"/>
              <w:spacing w:line="0" w:lineRule="atLeast"/>
              <w:jc w:val="center"/>
              <w:rPr>
                <w:rFonts w:asciiTheme="majorEastAsia" w:eastAsiaTheme="majorEastAsia" w:hAnsiTheme="majorEastAsia"/>
                <w:sz w:val="14"/>
                <w:szCs w:val="14"/>
              </w:rPr>
            </w:pPr>
          </w:p>
        </w:tc>
        <w:tc>
          <w:tcPr>
            <w:tcW w:w="576" w:type="pct"/>
            <w:vMerge/>
            <w:tcBorders>
              <w:right w:val="single" w:sz="12" w:space="0" w:color="auto"/>
            </w:tcBorders>
            <w:vAlign w:val="center"/>
          </w:tcPr>
          <w:p w14:paraId="4C2D05A6" w14:textId="77777777" w:rsidR="00AE39A4" w:rsidRPr="00D30F75" w:rsidRDefault="00AE39A4" w:rsidP="00AE39A4">
            <w:pPr>
              <w:adjustRightInd w:val="0"/>
              <w:snapToGrid w:val="0"/>
              <w:spacing w:line="0" w:lineRule="atLeast"/>
              <w:jc w:val="center"/>
              <w:rPr>
                <w:rFonts w:asciiTheme="majorEastAsia" w:eastAsiaTheme="majorEastAsia" w:hAnsiTheme="majorEastAsia"/>
                <w:sz w:val="14"/>
                <w:szCs w:val="14"/>
              </w:rPr>
            </w:pPr>
          </w:p>
        </w:tc>
        <w:tc>
          <w:tcPr>
            <w:tcW w:w="524" w:type="pct"/>
            <w:tcBorders>
              <w:left w:val="single" w:sz="12" w:space="0" w:color="auto"/>
              <w:bottom w:val="nil"/>
            </w:tcBorders>
            <w:shd w:val="clear" w:color="auto" w:fill="595959" w:themeFill="text1" w:themeFillTint="A6"/>
            <w:vAlign w:val="center"/>
          </w:tcPr>
          <w:p w14:paraId="763E7F27" w14:textId="77777777" w:rsidR="00AE39A4" w:rsidRPr="00823023" w:rsidRDefault="00AE39A4" w:rsidP="00AE39A4">
            <w:pPr>
              <w:adjustRightInd w:val="0"/>
              <w:snapToGrid w:val="0"/>
              <w:spacing w:line="0" w:lineRule="atLeast"/>
              <w:jc w:val="center"/>
              <w:rPr>
                <w:rFonts w:asciiTheme="majorEastAsia" w:eastAsiaTheme="majorEastAsia" w:hAnsiTheme="majorEastAsia"/>
                <w:color w:val="FFFFFF" w:themeColor="background1"/>
                <w:sz w:val="12"/>
                <w:szCs w:val="12"/>
              </w:rPr>
            </w:pPr>
          </w:p>
        </w:tc>
        <w:tc>
          <w:tcPr>
            <w:tcW w:w="524" w:type="pct"/>
            <w:tcBorders>
              <w:bottom w:val="nil"/>
              <w:right w:val="single" w:sz="4" w:space="0" w:color="auto"/>
            </w:tcBorders>
            <w:shd w:val="clear" w:color="auto" w:fill="595959" w:themeFill="text1" w:themeFillTint="A6"/>
            <w:vAlign w:val="center"/>
          </w:tcPr>
          <w:p w14:paraId="56A0F0CE" w14:textId="77777777" w:rsidR="00AE39A4" w:rsidRPr="00823023" w:rsidRDefault="00AE39A4" w:rsidP="00AE39A4">
            <w:pPr>
              <w:adjustRightInd w:val="0"/>
              <w:snapToGrid w:val="0"/>
              <w:spacing w:line="0" w:lineRule="atLeast"/>
              <w:jc w:val="center"/>
              <w:rPr>
                <w:rFonts w:asciiTheme="majorEastAsia" w:eastAsiaTheme="majorEastAsia" w:hAnsiTheme="majorEastAsia"/>
                <w:color w:val="FFFFFF" w:themeColor="background1"/>
                <w:sz w:val="12"/>
                <w:szCs w:val="12"/>
              </w:rPr>
            </w:pPr>
          </w:p>
        </w:tc>
        <w:tc>
          <w:tcPr>
            <w:tcW w:w="524"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742EF91" w14:textId="77777777" w:rsidR="00AE39A4" w:rsidRPr="00823023" w:rsidRDefault="00AE39A4" w:rsidP="00AE39A4">
            <w:pPr>
              <w:adjustRightInd w:val="0"/>
              <w:snapToGrid w:val="0"/>
              <w:spacing w:line="0" w:lineRule="atLeast"/>
              <w:jc w:val="center"/>
              <w:rPr>
                <w:rFonts w:asciiTheme="majorEastAsia" w:eastAsiaTheme="majorEastAsia" w:hAnsiTheme="majorEastAsia"/>
                <w:color w:val="FFFFFF" w:themeColor="background1"/>
                <w:sz w:val="12"/>
                <w:szCs w:val="12"/>
              </w:rPr>
            </w:pPr>
          </w:p>
        </w:tc>
        <w:tc>
          <w:tcPr>
            <w:tcW w:w="524"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DED7A9F" w14:textId="77777777" w:rsidR="00AE39A4" w:rsidRPr="00262833" w:rsidRDefault="00AE39A4" w:rsidP="00AE39A4">
            <w:pPr>
              <w:adjustRightInd w:val="0"/>
              <w:snapToGrid w:val="0"/>
              <w:spacing w:line="0" w:lineRule="atLeast"/>
              <w:jc w:val="center"/>
              <w:rPr>
                <w:rFonts w:asciiTheme="majorEastAsia" w:eastAsiaTheme="majorEastAsia" w:hAnsiTheme="majorEastAsia"/>
                <w:sz w:val="12"/>
                <w:szCs w:val="12"/>
                <w:shd w:val="pct15" w:color="auto" w:fill="FFFFFF"/>
              </w:rPr>
            </w:pPr>
          </w:p>
        </w:tc>
        <w:tc>
          <w:tcPr>
            <w:tcW w:w="524" w:type="pct"/>
            <w:tcBorders>
              <w:left w:val="single" w:sz="4" w:space="0" w:color="auto"/>
            </w:tcBorders>
            <w:shd w:val="clear" w:color="auto" w:fill="595959" w:themeFill="text1" w:themeFillTint="A6"/>
            <w:vAlign w:val="center"/>
          </w:tcPr>
          <w:p w14:paraId="7A8603CB" w14:textId="76F228C6" w:rsidR="00AE39A4" w:rsidRPr="00DD7902" w:rsidRDefault="00AE39A4" w:rsidP="00AE39A4">
            <w:pPr>
              <w:adjustRightInd w:val="0"/>
              <w:snapToGrid w:val="0"/>
              <w:spacing w:line="0" w:lineRule="atLeast"/>
              <w:jc w:val="center"/>
              <w:rPr>
                <w:rFonts w:asciiTheme="majorEastAsia" w:eastAsiaTheme="majorEastAsia" w:hAnsiTheme="majorEastAsia"/>
                <w:color w:val="FFFFFF" w:themeColor="background1"/>
                <w:sz w:val="12"/>
                <w:szCs w:val="12"/>
              </w:rPr>
            </w:pPr>
            <w:r w:rsidRPr="00DD7902">
              <w:rPr>
                <w:rFonts w:asciiTheme="majorEastAsia" w:eastAsiaTheme="majorEastAsia" w:hAnsiTheme="majorEastAsia" w:hint="eastAsia"/>
                <w:color w:val="FFFFFF" w:themeColor="background1"/>
                <w:sz w:val="12"/>
                <w:szCs w:val="12"/>
              </w:rPr>
              <w:t>○機械システム</w:t>
            </w:r>
            <w:r w:rsidRPr="00DD7902">
              <w:rPr>
                <w:rFonts w:asciiTheme="majorEastAsia" w:eastAsiaTheme="majorEastAsia" w:hAnsiTheme="majorEastAsia"/>
                <w:color w:val="FFFFFF" w:themeColor="background1"/>
                <w:sz w:val="12"/>
                <w:szCs w:val="12"/>
              </w:rPr>
              <w:br/>
            </w:r>
            <w:r w:rsidRPr="00DD7902">
              <w:rPr>
                <w:rFonts w:asciiTheme="majorEastAsia" w:eastAsiaTheme="majorEastAsia" w:hAnsiTheme="majorEastAsia" w:hint="eastAsia"/>
                <w:color w:val="FFFFFF" w:themeColor="background1"/>
                <w:sz w:val="12"/>
                <w:szCs w:val="12"/>
              </w:rPr>
              <w:t>設計演習(1</w:t>
            </w:r>
            <w:r w:rsidRPr="00DD7902">
              <w:rPr>
                <w:rFonts w:asciiTheme="majorEastAsia" w:eastAsiaTheme="majorEastAsia" w:hAnsiTheme="majorEastAsia"/>
                <w:color w:val="FFFFFF" w:themeColor="background1"/>
                <w:sz w:val="12"/>
                <w:szCs w:val="12"/>
              </w:rPr>
              <w:t>b</w:t>
            </w:r>
            <w:r w:rsidRPr="00DD7902">
              <w:rPr>
                <w:rFonts w:asciiTheme="majorEastAsia" w:eastAsiaTheme="majorEastAsia" w:hAnsiTheme="majorEastAsia" w:hint="eastAsia"/>
                <w:color w:val="FFFFFF" w:themeColor="background1"/>
                <w:sz w:val="12"/>
                <w:szCs w:val="12"/>
              </w:rPr>
              <w:t>)</w:t>
            </w:r>
            <w:r w:rsidRPr="00DD7902">
              <w:rPr>
                <w:rFonts w:asciiTheme="majorEastAsia" w:eastAsiaTheme="majorEastAsia" w:hAnsiTheme="majorEastAsia"/>
                <w:color w:val="FFFFFF" w:themeColor="background1"/>
                <w:sz w:val="12"/>
                <w:szCs w:val="12"/>
              </w:rPr>
              <w:t xml:space="preserve"> </w:t>
            </w:r>
          </w:p>
        </w:tc>
        <w:tc>
          <w:tcPr>
            <w:tcW w:w="524" w:type="pct"/>
            <w:shd w:val="clear" w:color="auto" w:fill="595959" w:themeFill="text1" w:themeFillTint="A6"/>
            <w:vAlign w:val="center"/>
          </w:tcPr>
          <w:p w14:paraId="024C8161" w14:textId="43132080" w:rsidR="00AE39A4" w:rsidRPr="00DD7902" w:rsidRDefault="00AE39A4" w:rsidP="00AE39A4">
            <w:pPr>
              <w:adjustRightInd w:val="0"/>
              <w:snapToGrid w:val="0"/>
              <w:spacing w:line="0" w:lineRule="atLeast"/>
              <w:jc w:val="center"/>
              <w:rPr>
                <w:rFonts w:asciiTheme="majorEastAsia" w:eastAsiaTheme="majorEastAsia" w:hAnsiTheme="majorEastAsia"/>
                <w:color w:val="FFFFFF" w:themeColor="background1"/>
                <w:sz w:val="12"/>
                <w:szCs w:val="12"/>
              </w:rPr>
            </w:pPr>
            <w:r w:rsidRPr="00DD7902">
              <w:rPr>
                <w:rFonts w:asciiTheme="majorEastAsia" w:eastAsiaTheme="majorEastAsia" w:hAnsiTheme="majorEastAsia" w:hint="eastAsia"/>
                <w:color w:val="FFFFFF" w:themeColor="background1"/>
                <w:sz w:val="12"/>
                <w:szCs w:val="12"/>
              </w:rPr>
              <w:t>○機械システム</w:t>
            </w:r>
            <w:r w:rsidRPr="00DD7902">
              <w:rPr>
                <w:rFonts w:asciiTheme="majorEastAsia" w:eastAsiaTheme="majorEastAsia" w:hAnsiTheme="majorEastAsia"/>
                <w:color w:val="FFFFFF" w:themeColor="background1"/>
                <w:sz w:val="12"/>
                <w:szCs w:val="12"/>
              </w:rPr>
              <w:br/>
            </w:r>
            <w:r w:rsidRPr="00DD7902">
              <w:rPr>
                <w:rFonts w:asciiTheme="majorEastAsia" w:eastAsiaTheme="majorEastAsia" w:hAnsiTheme="majorEastAsia" w:hint="eastAsia"/>
                <w:color w:val="FFFFFF" w:themeColor="background1"/>
                <w:sz w:val="12"/>
                <w:szCs w:val="12"/>
              </w:rPr>
              <w:t>設計演習(2</w:t>
            </w:r>
            <w:r w:rsidRPr="00DD7902">
              <w:rPr>
                <w:rFonts w:asciiTheme="majorEastAsia" w:eastAsiaTheme="majorEastAsia" w:hAnsiTheme="majorEastAsia"/>
                <w:color w:val="FFFFFF" w:themeColor="background1"/>
                <w:sz w:val="12"/>
                <w:szCs w:val="12"/>
              </w:rPr>
              <w:t>b</w:t>
            </w:r>
            <w:r w:rsidRPr="00DD7902">
              <w:rPr>
                <w:rFonts w:asciiTheme="majorEastAsia" w:eastAsiaTheme="majorEastAsia" w:hAnsiTheme="majorEastAsia" w:hint="eastAsia"/>
                <w:color w:val="FFFFFF" w:themeColor="background1"/>
                <w:sz w:val="12"/>
                <w:szCs w:val="12"/>
              </w:rPr>
              <w:t>)</w:t>
            </w:r>
            <w:r w:rsidRPr="00DD7902">
              <w:rPr>
                <w:rFonts w:asciiTheme="majorEastAsia" w:eastAsiaTheme="majorEastAsia" w:hAnsiTheme="majorEastAsia"/>
                <w:color w:val="FFFFFF" w:themeColor="background1"/>
                <w:sz w:val="12"/>
                <w:szCs w:val="12"/>
              </w:rPr>
              <w:t xml:space="preserve"> </w:t>
            </w:r>
          </w:p>
        </w:tc>
        <w:tc>
          <w:tcPr>
            <w:tcW w:w="524" w:type="pct"/>
            <w:tcBorders>
              <w:bottom w:val="nil"/>
            </w:tcBorders>
            <w:vAlign w:val="center"/>
          </w:tcPr>
          <w:p w14:paraId="4C0C18D1" w14:textId="77777777" w:rsidR="00AE39A4" w:rsidRPr="00D30F75" w:rsidRDefault="00AE39A4" w:rsidP="00AE39A4">
            <w:pPr>
              <w:adjustRightInd w:val="0"/>
              <w:snapToGrid w:val="0"/>
              <w:spacing w:line="0" w:lineRule="atLeast"/>
              <w:jc w:val="center"/>
              <w:rPr>
                <w:rFonts w:asciiTheme="majorEastAsia" w:eastAsiaTheme="majorEastAsia" w:hAnsiTheme="majorEastAsia"/>
                <w:sz w:val="12"/>
                <w:szCs w:val="12"/>
              </w:rPr>
            </w:pPr>
          </w:p>
        </w:tc>
        <w:tc>
          <w:tcPr>
            <w:tcW w:w="524" w:type="pct"/>
            <w:tcBorders>
              <w:bottom w:val="nil"/>
              <w:right w:val="single" w:sz="12" w:space="0" w:color="auto"/>
            </w:tcBorders>
            <w:vAlign w:val="center"/>
          </w:tcPr>
          <w:p w14:paraId="0720D4B6" w14:textId="77777777" w:rsidR="00AE39A4" w:rsidRPr="00D30F75" w:rsidRDefault="00AE39A4" w:rsidP="00AE39A4">
            <w:pPr>
              <w:adjustRightInd w:val="0"/>
              <w:snapToGrid w:val="0"/>
              <w:spacing w:line="0" w:lineRule="atLeast"/>
              <w:jc w:val="center"/>
              <w:rPr>
                <w:rFonts w:asciiTheme="majorEastAsia" w:eastAsiaTheme="majorEastAsia" w:hAnsiTheme="majorEastAsia"/>
                <w:sz w:val="12"/>
                <w:szCs w:val="12"/>
              </w:rPr>
            </w:pPr>
          </w:p>
        </w:tc>
      </w:tr>
      <w:tr w:rsidR="00AE39A4" w:rsidRPr="00D30F75" w14:paraId="09A2B279" w14:textId="77777777" w:rsidTr="00654199">
        <w:trPr>
          <w:cantSplit/>
          <w:trHeight w:val="397"/>
        </w:trPr>
        <w:tc>
          <w:tcPr>
            <w:tcW w:w="231" w:type="pct"/>
            <w:vMerge/>
            <w:tcBorders>
              <w:left w:val="single" w:sz="12" w:space="0" w:color="auto"/>
            </w:tcBorders>
            <w:vAlign w:val="center"/>
          </w:tcPr>
          <w:p w14:paraId="0FC50ADE" w14:textId="77777777" w:rsidR="00AE39A4" w:rsidRPr="00D30F75" w:rsidRDefault="00AE39A4" w:rsidP="00AE39A4">
            <w:pPr>
              <w:adjustRightInd w:val="0"/>
              <w:snapToGrid w:val="0"/>
              <w:spacing w:line="0" w:lineRule="atLeast"/>
              <w:jc w:val="center"/>
              <w:rPr>
                <w:rFonts w:asciiTheme="majorEastAsia" w:eastAsiaTheme="majorEastAsia" w:hAnsiTheme="majorEastAsia"/>
                <w:sz w:val="14"/>
                <w:szCs w:val="14"/>
              </w:rPr>
            </w:pPr>
          </w:p>
        </w:tc>
        <w:tc>
          <w:tcPr>
            <w:tcW w:w="576" w:type="pct"/>
            <w:vMerge w:val="restart"/>
            <w:tcBorders>
              <w:right w:val="single" w:sz="12" w:space="0" w:color="auto"/>
            </w:tcBorders>
            <w:vAlign w:val="center"/>
          </w:tcPr>
          <w:p w14:paraId="360DB9BA" w14:textId="2F0D7B0C" w:rsidR="00AE39A4" w:rsidRDefault="00AE39A4" w:rsidP="00AE39A4">
            <w:pPr>
              <w:adjustRightInd w:val="0"/>
              <w:snapToGrid w:val="0"/>
              <w:spacing w:line="0" w:lineRule="atLeast"/>
              <w:jc w:val="center"/>
              <w:rPr>
                <w:rFonts w:asciiTheme="majorEastAsia" w:eastAsiaTheme="majorEastAsia" w:hAnsiTheme="majorEastAsia"/>
                <w:sz w:val="14"/>
                <w:szCs w:val="14"/>
              </w:rPr>
            </w:pPr>
            <w:r>
              <w:rPr>
                <w:rFonts w:asciiTheme="majorEastAsia" w:eastAsiaTheme="majorEastAsia" w:hAnsiTheme="majorEastAsia" w:hint="eastAsia"/>
                <w:sz w:val="14"/>
                <w:szCs w:val="14"/>
              </w:rPr>
              <w:t>機械工学・</w:t>
            </w:r>
          </w:p>
          <w:p w14:paraId="153EAFB5" w14:textId="2B3F4A2F" w:rsidR="00AE39A4" w:rsidRPr="00D30F75" w:rsidRDefault="00AE39A4" w:rsidP="00AE39A4">
            <w:pPr>
              <w:adjustRightInd w:val="0"/>
              <w:snapToGrid w:val="0"/>
              <w:spacing w:line="0" w:lineRule="atLeast"/>
              <w:jc w:val="center"/>
              <w:rPr>
                <w:rFonts w:asciiTheme="majorEastAsia" w:eastAsiaTheme="majorEastAsia" w:hAnsiTheme="majorEastAsia"/>
                <w:sz w:val="14"/>
                <w:szCs w:val="14"/>
              </w:rPr>
            </w:pPr>
            <w:r>
              <w:rPr>
                <w:rFonts w:asciiTheme="majorEastAsia" w:eastAsiaTheme="majorEastAsia" w:hAnsiTheme="majorEastAsia" w:hint="eastAsia"/>
                <w:sz w:val="14"/>
                <w:szCs w:val="14"/>
              </w:rPr>
              <w:t>力学</w:t>
            </w:r>
          </w:p>
        </w:tc>
        <w:tc>
          <w:tcPr>
            <w:tcW w:w="524" w:type="pct"/>
            <w:tcBorders>
              <w:left w:val="single" w:sz="12" w:space="0" w:color="auto"/>
              <w:bottom w:val="nil"/>
            </w:tcBorders>
            <w:vAlign w:val="center"/>
          </w:tcPr>
          <w:p w14:paraId="20E76A0E" w14:textId="77777777" w:rsidR="00AE39A4" w:rsidRPr="00D30F75" w:rsidRDefault="00AE39A4" w:rsidP="00AE39A4">
            <w:pPr>
              <w:adjustRightInd w:val="0"/>
              <w:snapToGrid w:val="0"/>
              <w:spacing w:line="0" w:lineRule="atLeast"/>
              <w:jc w:val="center"/>
              <w:rPr>
                <w:rFonts w:asciiTheme="majorEastAsia" w:eastAsiaTheme="majorEastAsia" w:hAnsiTheme="majorEastAsia"/>
                <w:sz w:val="12"/>
                <w:szCs w:val="12"/>
              </w:rPr>
            </w:pPr>
          </w:p>
        </w:tc>
        <w:tc>
          <w:tcPr>
            <w:tcW w:w="524" w:type="pct"/>
            <w:tcBorders>
              <w:bottom w:val="nil"/>
              <w:right w:val="single" w:sz="4" w:space="0" w:color="auto"/>
            </w:tcBorders>
            <w:vAlign w:val="center"/>
          </w:tcPr>
          <w:p w14:paraId="68DC5082" w14:textId="77777777" w:rsidR="00AE39A4" w:rsidRPr="00D30F75" w:rsidRDefault="00AE39A4" w:rsidP="00AE39A4">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6709789F" w14:textId="77777777" w:rsidR="00AE39A4" w:rsidRDefault="00AE39A4" w:rsidP="00AE39A4">
            <w:pPr>
              <w:adjustRightInd w:val="0"/>
              <w:snapToGrid w:val="0"/>
              <w:spacing w:line="0" w:lineRule="atLeast"/>
              <w:jc w:val="center"/>
              <w:rPr>
                <w:rFonts w:asciiTheme="majorEastAsia" w:eastAsiaTheme="majorEastAsia" w:hAnsiTheme="majorEastAsia"/>
                <w:color w:val="FFFFFF" w:themeColor="background1"/>
                <w:sz w:val="12"/>
                <w:szCs w:val="12"/>
              </w:rPr>
            </w:pPr>
            <w:r w:rsidRPr="00823023">
              <w:rPr>
                <w:rFonts w:asciiTheme="majorEastAsia" w:eastAsiaTheme="majorEastAsia" w:hAnsiTheme="majorEastAsia" w:hint="eastAsia"/>
                <w:color w:val="FFFFFF" w:themeColor="background1"/>
                <w:sz w:val="12"/>
                <w:szCs w:val="12"/>
              </w:rPr>
              <w:t>○材料力学(1)</w:t>
            </w:r>
          </w:p>
          <w:p w14:paraId="71654D17" w14:textId="77777777" w:rsidR="00AE39A4" w:rsidRPr="00823023" w:rsidRDefault="00AE39A4" w:rsidP="00AE39A4">
            <w:pPr>
              <w:adjustRightInd w:val="0"/>
              <w:snapToGrid w:val="0"/>
              <w:spacing w:line="0" w:lineRule="atLeast"/>
              <w:jc w:val="center"/>
              <w:rPr>
                <w:rFonts w:asciiTheme="majorEastAsia" w:eastAsiaTheme="majorEastAsia" w:hAnsiTheme="majorEastAsia"/>
                <w:color w:val="FFFFFF" w:themeColor="background1"/>
                <w:sz w:val="12"/>
                <w:szCs w:val="12"/>
              </w:rPr>
            </w:pPr>
            <w:r>
              <w:rPr>
                <w:rFonts w:asciiTheme="majorEastAsia" w:eastAsiaTheme="majorEastAsia" w:hAnsiTheme="majorEastAsia" w:hint="eastAsia"/>
                <w:color w:val="FFFFFF" w:themeColor="background1"/>
                <w:sz w:val="12"/>
                <w:szCs w:val="12"/>
              </w:rPr>
              <w:t>及び演習</w:t>
            </w:r>
          </w:p>
        </w:tc>
        <w:tc>
          <w:tcPr>
            <w:tcW w:w="524"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564B69AF" w14:textId="77777777" w:rsidR="00AE39A4" w:rsidRPr="00262833" w:rsidRDefault="00AE39A4" w:rsidP="00AE39A4">
            <w:pPr>
              <w:adjustRightInd w:val="0"/>
              <w:snapToGrid w:val="0"/>
              <w:spacing w:line="0" w:lineRule="atLeast"/>
              <w:jc w:val="center"/>
              <w:rPr>
                <w:rFonts w:asciiTheme="majorEastAsia" w:eastAsiaTheme="majorEastAsia" w:hAnsiTheme="majorEastAsia"/>
                <w:sz w:val="12"/>
                <w:szCs w:val="12"/>
                <w:shd w:val="pct15" w:color="auto" w:fill="FFFFFF"/>
              </w:rPr>
            </w:pPr>
            <w:r w:rsidRPr="00262833">
              <w:rPr>
                <w:rFonts w:asciiTheme="majorEastAsia" w:eastAsiaTheme="majorEastAsia" w:hAnsiTheme="majorEastAsia" w:hint="eastAsia"/>
                <w:sz w:val="12"/>
                <w:szCs w:val="12"/>
                <w:shd w:val="pct15" w:color="auto" w:fill="FFFFFF"/>
              </w:rPr>
              <w:t>△</w:t>
            </w:r>
            <w:r w:rsidRPr="00262833">
              <w:rPr>
                <w:rFonts w:asciiTheme="majorEastAsia" w:eastAsiaTheme="majorEastAsia" w:hAnsiTheme="majorEastAsia"/>
                <w:sz w:val="12"/>
                <w:szCs w:val="12"/>
                <w:shd w:val="pct15" w:color="auto" w:fill="FFFFFF"/>
              </w:rPr>
              <w:t>1材料力学(2)</w:t>
            </w:r>
          </w:p>
        </w:tc>
        <w:tc>
          <w:tcPr>
            <w:tcW w:w="524" w:type="pct"/>
            <w:tcBorders>
              <w:left w:val="single" w:sz="4" w:space="0" w:color="auto"/>
            </w:tcBorders>
            <w:shd w:val="clear" w:color="auto" w:fill="A6A6A6" w:themeFill="background1" w:themeFillShade="A6"/>
            <w:vAlign w:val="center"/>
          </w:tcPr>
          <w:p w14:paraId="26224202" w14:textId="5D2B2613" w:rsidR="00AE39A4" w:rsidRPr="00D30F75" w:rsidRDefault="00AE39A4" w:rsidP="00AE39A4">
            <w:pPr>
              <w:adjustRightInd w:val="0"/>
              <w:snapToGrid w:val="0"/>
              <w:spacing w:line="0" w:lineRule="atLeast"/>
              <w:jc w:val="center"/>
              <w:rPr>
                <w:rFonts w:asciiTheme="majorEastAsia" w:eastAsiaTheme="majorEastAsia" w:hAnsiTheme="majorEastAsia"/>
                <w:sz w:val="12"/>
                <w:szCs w:val="12"/>
              </w:rPr>
            </w:pPr>
            <w:r w:rsidRPr="00262833">
              <w:rPr>
                <w:rFonts w:asciiTheme="majorEastAsia" w:eastAsiaTheme="majorEastAsia" w:hAnsiTheme="majorEastAsia" w:hint="eastAsia"/>
                <w:sz w:val="12"/>
                <w:szCs w:val="12"/>
                <w:shd w:val="pct15" w:color="auto" w:fill="FFFFFF"/>
              </w:rPr>
              <w:t>△</w:t>
            </w:r>
            <w:r w:rsidRPr="00262833">
              <w:rPr>
                <w:rFonts w:asciiTheme="majorEastAsia" w:eastAsiaTheme="majorEastAsia" w:hAnsiTheme="majorEastAsia"/>
                <w:sz w:val="12"/>
                <w:szCs w:val="12"/>
                <w:shd w:val="pct15" w:color="auto" w:fill="FFFFFF"/>
              </w:rPr>
              <w:t>1</w:t>
            </w:r>
            <w:ins w:id="41" w:author="N" w:date="2024-02-04T04:16:00Z">
              <w:r w:rsidR="000A5A0A">
                <w:rPr>
                  <w:rFonts w:asciiTheme="majorEastAsia" w:eastAsiaTheme="majorEastAsia" w:hAnsiTheme="majorEastAsia" w:hint="eastAsia"/>
                  <w:sz w:val="12"/>
                  <w:szCs w:val="12"/>
                  <w:shd w:val="pct15" w:color="auto" w:fill="FFFFFF"/>
                </w:rPr>
                <w:t>振動工学</w:t>
              </w:r>
            </w:ins>
            <w:r w:rsidR="000A5A0A" w:rsidRPr="00D30F75">
              <w:rPr>
                <w:rFonts w:asciiTheme="majorEastAsia" w:eastAsiaTheme="majorEastAsia" w:hAnsiTheme="majorEastAsia"/>
                <w:sz w:val="12"/>
                <w:szCs w:val="12"/>
              </w:rPr>
              <w:t xml:space="preserve"> </w:t>
            </w:r>
          </w:p>
        </w:tc>
        <w:tc>
          <w:tcPr>
            <w:tcW w:w="524" w:type="pct"/>
            <w:shd w:val="clear" w:color="auto" w:fill="auto"/>
            <w:vAlign w:val="center"/>
          </w:tcPr>
          <w:p w14:paraId="2A3F6E13" w14:textId="77777777" w:rsidR="00AE39A4" w:rsidRDefault="00AE39A4" w:rsidP="00AE39A4">
            <w:pPr>
              <w:adjustRightInd w:val="0"/>
              <w:snapToGrid w:val="0"/>
              <w:spacing w:line="0" w:lineRule="atLeast"/>
              <w:jc w:val="center"/>
              <w:rPr>
                <w:rFonts w:asciiTheme="majorEastAsia" w:eastAsiaTheme="majorEastAsia" w:hAnsiTheme="majorEastAsia"/>
                <w:sz w:val="12"/>
                <w:szCs w:val="12"/>
              </w:rPr>
            </w:pPr>
            <w:r w:rsidRPr="00D30F75">
              <w:rPr>
                <w:rFonts w:asciiTheme="majorEastAsia" w:eastAsiaTheme="majorEastAsia" w:hAnsiTheme="majorEastAsia" w:hint="eastAsia"/>
                <w:sz w:val="12"/>
                <w:szCs w:val="12"/>
              </w:rPr>
              <w:t>強度解析学</w:t>
            </w:r>
          </w:p>
          <w:p w14:paraId="0B4AFBA1" w14:textId="33364337" w:rsidR="00AE39A4" w:rsidRPr="00D30F75" w:rsidRDefault="00AE39A4" w:rsidP="00AE39A4">
            <w:pPr>
              <w:adjustRightInd w:val="0"/>
              <w:snapToGrid w:val="0"/>
              <w:spacing w:line="0" w:lineRule="atLeast"/>
              <w:jc w:val="center"/>
              <w:rPr>
                <w:rFonts w:asciiTheme="majorEastAsia" w:eastAsiaTheme="majorEastAsia" w:hAnsiTheme="majorEastAsia"/>
                <w:sz w:val="12"/>
                <w:szCs w:val="12"/>
              </w:rPr>
            </w:pPr>
            <w:r w:rsidRPr="00D30F75">
              <w:rPr>
                <w:rFonts w:asciiTheme="majorEastAsia" w:eastAsiaTheme="majorEastAsia" w:hAnsiTheme="majorEastAsia" w:hint="eastAsia"/>
                <w:sz w:val="12"/>
                <w:szCs w:val="12"/>
              </w:rPr>
              <w:t>※</w:t>
            </w:r>
            <w:r>
              <w:rPr>
                <w:rFonts w:asciiTheme="majorEastAsia" w:eastAsiaTheme="majorEastAsia" w:hAnsiTheme="majorEastAsia"/>
                <w:sz w:val="12"/>
                <w:szCs w:val="12"/>
              </w:rPr>
              <w:t>5</w:t>
            </w:r>
          </w:p>
        </w:tc>
        <w:tc>
          <w:tcPr>
            <w:tcW w:w="524" w:type="pct"/>
            <w:tcBorders>
              <w:bottom w:val="nil"/>
            </w:tcBorders>
            <w:vAlign w:val="center"/>
          </w:tcPr>
          <w:p w14:paraId="56A40C1B" w14:textId="77777777" w:rsidR="00AE39A4" w:rsidRPr="00D30F75" w:rsidRDefault="00AE39A4" w:rsidP="00AE39A4">
            <w:pPr>
              <w:adjustRightInd w:val="0"/>
              <w:snapToGrid w:val="0"/>
              <w:spacing w:line="0" w:lineRule="atLeast"/>
              <w:jc w:val="center"/>
              <w:rPr>
                <w:rFonts w:asciiTheme="majorEastAsia" w:eastAsiaTheme="majorEastAsia" w:hAnsiTheme="majorEastAsia"/>
                <w:sz w:val="12"/>
                <w:szCs w:val="12"/>
              </w:rPr>
            </w:pPr>
          </w:p>
        </w:tc>
        <w:tc>
          <w:tcPr>
            <w:tcW w:w="524" w:type="pct"/>
            <w:tcBorders>
              <w:bottom w:val="nil"/>
              <w:right w:val="single" w:sz="12" w:space="0" w:color="auto"/>
            </w:tcBorders>
            <w:vAlign w:val="center"/>
          </w:tcPr>
          <w:p w14:paraId="6E713F9F" w14:textId="79E47358" w:rsidR="00AE39A4" w:rsidRPr="00D30F75" w:rsidRDefault="00AE39A4" w:rsidP="00AE39A4">
            <w:pPr>
              <w:adjustRightInd w:val="0"/>
              <w:snapToGrid w:val="0"/>
              <w:spacing w:line="0" w:lineRule="atLeast"/>
              <w:jc w:val="center"/>
              <w:rPr>
                <w:rFonts w:asciiTheme="majorEastAsia" w:eastAsiaTheme="majorEastAsia" w:hAnsiTheme="majorEastAsia"/>
                <w:sz w:val="12"/>
                <w:szCs w:val="12"/>
              </w:rPr>
            </w:pPr>
          </w:p>
        </w:tc>
      </w:tr>
      <w:tr w:rsidR="00AE39A4" w:rsidRPr="00D30F75" w14:paraId="6CAF81EE" w14:textId="77777777" w:rsidTr="00262833">
        <w:trPr>
          <w:cantSplit/>
          <w:trHeight w:val="397"/>
        </w:trPr>
        <w:tc>
          <w:tcPr>
            <w:tcW w:w="231" w:type="pct"/>
            <w:vMerge/>
            <w:tcBorders>
              <w:left w:val="single" w:sz="12" w:space="0" w:color="auto"/>
            </w:tcBorders>
            <w:vAlign w:val="center"/>
          </w:tcPr>
          <w:p w14:paraId="41A57B3D" w14:textId="77777777" w:rsidR="00AE39A4" w:rsidRPr="00D30F75" w:rsidRDefault="00AE39A4" w:rsidP="00AE39A4">
            <w:pPr>
              <w:adjustRightInd w:val="0"/>
              <w:snapToGrid w:val="0"/>
              <w:spacing w:line="0" w:lineRule="atLeast"/>
              <w:jc w:val="center"/>
              <w:rPr>
                <w:rFonts w:asciiTheme="majorEastAsia" w:eastAsiaTheme="majorEastAsia" w:hAnsiTheme="majorEastAsia"/>
                <w:sz w:val="14"/>
                <w:szCs w:val="14"/>
              </w:rPr>
            </w:pPr>
          </w:p>
        </w:tc>
        <w:tc>
          <w:tcPr>
            <w:tcW w:w="576" w:type="pct"/>
            <w:vMerge/>
            <w:tcBorders>
              <w:right w:val="single" w:sz="12" w:space="0" w:color="auto"/>
            </w:tcBorders>
            <w:vAlign w:val="center"/>
          </w:tcPr>
          <w:p w14:paraId="04759E3E" w14:textId="0150EE6B" w:rsidR="00AE39A4" w:rsidRPr="00D30F75" w:rsidRDefault="00AE39A4" w:rsidP="00AE39A4">
            <w:pPr>
              <w:adjustRightInd w:val="0"/>
              <w:snapToGrid w:val="0"/>
              <w:spacing w:line="0" w:lineRule="atLeast"/>
              <w:jc w:val="center"/>
              <w:rPr>
                <w:rFonts w:asciiTheme="majorEastAsia" w:eastAsiaTheme="majorEastAsia" w:hAnsiTheme="majorEastAsia"/>
                <w:sz w:val="14"/>
                <w:szCs w:val="14"/>
              </w:rPr>
            </w:pPr>
          </w:p>
        </w:tc>
        <w:tc>
          <w:tcPr>
            <w:tcW w:w="524" w:type="pct"/>
            <w:tcBorders>
              <w:left w:val="single" w:sz="12" w:space="0" w:color="auto"/>
              <w:bottom w:val="nil"/>
            </w:tcBorders>
            <w:vAlign w:val="center"/>
          </w:tcPr>
          <w:p w14:paraId="2F446426" w14:textId="77777777" w:rsidR="00AE39A4" w:rsidRPr="00D30F75" w:rsidRDefault="00AE39A4" w:rsidP="00AE39A4">
            <w:pPr>
              <w:adjustRightInd w:val="0"/>
              <w:snapToGrid w:val="0"/>
              <w:spacing w:line="0" w:lineRule="atLeast"/>
              <w:jc w:val="center"/>
              <w:rPr>
                <w:rFonts w:asciiTheme="majorEastAsia" w:eastAsiaTheme="majorEastAsia" w:hAnsiTheme="majorEastAsia"/>
                <w:sz w:val="12"/>
                <w:szCs w:val="12"/>
              </w:rPr>
            </w:pPr>
          </w:p>
        </w:tc>
        <w:tc>
          <w:tcPr>
            <w:tcW w:w="524" w:type="pct"/>
            <w:tcBorders>
              <w:bottom w:val="nil"/>
              <w:right w:val="single" w:sz="4" w:space="0" w:color="auto"/>
            </w:tcBorders>
            <w:vAlign w:val="center"/>
          </w:tcPr>
          <w:p w14:paraId="6DC2E569" w14:textId="77777777" w:rsidR="00AE39A4" w:rsidRPr="00D30F75" w:rsidRDefault="00AE39A4" w:rsidP="00AE39A4">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68E7E4A7" w14:textId="77777777" w:rsidR="00AE39A4" w:rsidRDefault="00AE39A4" w:rsidP="00AE39A4">
            <w:pPr>
              <w:adjustRightInd w:val="0"/>
              <w:snapToGrid w:val="0"/>
              <w:spacing w:line="0" w:lineRule="atLeast"/>
              <w:jc w:val="center"/>
              <w:rPr>
                <w:rFonts w:asciiTheme="majorEastAsia" w:eastAsiaTheme="majorEastAsia" w:hAnsiTheme="majorEastAsia"/>
                <w:color w:val="FFFFFF" w:themeColor="background1"/>
                <w:sz w:val="12"/>
                <w:szCs w:val="12"/>
              </w:rPr>
            </w:pPr>
            <w:r w:rsidRPr="00823023">
              <w:rPr>
                <w:rFonts w:asciiTheme="majorEastAsia" w:eastAsiaTheme="majorEastAsia" w:hAnsiTheme="majorEastAsia" w:hint="eastAsia"/>
                <w:color w:val="FFFFFF" w:themeColor="background1"/>
                <w:sz w:val="12"/>
                <w:szCs w:val="12"/>
              </w:rPr>
              <w:t>○熱力学(1)</w:t>
            </w:r>
          </w:p>
          <w:p w14:paraId="233BD015" w14:textId="77777777" w:rsidR="00AE39A4" w:rsidRPr="00823023" w:rsidRDefault="00AE39A4" w:rsidP="00AE39A4">
            <w:pPr>
              <w:adjustRightInd w:val="0"/>
              <w:snapToGrid w:val="0"/>
              <w:spacing w:line="0" w:lineRule="atLeast"/>
              <w:jc w:val="center"/>
              <w:rPr>
                <w:rFonts w:asciiTheme="majorEastAsia" w:eastAsiaTheme="majorEastAsia" w:hAnsiTheme="majorEastAsia"/>
                <w:color w:val="FFFFFF" w:themeColor="background1"/>
                <w:sz w:val="12"/>
                <w:szCs w:val="12"/>
              </w:rPr>
            </w:pPr>
            <w:r>
              <w:rPr>
                <w:rFonts w:asciiTheme="majorEastAsia" w:eastAsiaTheme="majorEastAsia" w:hAnsiTheme="majorEastAsia" w:hint="eastAsia"/>
                <w:color w:val="FFFFFF" w:themeColor="background1"/>
                <w:sz w:val="12"/>
                <w:szCs w:val="12"/>
              </w:rPr>
              <w:t>及び演習</w:t>
            </w:r>
          </w:p>
        </w:tc>
        <w:tc>
          <w:tcPr>
            <w:tcW w:w="524"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48AA814E" w14:textId="77777777" w:rsidR="00AE39A4" w:rsidRPr="00262833" w:rsidRDefault="00AE39A4" w:rsidP="00AE39A4">
            <w:pPr>
              <w:adjustRightInd w:val="0"/>
              <w:snapToGrid w:val="0"/>
              <w:spacing w:line="0" w:lineRule="atLeast"/>
              <w:jc w:val="center"/>
              <w:rPr>
                <w:rFonts w:asciiTheme="majorEastAsia" w:eastAsiaTheme="majorEastAsia" w:hAnsiTheme="majorEastAsia"/>
                <w:sz w:val="12"/>
                <w:szCs w:val="12"/>
                <w:shd w:val="pct15" w:color="auto" w:fill="FFFFFF"/>
              </w:rPr>
            </w:pPr>
            <w:r w:rsidRPr="00262833">
              <w:rPr>
                <w:rFonts w:asciiTheme="majorEastAsia" w:eastAsiaTheme="majorEastAsia" w:hAnsiTheme="majorEastAsia" w:hint="eastAsia"/>
                <w:sz w:val="12"/>
                <w:szCs w:val="12"/>
                <w:shd w:val="pct15" w:color="auto" w:fill="FFFFFF"/>
              </w:rPr>
              <w:t>△</w:t>
            </w:r>
            <w:r w:rsidRPr="00262833">
              <w:rPr>
                <w:rFonts w:asciiTheme="majorEastAsia" w:eastAsiaTheme="majorEastAsia" w:hAnsiTheme="majorEastAsia"/>
                <w:sz w:val="12"/>
                <w:szCs w:val="12"/>
                <w:shd w:val="pct15" w:color="auto" w:fill="FFFFFF"/>
              </w:rPr>
              <w:t>1熱力学(2)</w:t>
            </w:r>
          </w:p>
        </w:tc>
        <w:tc>
          <w:tcPr>
            <w:tcW w:w="524"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502F78B5" w14:textId="403D845D" w:rsidR="00AE39A4" w:rsidRPr="00D30F75" w:rsidRDefault="00AE39A4" w:rsidP="00AE39A4">
            <w:pPr>
              <w:adjustRightInd w:val="0"/>
              <w:snapToGrid w:val="0"/>
              <w:spacing w:line="0" w:lineRule="atLeast"/>
              <w:jc w:val="center"/>
              <w:rPr>
                <w:rFonts w:asciiTheme="majorEastAsia" w:eastAsiaTheme="majorEastAsia" w:hAnsiTheme="majorEastAsia" w:hint="eastAsia"/>
                <w:sz w:val="12"/>
                <w:szCs w:val="12"/>
              </w:rPr>
            </w:pPr>
            <w:r w:rsidRPr="00262833">
              <w:rPr>
                <w:rFonts w:asciiTheme="majorEastAsia" w:eastAsiaTheme="majorEastAsia" w:hAnsiTheme="majorEastAsia" w:hint="eastAsia"/>
                <w:sz w:val="12"/>
                <w:szCs w:val="12"/>
                <w:shd w:val="pct15" w:color="auto" w:fill="FFFFFF"/>
              </w:rPr>
              <w:t>△</w:t>
            </w:r>
            <w:r w:rsidRPr="00262833">
              <w:rPr>
                <w:rFonts w:asciiTheme="majorEastAsia" w:eastAsiaTheme="majorEastAsia" w:hAnsiTheme="majorEastAsia"/>
                <w:sz w:val="12"/>
                <w:szCs w:val="12"/>
                <w:shd w:val="pct15" w:color="auto" w:fill="FFFFFF"/>
              </w:rPr>
              <w:t>1</w:t>
            </w:r>
            <w:ins w:id="42" w:author="N" w:date="2024-02-04T04:16:00Z">
              <w:r w:rsidR="000A5A0A">
                <w:rPr>
                  <w:rFonts w:asciiTheme="majorEastAsia" w:eastAsiaTheme="majorEastAsia" w:hAnsiTheme="majorEastAsia" w:hint="eastAsia"/>
                  <w:sz w:val="12"/>
                  <w:szCs w:val="12"/>
                  <w:shd w:val="pct15" w:color="auto" w:fill="FFFFFF"/>
                </w:rPr>
                <w:t>伝熱工学</w:t>
              </w:r>
            </w:ins>
          </w:p>
        </w:tc>
        <w:tc>
          <w:tcPr>
            <w:tcW w:w="524" w:type="pct"/>
            <w:tcBorders>
              <w:left w:val="single" w:sz="4" w:space="0" w:color="auto"/>
              <w:bottom w:val="single" w:sz="4" w:space="0" w:color="auto"/>
            </w:tcBorders>
            <w:vAlign w:val="center"/>
          </w:tcPr>
          <w:p w14:paraId="3270732B" w14:textId="31714EAF" w:rsidR="00AE39A4" w:rsidRDefault="00AE39A4" w:rsidP="00AE39A4">
            <w:pPr>
              <w:adjustRightInd w:val="0"/>
              <w:snapToGrid w:val="0"/>
              <w:spacing w:line="0" w:lineRule="atLeast"/>
              <w:jc w:val="center"/>
              <w:rPr>
                <w:rFonts w:asciiTheme="majorEastAsia" w:eastAsiaTheme="majorEastAsia" w:hAnsiTheme="majorEastAsia"/>
                <w:sz w:val="12"/>
                <w:szCs w:val="12"/>
              </w:rPr>
            </w:pPr>
            <w:r w:rsidRPr="00D30F75">
              <w:rPr>
                <w:rFonts w:asciiTheme="majorEastAsia" w:eastAsiaTheme="majorEastAsia" w:hAnsiTheme="majorEastAsia" w:hint="eastAsia"/>
                <w:sz w:val="12"/>
                <w:szCs w:val="12"/>
              </w:rPr>
              <w:t>熱流体システム</w:t>
            </w:r>
          </w:p>
          <w:p w14:paraId="48369CC2" w14:textId="1D0D79C7" w:rsidR="00AE39A4" w:rsidRPr="00D30F75" w:rsidRDefault="00AE39A4" w:rsidP="00AE39A4">
            <w:pPr>
              <w:adjustRightInd w:val="0"/>
              <w:snapToGrid w:val="0"/>
              <w:spacing w:line="0" w:lineRule="atLeast"/>
              <w:jc w:val="center"/>
              <w:rPr>
                <w:rFonts w:asciiTheme="majorEastAsia" w:eastAsiaTheme="majorEastAsia" w:hAnsiTheme="majorEastAsia"/>
                <w:sz w:val="12"/>
                <w:szCs w:val="12"/>
              </w:rPr>
            </w:pPr>
            <w:r w:rsidRPr="00D30F75">
              <w:rPr>
                <w:rFonts w:asciiTheme="majorEastAsia" w:eastAsiaTheme="majorEastAsia" w:hAnsiTheme="majorEastAsia" w:hint="eastAsia"/>
                <w:sz w:val="12"/>
                <w:szCs w:val="12"/>
              </w:rPr>
              <w:t>※</w:t>
            </w:r>
            <w:r>
              <w:rPr>
                <w:rFonts w:asciiTheme="majorEastAsia" w:eastAsiaTheme="majorEastAsia" w:hAnsiTheme="majorEastAsia"/>
                <w:sz w:val="12"/>
                <w:szCs w:val="12"/>
              </w:rPr>
              <w:t>5</w:t>
            </w:r>
          </w:p>
        </w:tc>
        <w:tc>
          <w:tcPr>
            <w:tcW w:w="524" w:type="pct"/>
            <w:tcBorders>
              <w:bottom w:val="nil"/>
            </w:tcBorders>
            <w:vAlign w:val="center"/>
          </w:tcPr>
          <w:p w14:paraId="7228929E" w14:textId="77777777" w:rsidR="00AE39A4" w:rsidRPr="00D30F75" w:rsidRDefault="00AE39A4" w:rsidP="00AE39A4">
            <w:pPr>
              <w:adjustRightInd w:val="0"/>
              <w:snapToGrid w:val="0"/>
              <w:spacing w:line="0" w:lineRule="atLeast"/>
              <w:jc w:val="center"/>
              <w:rPr>
                <w:rFonts w:asciiTheme="majorEastAsia" w:eastAsiaTheme="majorEastAsia" w:hAnsiTheme="majorEastAsia"/>
                <w:sz w:val="12"/>
                <w:szCs w:val="12"/>
              </w:rPr>
            </w:pPr>
          </w:p>
        </w:tc>
        <w:tc>
          <w:tcPr>
            <w:tcW w:w="524" w:type="pct"/>
            <w:tcBorders>
              <w:bottom w:val="nil"/>
              <w:right w:val="single" w:sz="12" w:space="0" w:color="auto"/>
            </w:tcBorders>
            <w:vAlign w:val="center"/>
          </w:tcPr>
          <w:p w14:paraId="198DB6EE" w14:textId="77777777" w:rsidR="00AE39A4" w:rsidRPr="00D30F75" w:rsidRDefault="00AE39A4" w:rsidP="00AE39A4">
            <w:pPr>
              <w:adjustRightInd w:val="0"/>
              <w:snapToGrid w:val="0"/>
              <w:spacing w:line="0" w:lineRule="atLeast"/>
              <w:jc w:val="center"/>
              <w:rPr>
                <w:rFonts w:asciiTheme="majorEastAsia" w:eastAsiaTheme="majorEastAsia" w:hAnsiTheme="majorEastAsia"/>
                <w:sz w:val="12"/>
                <w:szCs w:val="12"/>
              </w:rPr>
            </w:pPr>
          </w:p>
        </w:tc>
      </w:tr>
      <w:tr w:rsidR="00AE39A4" w:rsidRPr="00D30F75" w14:paraId="1038B022" w14:textId="77777777" w:rsidTr="00654199">
        <w:trPr>
          <w:cantSplit/>
          <w:trHeight w:val="397"/>
        </w:trPr>
        <w:tc>
          <w:tcPr>
            <w:tcW w:w="231" w:type="pct"/>
            <w:vMerge/>
            <w:tcBorders>
              <w:left w:val="single" w:sz="12" w:space="0" w:color="auto"/>
            </w:tcBorders>
            <w:vAlign w:val="center"/>
          </w:tcPr>
          <w:p w14:paraId="24186D84" w14:textId="77777777" w:rsidR="00AE39A4" w:rsidRPr="00D30F75" w:rsidRDefault="00AE39A4" w:rsidP="00AE39A4">
            <w:pPr>
              <w:adjustRightInd w:val="0"/>
              <w:snapToGrid w:val="0"/>
              <w:spacing w:line="0" w:lineRule="atLeast"/>
              <w:jc w:val="center"/>
              <w:rPr>
                <w:rFonts w:asciiTheme="majorEastAsia" w:eastAsiaTheme="majorEastAsia" w:hAnsiTheme="majorEastAsia"/>
                <w:sz w:val="14"/>
                <w:szCs w:val="14"/>
              </w:rPr>
            </w:pPr>
          </w:p>
        </w:tc>
        <w:tc>
          <w:tcPr>
            <w:tcW w:w="576" w:type="pct"/>
            <w:vMerge/>
            <w:tcBorders>
              <w:right w:val="single" w:sz="12" w:space="0" w:color="auto"/>
            </w:tcBorders>
            <w:vAlign w:val="center"/>
          </w:tcPr>
          <w:p w14:paraId="582E23B7" w14:textId="77777777" w:rsidR="00AE39A4" w:rsidRPr="00D30F75" w:rsidRDefault="00AE39A4" w:rsidP="00AE39A4">
            <w:pPr>
              <w:adjustRightInd w:val="0"/>
              <w:snapToGrid w:val="0"/>
              <w:spacing w:line="0" w:lineRule="atLeast"/>
              <w:jc w:val="center"/>
              <w:rPr>
                <w:rFonts w:asciiTheme="majorEastAsia" w:eastAsiaTheme="majorEastAsia" w:hAnsiTheme="majorEastAsia"/>
                <w:sz w:val="14"/>
                <w:szCs w:val="14"/>
              </w:rPr>
            </w:pPr>
          </w:p>
        </w:tc>
        <w:tc>
          <w:tcPr>
            <w:tcW w:w="524" w:type="pct"/>
            <w:tcBorders>
              <w:top w:val="nil"/>
              <w:left w:val="single" w:sz="12" w:space="0" w:color="auto"/>
              <w:bottom w:val="nil"/>
            </w:tcBorders>
            <w:vAlign w:val="center"/>
          </w:tcPr>
          <w:p w14:paraId="7D1CF73F" w14:textId="77777777" w:rsidR="00AE39A4" w:rsidRPr="00D30F75" w:rsidRDefault="00AE39A4" w:rsidP="00AE39A4">
            <w:pPr>
              <w:adjustRightInd w:val="0"/>
              <w:snapToGrid w:val="0"/>
              <w:spacing w:line="0" w:lineRule="atLeast"/>
              <w:jc w:val="center"/>
              <w:rPr>
                <w:rFonts w:asciiTheme="majorEastAsia" w:eastAsiaTheme="majorEastAsia" w:hAnsiTheme="majorEastAsia"/>
                <w:sz w:val="12"/>
                <w:szCs w:val="12"/>
              </w:rPr>
            </w:pPr>
          </w:p>
        </w:tc>
        <w:tc>
          <w:tcPr>
            <w:tcW w:w="524" w:type="pct"/>
            <w:tcBorders>
              <w:top w:val="nil"/>
              <w:bottom w:val="nil"/>
              <w:right w:val="single" w:sz="4" w:space="0" w:color="auto"/>
            </w:tcBorders>
            <w:vAlign w:val="center"/>
          </w:tcPr>
          <w:p w14:paraId="5B462EEF" w14:textId="77777777" w:rsidR="00AE39A4" w:rsidRPr="00D30F75" w:rsidRDefault="00AE39A4" w:rsidP="00AE39A4">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2E837B30" w14:textId="77777777" w:rsidR="00AE39A4" w:rsidRDefault="00AE39A4" w:rsidP="00AE39A4">
            <w:pPr>
              <w:adjustRightInd w:val="0"/>
              <w:snapToGrid w:val="0"/>
              <w:spacing w:line="0" w:lineRule="atLeast"/>
              <w:jc w:val="center"/>
              <w:rPr>
                <w:rFonts w:asciiTheme="majorEastAsia" w:eastAsiaTheme="majorEastAsia" w:hAnsiTheme="majorEastAsia"/>
                <w:color w:val="FFFFFF" w:themeColor="background1"/>
                <w:sz w:val="12"/>
                <w:szCs w:val="12"/>
              </w:rPr>
            </w:pPr>
            <w:r w:rsidRPr="00823023">
              <w:rPr>
                <w:rFonts w:asciiTheme="majorEastAsia" w:eastAsiaTheme="majorEastAsia" w:hAnsiTheme="majorEastAsia" w:hint="eastAsia"/>
                <w:color w:val="FFFFFF" w:themeColor="background1"/>
                <w:sz w:val="12"/>
                <w:szCs w:val="12"/>
              </w:rPr>
              <w:t>○流れ学(1)</w:t>
            </w:r>
          </w:p>
          <w:p w14:paraId="0519BDA7" w14:textId="77777777" w:rsidR="00AE39A4" w:rsidRPr="00823023" w:rsidRDefault="00AE39A4" w:rsidP="00AE39A4">
            <w:pPr>
              <w:adjustRightInd w:val="0"/>
              <w:snapToGrid w:val="0"/>
              <w:spacing w:line="0" w:lineRule="atLeast"/>
              <w:jc w:val="center"/>
              <w:rPr>
                <w:rFonts w:asciiTheme="majorEastAsia" w:eastAsiaTheme="majorEastAsia" w:hAnsiTheme="majorEastAsia"/>
                <w:color w:val="FFFFFF" w:themeColor="background1"/>
                <w:sz w:val="12"/>
                <w:szCs w:val="12"/>
              </w:rPr>
            </w:pPr>
            <w:r>
              <w:rPr>
                <w:rFonts w:asciiTheme="majorEastAsia" w:eastAsiaTheme="majorEastAsia" w:hAnsiTheme="majorEastAsia" w:hint="eastAsia"/>
                <w:color w:val="FFFFFF" w:themeColor="background1"/>
                <w:sz w:val="12"/>
                <w:szCs w:val="12"/>
              </w:rPr>
              <w:t>及び演習</w:t>
            </w:r>
          </w:p>
        </w:tc>
        <w:tc>
          <w:tcPr>
            <w:tcW w:w="524"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478D61A5" w14:textId="77777777" w:rsidR="00AE39A4" w:rsidRPr="00262833" w:rsidRDefault="00AE39A4" w:rsidP="00AE39A4">
            <w:pPr>
              <w:adjustRightInd w:val="0"/>
              <w:snapToGrid w:val="0"/>
              <w:spacing w:line="0" w:lineRule="atLeast"/>
              <w:jc w:val="center"/>
              <w:rPr>
                <w:rFonts w:asciiTheme="majorEastAsia" w:eastAsiaTheme="majorEastAsia" w:hAnsiTheme="majorEastAsia"/>
                <w:sz w:val="12"/>
                <w:szCs w:val="12"/>
                <w:shd w:val="pct15" w:color="auto" w:fill="FFFFFF"/>
              </w:rPr>
            </w:pPr>
            <w:r w:rsidRPr="00262833">
              <w:rPr>
                <w:rFonts w:asciiTheme="majorEastAsia" w:eastAsiaTheme="majorEastAsia" w:hAnsiTheme="majorEastAsia" w:hint="eastAsia"/>
                <w:sz w:val="12"/>
                <w:szCs w:val="12"/>
                <w:shd w:val="pct15" w:color="auto" w:fill="FFFFFF"/>
              </w:rPr>
              <w:t>△</w:t>
            </w:r>
            <w:r w:rsidRPr="00262833">
              <w:rPr>
                <w:rFonts w:asciiTheme="majorEastAsia" w:eastAsiaTheme="majorEastAsia" w:hAnsiTheme="majorEastAsia"/>
                <w:sz w:val="12"/>
                <w:szCs w:val="12"/>
                <w:shd w:val="pct15" w:color="auto" w:fill="FFFFFF"/>
              </w:rPr>
              <w:t>1流れ学(2)</w:t>
            </w:r>
          </w:p>
        </w:tc>
        <w:tc>
          <w:tcPr>
            <w:tcW w:w="524"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5E7D6B4" w14:textId="632159BD" w:rsidR="00AE39A4" w:rsidRPr="00D30F75" w:rsidRDefault="00AE39A4" w:rsidP="00AE39A4">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left w:val="single" w:sz="4" w:space="0" w:color="auto"/>
              <w:bottom w:val="single" w:sz="4" w:space="0" w:color="auto"/>
            </w:tcBorders>
            <w:vAlign w:val="center"/>
          </w:tcPr>
          <w:p w14:paraId="7A24701C" w14:textId="77777777" w:rsidR="00AE39A4" w:rsidRPr="00D30F75" w:rsidRDefault="00AE39A4" w:rsidP="00AE39A4">
            <w:pPr>
              <w:adjustRightInd w:val="0"/>
              <w:snapToGrid w:val="0"/>
              <w:spacing w:line="0" w:lineRule="atLeast"/>
              <w:rPr>
                <w:rFonts w:asciiTheme="majorEastAsia" w:eastAsiaTheme="majorEastAsia" w:hAnsiTheme="majorEastAsia"/>
                <w:sz w:val="12"/>
                <w:szCs w:val="12"/>
              </w:rPr>
            </w:pPr>
          </w:p>
        </w:tc>
        <w:tc>
          <w:tcPr>
            <w:tcW w:w="524" w:type="pct"/>
            <w:tcBorders>
              <w:top w:val="nil"/>
              <w:bottom w:val="nil"/>
            </w:tcBorders>
            <w:vAlign w:val="center"/>
          </w:tcPr>
          <w:p w14:paraId="62EDCF44" w14:textId="77777777" w:rsidR="00AE39A4" w:rsidRPr="00D30F75" w:rsidRDefault="00AE39A4" w:rsidP="00AE39A4">
            <w:pPr>
              <w:adjustRightInd w:val="0"/>
              <w:snapToGrid w:val="0"/>
              <w:spacing w:line="0" w:lineRule="atLeast"/>
              <w:jc w:val="center"/>
              <w:rPr>
                <w:rFonts w:asciiTheme="majorEastAsia" w:eastAsiaTheme="majorEastAsia" w:hAnsiTheme="majorEastAsia"/>
                <w:sz w:val="12"/>
                <w:szCs w:val="12"/>
              </w:rPr>
            </w:pPr>
          </w:p>
        </w:tc>
        <w:tc>
          <w:tcPr>
            <w:tcW w:w="524" w:type="pct"/>
            <w:tcBorders>
              <w:top w:val="nil"/>
              <w:bottom w:val="nil"/>
              <w:right w:val="single" w:sz="12" w:space="0" w:color="auto"/>
            </w:tcBorders>
            <w:vAlign w:val="center"/>
          </w:tcPr>
          <w:p w14:paraId="58354F86" w14:textId="77777777" w:rsidR="00AE39A4" w:rsidRPr="00D30F75" w:rsidRDefault="00AE39A4" w:rsidP="00AE39A4">
            <w:pPr>
              <w:adjustRightInd w:val="0"/>
              <w:snapToGrid w:val="0"/>
              <w:spacing w:line="0" w:lineRule="atLeast"/>
              <w:jc w:val="center"/>
              <w:rPr>
                <w:rFonts w:asciiTheme="majorEastAsia" w:eastAsiaTheme="majorEastAsia" w:hAnsiTheme="majorEastAsia"/>
                <w:sz w:val="12"/>
                <w:szCs w:val="12"/>
              </w:rPr>
            </w:pPr>
          </w:p>
        </w:tc>
      </w:tr>
      <w:tr w:rsidR="00AE39A4" w:rsidRPr="00D30F75" w14:paraId="7F3A9600" w14:textId="77777777" w:rsidTr="00654199">
        <w:trPr>
          <w:cantSplit/>
          <w:trHeight w:val="397"/>
        </w:trPr>
        <w:tc>
          <w:tcPr>
            <w:tcW w:w="231" w:type="pct"/>
            <w:vMerge/>
            <w:tcBorders>
              <w:left w:val="single" w:sz="12" w:space="0" w:color="auto"/>
            </w:tcBorders>
            <w:vAlign w:val="center"/>
          </w:tcPr>
          <w:p w14:paraId="4459866B" w14:textId="77777777" w:rsidR="00AE39A4" w:rsidRPr="00D30F75" w:rsidRDefault="00AE39A4" w:rsidP="00AE39A4">
            <w:pPr>
              <w:adjustRightInd w:val="0"/>
              <w:snapToGrid w:val="0"/>
              <w:spacing w:line="0" w:lineRule="atLeast"/>
              <w:jc w:val="center"/>
              <w:rPr>
                <w:rFonts w:asciiTheme="majorEastAsia" w:eastAsiaTheme="majorEastAsia" w:hAnsiTheme="majorEastAsia"/>
                <w:sz w:val="14"/>
                <w:szCs w:val="14"/>
              </w:rPr>
            </w:pPr>
          </w:p>
        </w:tc>
        <w:tc>
          <w:tcPr>
            <w:tcW w:w="576" w:type="pct"/>
            <w:tcBorders>
              <w:right w:val="single" w:sz="12" w:space="0" w:color="auto"/>
            </w:tcBorders>
            <w:vAlign w:val="center"/>
          </w:tcPr>
          <w:p w14:paraId="3986A085" w14:textId="77777777" w:rsidR="00AE39A4" w:rsidRPr="00D30F75" w:rsidRDefault="00AE39A4" w:rsidP="00AE39A4">
            <w:pPr>
              <w:adjustRightInd w:val="0"/>
              <w:snapToGrid w:val="0"/>
              <w:spacing w:line="0" w:lineRule="atLeast"/>
              <w:jc w:val="center"/>
              <w:rPr>
                <w:rFonts w:asciiTheme="majorEastAsia" w:eastAsiaTheme="majorEastAsia" w:hAnsiTheme="majorEastAsia"/>
                <w:sz w:val="14"/>
                <w:szCs w:val="14"/>
              </w:rPr>
            </w:pPr>
            <w:r w:rsidRPr="00D30F75">
              <w:rPr>
                <w:rFonts w:asciiTheme="majorEastAsia" w:eastAsiaTheme="majorEastAsia" w:hAnsiTheme="majorEastAsia"/>
                <w:sz w:val="14"/>
                <w:szCs w:val="14"/>
              </w:rPr>
              <w:t>電気電子工学</w:t>
            </w:r>
          </w:p>
        </w:tc>
        <w:tc>
          <w:tcPr>
            <w:tcW w:w="524" w:type="pct"/>
            <w:tcBorders>
              <w:left w:val="single" w:sz="12" w:space="0" w:color="auto"/>
            </w:tcBorders>
            <w:vAlign w:val="center"/>
          </w:tcPr>
          <w:p w14:paraId="7CC8EC7F" w14:textId="77777777" w:rsidR="00AE39A4" w:rsidRPr="00D30F75" w:rsidRDefault="00AE39A4" w:rsidP="00AE39A4">
            <w:pPr>
              <w:adjustRightInd w:val="0"/>
              <w:snapToGrid w:val="0"/>
              <w:spacing w:line="0" w:lineRule="atLeast"/>
              <w:jc w:val="center"/>
              <w:rPr>
                <w:rFonts w:asciiTheme="majorEastAsia" w:eastAsiaTheme="majorEastAsia" w:hAnsiTheme="majorEastAsia"/>
                <w:sz w:val="12"/>
                <w:szCs w:val="12"/>
              </w:rPr>
            </w:pPr>
          </w:p>
        </w:tc>
        <w:tc>
          <w:tcPr>
            <w:tcW w:w="524" w:type="pct"/>
            <w:shd w:val="clear" w:color="auto" w:fill="595959" w:themeFill="text1" w:themeFillTint="A6"/>
            <w:vAlign w:val="center"/>
          </w:tcPr>
          <w:p w14:paraId="4325D0B4" w14:textId="77777777" w:rsidR="00AE39A4" w:rsidRPr="00D30F75" w:rsidRDefault="00AE39A4" w:rsidP="00AE39A4">
            <w:pPr>
              <w:adjustRightInd w:val="0"/>
              <w:snapToGrid w:val="0"/>
              <w:spacing w:line="0" w:lineRule="atLeast"/>
              <w:jc w:val="center"/>
              <w:rPr>
                <w:rFonts w:asciiTheme="majorEastAsia" w:eastAsiaTheme="majorEastAsia" w:hAnsiTheme="majorEastAsia"/>
                <w:sz w:val="12"/>
                <w:szCs w:val="12"/>
              </w:rPr>
            </w:pPr>
            <w:r>
              <w:rPr>
                <w:rFonts w:asciiTheme="majorEastAsia" w:eastAsiaTheme="majorEastAsia" w:hAnsiTheme="majorEastAsia" w:hint="eastAsia"/>
                <w:color w:val="FFFFFF" w:themeColor="background1"/>
                <w:sz w:val="12"/>
                <w:szCs w:val="12"/>
              </w:rPr>
              <w:t>〇</w:t>
            </w:r>
            <w:r w:rsidRPr="00DF3DC1">
              <w:rPr>
                <w:rFonts w:asciiTheme="majorEastAsia" w:eastAsiaTheme="majorEastAsia" w:hAnsiTheme="majorEastAsia" w:hint="eastAsia"/>
                <w:color w:val="FFFFFF" w:themeColor="background1"/>
                <w:sz w:val="12"/>
                <w:szCs w:val="12"/>
              </w:rPr>
              <w:t>電気電子回路</w:t>
            </w:r>
            <w:r w:rsidRPr="00DF3DC1">
              <w:rPr>
                <w:rFonts w:asciiTheme="majorEastAsia" w:eastAsiaTheme="majorEastAsia" w:hAnsiTheme="majorEastAsia"/>
                <w:color w:val="FFFFFF" w:themeColor="background1"/>
                <w:sz w:val="12"/>
                <w:szCs w:val="12"/>
              </w:rPr>
              <w:br/>
            </w:r>
            <w:r w:rsidRPr="00DF3DC1">
              <w:rPr>
                <w:rFonts w:asciiTheme="majorEastAsia" w:eastAsiaTheme="majorEastAsia" w:hAnsiTheme="majorEastAsia" w:hint="eastAsia"/>
                <w:color w:val="FFFFFF" w:themeColor="background1"/>
                <w:sz w:val="12"/>
                <w:szCs w:val="12"/>
              </w:rPr>
              <w:t>及び演習</w:t>
            </w:r>
            <w:r w:rsidRPr="00DF3DC1">
              <w:rPr>
                <w:rFonts w:asciiTheme="majorEastAsia" w:eastAsiaTheme="majorEastAsia" w:hAnsiTheme="majorEastAsia"/>
                <w:color w:val="FFFFFF" w:themeColor="background1"/>
                <w:sz w:val="12"/>
                <w:szCs w:val="12"/>
              </w:rPr>
              <w:t>(a)</w:t>
            </w:r>
          </w:p>
        </w:tc>
        <w:tc>
          <w:tcPr>
            <w:tcW w:w="524" w:type="pct"/>
            <w:shd w:val="clear" w:color="auto" w:fill="F2F2F2" w:themeFill="background1" w:themeFillShade="F2"/>
            <w:vAlign w:val="center"/>
          </w:tcPr>
          <w:p w14:paraId="1CC459F1" w14:textId="77777777" w:rsidR="00AE39A4" w:rsidRPr="00D30F75" w:rsidRDefault="00AE39A4" w:rsidP="00AE39A4">
            <w:pPr>
              <w:adjustRightInd w:val="0"/>
              <w:snapToGrid w:val="0"/>
              <w:spacing w:line="0" w:lineRule="atLeast"/>
              <w:jc w:val="center"/>
              <w:rPr>
                <w:rFonts w:asciiTheme="majorEastAsia" w:eastAsiaTheme="majorEastAsia" w:hAnsiTheme="majorEastAsia"/>
                <w:sz w:val="12"/>
                <w:szCs w:val="12"/>
              </w:rPr>
            </w:pPr>
            <w:r w:rsidRPr="00395950">
              <w:rPr>
                <w:rFonts w:asciiTheme="majorEastAsia" w:eastAsiaTheme="majorEastAsia" w:hAnsiTheme="majorEastAsia" w:hint="eastAsia"/>
                <w:sz w:val="12"/>
                <w:szCs w:val="12"/>
                <w14:textOutline w14:w="9525" w14:cap="rnd" w14:cmpd="sng" w14:algn="ctr">
                  <w14:noFill/>
                  <w14:prstDash w14:val="solid"/>
                  <w14:bevel/>
                </w14:textOutline>
              </w:rPr>
              <w:t>△2</w:t>
            </w:r>
            <w:r w:rsidRPr="00395950">
              <w:rPr>
                <w:rFonts w:asciiTheme="majorEastAsia" w:eastAsiaTheme="majorEastAsia" w:hAnsiTheme="majorEastAsia" w:hint="eastAsia"/>
                <w:sz w:val="12"/>
                <w:szCs w:val="12"/>
              </w:rPr>
              <w:t>電気電子回路</w:t>
            </w:r>
            <w:r w:rsidRPr="00395950">
              <w:rPr>
                <w:rFonts w:asciiTheme="majorEastAsia" w:eastAsiaTheme="majorEastAsia" w:hAnsiTheme="majorEastAsia"/>
                <w:sz w:val="12"/>
                <w:szCs w:val="12"/>
              </w:rPr>
              <w:br/>
            </w:r>
            <w:r w:rsidRPr="00395950">
              <w:rPr>
                <w:rFonts w:asciiTheme="majorEastAsia" w:eastAsiaTheme="majorEastAsia" w:hAnsiTheme="majorEastAsia" w:hint="eastAsia"/>
                <w:sz w:val="12"/>
                <w:szCs w:val="12"/>
              </w:rPr>
              <w:t>及び演習(b)</w:t>
            </w:r>
          </w:p>
        </w:tc>
        <w:tc>
          <w:tcPr>
            <w:tcW w:w="524" w:type="pct"/>
            <w:tcBorders>
              <w:bottom w:val="single" w:sz="4" w:space="0" w:color="auto"/>
              <w:right w:val="single" w:sz="4" w:space="0" w:color="auto"/>
            </w:tcBorders>
            <w:shd w:val="clear" w:color="auto" w:fill="595959" w:themeFill="text1" w:themeFillTint="A6"/>
            <w:vAlign w:val="center"/>
          </w:tcPr>
          <w:p w14:paraId="33BB3025" w14:textId="5D442514" w:rsidR="00AE39A4" w:rsidRPr="00D30F75" w:rsidRDefault="00AE39A4" w:rsidP="00AE39A4">
            <w:pPr>
              <w:adjustRightInd w:val="0"/>
              <w:snapToGrid w:val="0"/>
              <w:spacing w:line="0" w:lineRule="atLeast"/>
              <w:jc w:val="center"/>
              <w:rPr>
                <w:rFonts w:asciiTheme="majorEastAsia" w:eastAsiaTheme="majorEastAsia" w:hAnsiTheme="majorEastAsia"/>
                <w:sz w:val="12"/>
                <w:szCs w:val="12"/>
              </w:rPr>
            </w:pPr>
            <w:r w:rsidRPr="00823023">
              <w:rPr>
                <w:rFonts w:asciiTheme="majorEastAsia" w:eastAsiaTheme="majorEastAsia" w:hAnsiTheme="majorEastAsia" w:hint="eastAsia"/>
                <w:color w:val="FFFFFF" w:themeColor="background1"/>
                <w:sz w:val="12"/>
                <w:szCs w:val="12"/>
              </w:rPr>
              <w:t>○</w:t>
            </w:r>
            <w:r w:rsidRPr="00654199">
              <w:rPr>
                <w:rFonts w:asciiTheme="majorEastAsia" w:eastAsiaTheme="majorEastAsia" w:hAnsiTheme="majorEastAsia" w:hint="eastAsia"/>
                <w:color w:val="FFFFFF" w:themeColor="background1"/>
                <w:sz w:val="12"/>
                <w:szCs w:val="12"/>
                <w:shd w:val="clear" w:color="auto" w:fill="595959" w:themeFill="text1" w:themeFillTint="A6"/>
              </w:rPr>
              <w:t>電気基礎実験</w:t>
            </w:r>
          </w:p>
        </w:tc>
        <w:tc>
          <w:tcPr>
            <w:tcW w:w="524"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2F32BAC2" w14:textId="77777777" w:rsidR="00AE39A4" w:rsidRPr="00262833" w:rsidRDefault="00AE39A4" w:rsidP="00AE39A4">
            <w:pPr>
              <w:adjustRightInd w:val="0"/>
              <w:snapToGrid w:val="0"/>
              <w:spacing w:line="0" w:lineRule="atLeast"/>
              <w:jc w:val="center"/>
              <w:rPr>
                <w:rFonts w:asciiTheme="majorEastAsia" w:eastAsiaTheme="majorEastAsia" w:hAnsiTheme="majorEastAsia"/>
                <w:sz w:val="12"/>
                <w:szCs w:val="12"/>
                <w:shd w:val="pct15" w:color="auto" w:fill="FFFFFF"/>
              </w:rPr>
            </w:pPr>
            <w:r w:rsidRPr="00262833">
              <w:rPr>
                <w:rFonts w:asciiTheme="majorEastAsia" w:eastAsiaTheme="majorEastAsia" w:hAnsiTheme="majorEastAsia" w:hint="eastAsia"/>
                <w:sz w:val="12"/>
                <w:szCs w:val="12"/>
                <w:shd w:val="pct15" w:color="auto" w:fill="FFFFFF"/>
              </w:rPr>
              <w:t>△</w:t>
            </w:r>
            <w:r w:rsidRPr="00262833">
              <w:rPr>
                <w:rFonts w:asciiTheme="majorEastAsia" w:eastAsiaTheme="majorEastAsia" w:hAnsiTheme="majorEastAsia"/>
                <w:sz w:val="12"/>
                <w:szCs w:val="12"/>
                <w:shd w:val="pct15" w:color="auto" w:fill="FFFFFF"/>
              </w:rPr>
              <w:t>1計測工学</w:t>
            </w:r>
          </w:p>
        </w:tc>
        <w:tc>
          <w:tcPr>
            <w:tcW w:w="524" w:type="pct"/>
            <w:tcBorders>
              <w:left w:val="single" w:sz="4" w:space="0" w:color="auto"/>
            </w:tcBorders>
            <w:shd w:val="clear" w:color="auto" w:fill="auto"/>
            <w:vAlign w:val="center"/>
          </w:tcPr>
          <w:p w14:paraId="48336A9C" w14:textId="29058FAD" w:rsidR="00AE39A4" w:rsidRPr="00D30F75" w:rsidRDefault="00AE39A4" w:rsidP="00AE39A4">
            <w:pPr>
              <w:adjustRightInd w:val="0"/>
              <w:snapToGrid w:val="0"/>
              <w:spacing w:line="0" w:lineRule="atLeast"/>
              <w:jc w:val="center"/>
              <w:rPr>
                <w:rFonts w:asciiTheme="majorEastAsia" w:eastAsiaTheme="majorEastAsia" w:hAnsiTheme="majorEastAsia"/>
                <w:sz w:val="12"/>
                <w:szCs w:val="12"/>
              </w:rPr>
            </w:pPr>
            <w:r w:rsidRPr="00D30F75">
              <w:rPr>
                <w:rFonts w:asciiTheme="majorEastAsia" w:eastAsiaTheme="majorEastAsia" w:hAnsiTheme="majorEastAsia" w:hint="eastAsia"/>
                <w:sz w:val="12"/>
                <w:szCs w:val="12"/>
              </w:rPr>
              <w:t>電気機器※</w:t>
            </w:r>
            <w:r>
              <w:rPr>
                <w:rFonts w:asciiTheme="majorEastAsia" w:eastAsiaTheme="majorEastAsia" w:hAnsiTheme="majorEastAsia"/>
                <w:sz w:val="12"/>
                <w:szCs w:val="12"/>
              </w:rPr>
              <w:t>5</w:t>
            </w:r>
          </w:p>
        </w:tc>
        <w:tc>
          <w:tcPr>
            <w:tcW w:w="524" w:type="pct"/>
            <w:vAlign w:val="center"/>
          </w:tcPr>
          <w:p w14:paraId="778DBD1B" w14:textId="77777777" w:rsidR="00AE39A4" w:rsidRPr="00D30F75" w:rsidRDefault="00AE39A4" w:rsidP="00AE39A4">
            <w:pPr>
              <w:adjustRightInd w:val="0"/>
              <w:snapToGrid w:val="0"/>
              <w:spacing w:line="0" w:lineRule="atLeast"/>
              <w:jc w:val="center"/>
              <w:rPr>
                <w:rFonts w:asciiTheme="majorEastAsia" w:eastAsiaTheme="majorEastAsia" w:hAnsiTheme="majorEastAsia"/>
                <w:sz w:val="12"/>
                <w:szCs w:val="12"/>
              </w:rPr>
            </w:pPr>
          </w:p>
        </w:tc>
        <w:tc>
          <w:tcPr>
            <w:tcW w:w="524" w:type="pct"/>
            <w:tcBorders>
              <w:right w:val="single" w:sz="12" w:space="0" w:color="auto"/>
            </w:tcBorders>
            <w:vAlign w:val="center"/>
          </w:tcPr>
          <w:p w14:paraId="139CBE3B" w14:textId="77777777" w:rsidR="00AE39A4" w:rsidRPr="00D30F75" w:rsidRDefault="00AE39A4" w:rsidP="00AE39A4">
            <w:pPr>
              <w:adjustRightInd w:val="0"/>
              <w:snapToGrid w:val="0"/>
              <w:spacing w:line="0" w:lineRule="atLeast"/>
              <w:jc w:val="center"/>
              <w:rPr>
                <w:rFonts w:asciiTheme="majorEastAsia" w:eastAsiaTheme="majorEastAsia" w:hAnsiTheme="majorEastAsia"/>
                <w:sz w:val="12"/>
                <w:szCs w:val="12"/>
              </w:rPr>
            </w:pPr>
          </w:p>
        </w:tc>
      </w:tr>
      <w:tr w:rsidR="00AE39A4" w:rsidRPr="00D30F75" w14:paraId="335DCC24" w14:textId="77777777" w:rsidTr="00262833">
        <w:trPr>
          <w:cantSplit/>
          <w:trHeight w:val="397"/>
        </w:trPr>
        <w:tc>
          <w:tcPr>
            <w:tcW w:w="231" w:type="pct"/>
            <w:vMerge/>
            <w:tcBorders>
              <w:left w:val="single" w:sz="12" w:space="0" w:color="auto"/>
            </w:tcBorders>
            <w:vAlign w:val="center"/>
          </w:tcPr>
          <w:p w14:paraId="05998387" w14:textId="77777777" w:rsidR="00AE39A4" w:rsidRPr="00D30F75" w:rsidRDefault="00AE39A4" w:rsidP="00AE39A4">
            <w:pPr>
              <w:adjustRightInd w:val="0"/>
              <w:snapToGrid w:val="0"/>
              <w:spacing w:line="0" w:lineRule="atLeast"/>
              <w:jc w:val="center"/>
              <w:rPr>
                <w:rFonts w:asciiTheme="majorEastAsia" w:eastAsiaTheme="majorEastAsia" w:hAnsiTheme="majorEastAsia"/>
                <w:sz w:val="14"/>
                <w:szCs w:val="14"/>
              </w:rPr>
            </w:pPr>
          </w:p>
        </w:tc>
        <w:tc>
          <w:tcPr>
            <w:tcW w:w="576" w:type="pct"/>
            <w:vMerge w:val="restart"/>
            <w:tcBorders>
              <w:right w:val="single" w:sz="12" w:space="0" w:color="auto"/>
            </w:tcBorders>
            <w:vAlign w:val="center"/>
          </w:tcPr>
          <w:p w14:paraId="6D577987" w14:textId="77777777" w:rsidR="00AE39A4" w:rsidRPr="00D30F75" w:rsidRDefault="00AE39A4" w:rsidP="00AE39A4">
            <w:pPr>
              <w:adjustRightInd w:val="0"/>
              <w:snapToGrid w:val="0"/>
              <w:spacing w:line="0" w:lineRule="atLeast"/>
              <w:jc w:val="center"/>
              <w:rPr>
                <w:rFonts w:asciiTheme="majorEastAsia" w:eastAsiaTheme="majorEastAsia" w:hAnsiTheme="majorEastAsia"/>
                <w:sz w:val="14"/>
                <w:szCs w:val="14"/>
              </w:rPr>
            </w:pPr>
            <w:r w:rsidRPr="00D30F75">
              <w:rPr>
                <w:rFonts w:asciiTheme="majorEastAsia" w:eastAsiaTheme="majorEastAsia" w:hAnsiTheme="majorEastAsia" w:hint="eastAsia"/>
                <w:sz w:val="14"/>
                <w:szCs w:val="14"/>
              </w:rPr>
              <w:t>制御工学</w:t>
            </w:r>
          </w:p>
        </w:tc>
        <w:tc>
          <w:tcPr>
            <w:tcW w:w="524" w:type="pct"/>
            <w:tcBorders>
              <w:left w:val="single" w:sz="12" w:space="0" w:color="auto"/>
            </w:tcBorders>
            <w:vAlign w:val="center"/>
          </w:tcPr>
          <w:p w14:paraId="4FDE25AE" w14:textId="77777777" w:rsidR="00AE39A4" w:rsidRPr="00D30F75" w:rsidRDefault="00AE39A4" w:rsidP="00AE39A4">
            <w:pPr>
              <w:adjustRightInd w:val="0"/>
              <w:snapToGrid w:val="0"/>
              <w:spacing w:line="0" w:lineRule="atLeast"/>
              <w:jc w:val="center"/>
              <w:rPr>
                <w:rFonts w:asciiTheme="majorEastAsia" w:eastAsiaTheme="majorEastAsia" w:hAnsiTheme="majorEastAsia"/>
                <w:sz w:val="12"/>
                <w:szCs w:val="12"/>
              </w:rPr>
            </w:pPr>
          </w:p>
        </w:tc>
        <w:tc>
          <w:tcPr>
            <w:tcW w:w="524" w:type="pct"/>
            <w:vAlign w:val="center"/>
          </w:tcPr>
          <w:p w14:paraId="185864F2" w14:textId="77777777" w:rsidR="00AE39A4" w:rsidRPr="00D30F75" w:rsidRDefault="00AE39A4" w:rsidP="00AE39A4">
            <w:pPr>
              <w:adjustRightInd w:val="0"/>
              <w:snapToGrid w:val="0"/>
              <w:spacing w:line="0" w:lineRule="atLeast"/>
              <w:jc w:val="center"/>
              <w:rPr>
                <w:rFonts w:asciiTheme="majorEastAsia" w:eastAsiaTheme="majorEastAsia" w:hAnsiTheme="majorEastAsia"/>
                <w:sz w:val="12"/>
                <w:szCs w:val="12"/>
              </w:rPr>
            </w:pPr>
          </w:p>
        </w:tc>
        <w:tc>
          <w:tcPr>
            <w:tcW w:w="524" w:type="pct"/>
            <w:vAlign w:val="center"/>
          </w:tcPr>
          <w:p w14:paraId="12255E80" w14:textId="77777777" w:rsidR="00AE39A4" w:rsidRPr="00D30F75" w:rsidRDefault="00AE39A4" w:rsidP="00AE39A4">
            <w:pPr>
              <w:adjustRightInd w:val="0"/>
              <w:snapToGrid w:val="0"/>
              <w:spacing w:line="0" w:lineRule="atLeast"/>
              <w:jc w:val="center"/>
              <w:rPr>
                <w:rFonts w:asciiTheme="majorEastAsia" w:eastAsiaTheme="majorEastAsia" w:hAnsiTheme="majorEastAsia"/>
                <w:sz w:val="12"/>
                <w:szCs w:val="12"/>
              </w:rPr>
            </w:pPr>
          </w:p>
        </w:tc>
        <w:tc>
          <w:tcPr>
            <w:tcW w:w="524" w:type="pct"/>
            <w:shd w:val="clear" w:color="auto" w:fill="595959" w:themeFill="text1" w:themeFillTint="A6"/>
            <w:vAlign w:val="center"/>
          </w:tcPr>
          <w:p w14:paraId="3EA70C06" w14:textId="77777777" w:rsidR="00AE39A4" w:rsidRPr="00DF3DC1" w:rsidRDefault="00AE39A4" w:rsidP="00AE39A4">
            <w:pPr>
              <w:adjustRightInd w:val="0"/>
              <w:snapToGrid w:val="0"/>
              <w:spacing w:line="0" w:lineRule="atLeast"/>
              <w:ind w:leftChars="-20" w:left="-36" w:rightChars="-11" w:right="-20"/>
              <w:jc w:val="center"/>
              <w:rPr>
                <w:rFonts w:asciiTheme="majorEastAsia" w:eastAsiaTheme="majorEastAsia" w:hAnsiTheme="majorEastAsia"/>
                <w:w w:val="90"/>
                <w:sz w:val="12"/>
                <w:szCs w:val="12"/>
              </w:rPr>
            </w:pPr>
            <w:r w:rsidRPr="00DF3DC1">
              <w:rPr>
                <w:rFonts w:asciiTheme="majorEastAsia" w:eastAsiaTheme="majorEastAsia" w:hAnsiTheme="majorEastAsia" w:hint="eastAsia"/>
                <w:color w:val="FFFFFF" w:themeColor="background1"/>
                <w:w w:val="90"/>
                <w:sz w:val="12"/>
                <w:szCs w:val="12"/>
                <w:shd w:val="clear" w:color="auto" w:fill="595959" w:themeFill="text1" w:themeFillTint="A6"/>
              </w:rPr>
              <w:t>〇システムダイナミックス及び演習</w:t>
            </w:r>
            <w:r w:rsidRPr="00DF3DC1">
              <w:rPr>
                <w:rFonts w:asciiTheme="majorEastAsia" w:eastAsiaTheme="majorEastAsia" w:hAnsiTheme="majorEastAsia"/>
                <w:color w:val="FFFFFF" w:themeColor="background1"/>
                <w:w w:val="90"/>
                <w:sz w:val="12"/>
                <w:szCs w:val="12"/>
                <w:shd w:val="clear" w:color="auto" w:fill="595959" w:themeFill="text1" w:themeFillTint="A6"/>
              </w:rPr>
              <w:t>(a)</w:t>
            </w:r>
          </w:p>
        </w:tc>
        <w:tc>
          <w:tcPr>
            <w:tcW w:w="524" w:type="pct"/>
            <w:tcBorders>
              <w:top w:val="single" w:sz="4" w:space="0" w:color="auto"/>
            </w:tcBorders>
            <w:shd w:val="clear" w:color="auto" w:fill="A6A6A6" w:themeFill="background1" w:themeFillShade="A6"/>
            <w:vAlign w:val="center"/>
          </w:tcPr>
          <w:p w14:paraId="29850C83" w14:textId="77777777" w:rsidR="00AE39A4" w:rsidRPr="00262833" w:rsidRDefault="00AE39A4" w:rsidP="00AE39A4">
            <w:pPr>
              <w:adjustRightInd w:val="0"/>
              <w:snapToGrid w:val="0"/>
              <w:spacing w:line="0" w:lineRule="atLeast"/>
              <w:jc w:val="center"/>
              <w:rPr>
                <w:rFonts w:asciiTheme="majorEastAsia" w:eastAsiaTheme="majorEastAsia" w:hAnsiTheme="majorEastAsia"/>
                <w:sz w:val="12"/>
                <w:szCs w:val="12"/>
                <w:shd w:val="pct15" w:color="auto" w:fill="FFFFFF"/>
              </w:rPr>
            </w:pPr>
            <w:r w:rsidRPr="00262833">
              <w:rPr>
                <w:rFonts w:asciiTheme="majorEastAsia" w:eastAsiaTheme="majorEastAsia" w:hAnsiTheme="majorEastAsia" w:hint="eastAsia"/>
                <w:sz w:val="12"/>
                <w:szCs w:val="12"/>
                <w:shd w:val="pct15" w:color="auto" w:fill="FFFFFF"/>
              </w:rPr>
              <w:t>△</w:t>
            </w:r>
            <w:r w:rsidRPr="00262833">
              <w:rPr>
                <w:rFonts w:asciiTheme="majorEastAsia" w:eastAsiaTheme="majorEastAsia" w:hAnsiTheme="majorEastAsia"/>
                <w:sz w:val="12"/>
                <w:szCs w:val="12"/>
                <w:shd w:val="pct15" w:color="auto" w:fill="FFFFFF"/>
              </w:rPr>
              <w:t>1制御システム</w:t>
            </w:r>
            <w:r w:rsidRPr="00262833">
              <w:rPr>
                <w:rFonts w:asciiTheme="majorEastAsia" w:eastAsiaTheme="majorEastAsia" w:hAnsiTheme="majorEastAsia"/>
                <w:sz w:val="12"/>
                <w:szCs w:val="12"/>
                <w:shd w:val="pct15" w:color="auto" w:fill="FFFFFF"/>
              </w:rPr>
              <w:br/>
            </w:r>
            <w:r w:rsidRPr="00262833">
              <w:rPr>
                <w:rFonts w:asciiTheme="majorEastAsia" w:eastAsiaTheme="majorEastAsia" w:hAnsiTheme="majorEastAsia" w:hint="eastAsia"/>
                <w:sz w:val="12"/>
                <w:szCs w:val="12"/>
                <w:shd w:val="pct15" w:color="auto" w:fill="FFFFFF"/>
              </w:rPr>
              <w:t>設計</w:t>
            </w:r>
          </w:p>
        </w:tc>
        <w:tc>
          <w:tcPr>
            <w:tcW w:w="524" w:type="pct"/>
            <w:shd w:val="clear" w:color="auto" w:fill="auto"/>
            <w:vAlign w:val="center"/>
          </w:tcPr>
          <w:p w14:paraId="703DB842" w14:textId="5565A528" w:rsidR="00AE39A4" w:rsidRPr="00D30F75" w:rsidRDefault="00AE39A4" w:rsidP="00AE39A4">
            <w:pPr>
              <w:adjustRightInd w:val="0"/>
              <w:snapToGrid w:val="0"/>
              <w:spacing w:line="0" w:lineRule="atLeast"/>
              <w:jc w:val="center"/>
              <w:rPr>
                <w:rFonts w:asciiTheme="majorEastAsia" w:eastAsiaTheme="majorEastAsia" w:hAnsiTheme="majorEastAsia"/>
                <w:sz w:val="12"/>
                <w:szCs w:val="12"/>
              </w:rPr>
            </w:pPr>
            <w:r w:rsidRPr="00D30F75">
              <w:rPr>
                <w:rFonts w:asciiTheme="majorEastAsia" w:eastAsiaTheme="majorEastAsia" w:hAnsiTheme="majorEastAsia" w:hint="eastAsia"/>
                <w:sz w:val="12"/>
                <w:szCs w:val="12"/>
              </w:rPr>
              <w:t>制御理論※</w:t>
            </w:r>
            <w:r>
              <w:rPr>
                <w:rFonts w:asciiTheme="majorEastAsia" w:eastAsiaTheme="majorEastAsia" w:hAnsiTheme="majorEastAsia"/>
                <w:sz w:val="12"/>
                <w:szCs w:val="12"/>
              </w:rPr>
              <w:t>5</w:t>
            </w:r>
          </w:p>
        </w:tc>
        <w:tc>
          <w:tcPr>
            <w:tcW w:w="524" w:type="pct"/>
            <w:vAlign w:val="center"/>
          </w:tcPr>
          <w:p w14:paraId="0AD29E70" w14:textId="77777777" w:rsidR="00AE39A4" w:rsidRPr="00D30F75" w:rsidRDefault="00AE39A4" w:rsidP="00AE39A4">
            <w:pPr>
              <w:adjustRightInd w:val="0"/>
              <w:snapToGrid w:val="0"/>
              <w:spacing w:line="0" w:lineRule="atLeast"/>
              <w:jc w:val="center"/>
              <w:rPr>
                <w:rFonts w:asciiTheme="majorEastAsia" w:eastAsiaTheme="majorEastAsia" w:hAnsiTheme="majorEastAsia"/>
                <w:sz w:val="12"/>
                <w:szCs w:val="12"/>
              </w:rPr>
            </w:pPr>
          </w:p>
        </w:tc>
        <w:tc>
          <w:tcPr>
            <w:tcW w:w="524" w:type="pct"/>
            <w:tcBorders>
              <w:right w:val="single" w:sz="12" w:space="0" w:color="auto"/>
            </w:tcBorders>
            <w:vAlign w:val="center"/>
          </w:tcPr>
          <w:p w14:paraId="4D14D5E0" w14:textId="77777777" w:rsidR="00AE39A4" w:rsidRPr="00D30F75" w:rsidRDefault="00AE39A4" w:rsidP="00AE39A4">
            <w:pPr>
              <w:adjustRightInd w:val="0"/>
              <w:snapToGrid w:val="0"/>
              <w:spacing w:line="0" w:lineRule="atLeast"/>
              <w:jc w:val="center"/>
              <w:rPr>
                <w:rFonts w:asciiTheme="majorEastAsia" w:eastAsiaTheme="majorEastAsia" w:hAnsiTheme="majorEastAsia"/>
                <w:sz w:val="12"/>
                <w:szCs w:val="12"/>
              </w:rPr>
            </w:pPr>
          </w:p>
        </w:tc>
      </w:tr>
      <w:tr w:rsidR="00AE39A4" w:rsidRPr="00D30F75" w14:paraId="487FA1BB" w14:textId="77777777" w:rsidTr="00262833">
        <w:trPr>
          <w:cantSplit/>
          <w:trHeight w:val="397"/>
        </w:trPr>
        <w:tc>
          <w:tcPr>
            <w:tcW w:w="231" w:type="pct"/>
            <w:vMerge/>
            <w:tcBorders>
              <w:left w:val="single" w:sz="12" w:space="0" w:color="auto"/>
            </w:tcBorders>
            <w:vAlign w:val="center"/>
          </w:tcPr>
          <w:p w14:paraId="306D4BC8" w14:textId="77777777" w:rsidR="00AE39A4" w:rsidRPr="00D30F75" w:rsidRDefault="00AE39A4" w:rsidP="00AE39A4">
            <w:pPr>
              <w:adjustRightInd w:val="0"/>
              <w:snapToGrid w:val="0"/>
              <w:spacing w:line="0" w:lineRule="atLeast"/>
              <w:jc w:val="center"/>
              <w:rPr>
                <w:rFonts w:asciiTheme="majorEastAsia" w:eastAsiaTheme="majorEastAsia" w:hAnsiTheme="majorEastAsia"/>
                <w:sz w:val="14"/>
                <w:szCs w:val="14"/>
              </w:rPr>
            </w:pPr>
          </w:p>
        </w:tc>
        <w:tc>
          <w:tcPr>
            <w:tcW w:w="576" w:type="pct"/>
            <w:vMerge/>
            <w:tcBorders>
              <w:right w:val="single" w:sz="12" w:space="0" w:color="auto"/>
            </w:tcBorders>
            <w:vAlign w:val="center"/>
          </w:tcPr>
          <w:p w14:paraId="6C01152A" w14:textId="77777777" w:rsidR="00AE39A4" w:rsidRPr="00D30F75" w:rsidRDefault="00AE39A4" w:rsidP="00AE39A4">
            <w:pPr>
              <w:adjustRightInd w:val="0"/>
              <w:snapToGrid w:val="0"/>
              <w:spacing w:line="0" w:lineRule="atLeast"/>
              <w:jc w:val="center"/>
              <w:rPr>
                <w:rFonts w:asciiTheme="majorEastAsia" w:eastAsiaTheme="majorEastAsia" w:hAnsiTheme="majorEastAsia"/>
                <w:sz w:val="14"/>
                <w:szCs w:val="14"/>
              </w:rPr>
            </w:pPr>
          </w:p>
        </w:tc>
        <w:tc>
          <w:tcPr>
            <w:tcW w:w="524" w:type="pct"/>
            <w:tcBorders>
              <w:left w:val="single" w:sz="12" w:space="0" w:color="auto"/>
            </w:tcBorders>
            <w:vAlign w:val="center"/>
          </w:tcPr>
          <w:p w14:paraId="0095E07A" w14:textId="77777777" w:rsidR="00AE39A4" w:rsidRPr="00D30F75" w:rsidRDefault="00AE39A4" w:rsidP="00AE39A4">
            <w:pPr>
              <w:adjustRightInd w:val="0"/>
              <w:snapToGrid w:val="0"/>
              <w:spacing w:line="0" w:lineRule="atLeast"/>
              <w:jc w:val="center"/>
              <w:rPr>
                <w:rFonts w:asciiTheme="majorEastAsia" w:eastAsiaTheme="majorEastAsia" w:hAnsiTheme="majorEastAsia"/>
                <w:sz w:val="12"/>
                <w:szCs w:val="12"/>
              </w:rPr>
            </w:pPr>
          </w:p>
        </w:tc>
        <w:tc>
          <w:tcPr>
            <w:tcW w:w="524" w:type="pct"/>
            <w:vAlign w:val="center"/>
          </w:tcPr>
          <w:p w14:paraId="10D1514F" w14:textId="77777777" w:rsidR="00AE39A4" w:rsidRPr="00D30F75" w:rsidRDefault="00AE39A4" w:rsidP="00AE39A4">
            <w:pPr>
              <w:adjustRightInd w:val="0"/>
              <w:snapToGrid w:val="0"/>
              <w:spacing w:line="0" w:lineRule="atLeast"/>
              <w:jc w:val="center"/>
              <w:rPr>
                <w:rFonts w:asciiTheme="majorEastAsia" w:eastAsiaTheme="majorEastAsia" w:hAnsiTheme="majorEastAsia"/>
                <w:sz w:val="12"/>
                <w:szCs w:val="12"/>
              </w:rPr>
            </w:pPr>
          </w:p>
        </w:tc>
        <w:tc>
          <w:tcPr>
            <w:tcW w:w="524" w:type="pct"/>
            <w:vAlign w:val="center"/>
          </w:tcPr>
          <w:p w14:paraId="492904E3" w14:textId="77777777" w:rsidR="00AE39A4" w:rsidRPr="00D30F75" w:rsidRDefault="00AE39A4" w:rsidP="00AE39A4">
            <w:pPr>
              <w:adjustRightInd w:val="0"/>
              <w:snapToGrid w:val="0"/>
              <w:spacing w:line="0" w:lineRule="atLeast"/>
              <w:jc w:val="center"/>
              <w:rPr>
                <w:rFonts w:asciiTheme="majorEastAsia" w:eastAsiaTheme="majorEastAsia" w:hAnsiTheme="majorEastAsia"/>
                <w:sz w:val="12"/>
                <w:szCs w:val="12"/>
              </w:rPr>
            </w:pPr>
          </w:p>
        </w:tc>
        <w:tc>
          <w:tcPr>
            <w:tcW w:w="524" w:type="pct"/>
            <w:shd w:val="clear" w:color="auto" w:fill="F2F2F2" w:themeFill="background1" w:themeFillShade="F2"/>
            <w:vAlign w:val="center"/>
          </w:tcPr>
          <w:p w14:paraId="45AD5EDB" w14:textId="77777777" w:rsidR="00AE39A4" w:rsidRPr="00DF3DC1" w:rsidRDefault="00AE39A4" w:rsidP="00AE39A4">
            <w:pPr>
              <w:adjustRightInd w:val="0"/>
              <w:snapToGrid w:val="0"/>
              <w:spacing w:line="0" w:lineRule="atLeast"/>
              <w:ind w:leftChars="-27" w:left="-49" w:rightChars="-18" w:right="-32"/>
              <w:jc w:val="center"/>
              <w:rPr>
                <w:rFonts w:asciiTheme="majorEastAsia" w:eastAsiaTheme="majorEastAsia" w:hAnsiTheme="majorEastAsia"/>
                <w:w w:val="90"/>
                <w:sz w:val="12"/>
                <w:szCs w:val="12"/>
              </w:rPr>
            </w:pPr>
            <w:r w:rsidRPr="00DF3DC1">
              <w:rPr>
                <w:rFonts w:asciiTheme="majorEastAsia" w:eastAsiaTheme="majorEastAsia" w:hAnsiTheme="majorEastAsia" w:hint="eastAsia"/>
                <w:w w:val="90"/>
                <w:sz w:val="12"/>
                <w:szCs w:val="12"/>
                <w14:textOutline w14:w="9525" w14:cap="rnd" w14:cmpd="sng" w14:algn="ctr">
                  <w14:noFill/>
                  <w14:prstDash w14:val="solid"/>
                  <w14:bevel/>
                </w14:textOutline>
              </w:rPr>
              <w:t>△2</w:t>
            </w:r>
            <w:r w:rsidRPr="00DF3DC1">
              <w:rPr>
                <w:rFonts w:asciiTheme="majorEastAsia" w:eastAsiaTheme="majorEastAsia" w:hAnsiTheme="majorEastAsia" w:hint="eastAsia"/>
                <w:w w:val="90"/>
                <w:sz w:val="12"/>
                <w:szCs w:val="12"/>
              </w:rPr>
              <w:t>システムダイナミックス及び演習(</w:t>
            </w:r>
            <w:r w:rsidRPr="00DF3DC1">
              <w:rPr>
                <w:rFonts w:asciiTheme="majorEastAsia" w:eastAsiaTheme="majorEastAsia" w:hAnsiTheme="majorEastAsia"/>
                <w:w w:val="90"/>
                <w:sz w:val="12"/>
                <w:szCs w:val="12"/>
              </w:rPr>
              <w:t>b)</w:t>
            </w:r>
          </w:p>
        </w:tc>
        <w:tc>
          <w:tcPr>
            <w:tcW w:w="524" w:type="pct"/>
            <w:tcBorders>
              <w:top w:val="single" w:sz="4" w:space="0" w:color="auto"/>
            </w:tcBorders>
            <w:shd w:val="clear" w:color="auto" w:fill="auto"/>
            <w:vAlign w:val="center"/>
          </w:tcPr>
          <w:p w14:paraId="271CC663" w14:textId="77777777" w:rsidR="00AE39A4" w:rsidRPr="00D30F75" w:rsidRDefault="00AE39A4" w:rsidP="00AE39A4">
            <w:pPr>
              <w:adjustRightInd w:val="0"/>
              <w:snapToGrid w:val="0"/>
              <w:spacing w:line="0" w:lineRule="atLeast"/>
              <w:jc w:val="center"/>
              <w:rPr>
                <w:rFonts w:asciiTheme="majorEastAsia" w:eastAsiaTheme="majorEastAsia" w:hAnsiTheme="majorEastAsia"/>
                <w:sz w:val="12"/>
                <w:szCs w:val="12"/>
              </w:rPr>
            </w:pPr>
          </w:p>
        </w:tc>
        <w:tc>
          <w:tcPr>
            <w:tcW w:w="524" w:type="pct"/>
            <w:shd w:val="clear" w:color="auto" w:fill="auto"/>
            <w:vAlign w:val="center"/>
          </w:tcPr>
          <w:p w14:paraId="15F37ABE" w14:textId="77777777" w:rsidR="00AE39A4" w:rsidRPr="00D30F75" w:rsidRDefault="00AE39A4" w:rsidP="00AE39A4">
            <w:pPr>
              <w:adjustRightInd w:val="0"/>
              <w:snapToGrid w:val="0"/>
              <w:spacing w:line="0" w:lineRule="atLeast"/>
              <w:jc w:val="center"/>
              <w:rPr>
                <w:rFonts w:asciiTheme="majorEastAsia" w:eastAsiaTheme="majorEastAsia" w:hAnsiTheme="majorEastAsia"/>
                <w:sz w:val="12"/>
                <w:szCs w:val="12"/>
              </w:rPr>
            </w:pPr>
          </w:p>
        </w:tc>
        <w:tc>
          <w:tcPr>
            <w:tcW w:w="524" w:type="pct"/>
            <w:vAlign w:val="center"/>
          </w:tcPr>
          <w:p w14:paraId="38B87608" w14:textId="77777777" w:rsidR="00AE39A4" w:rsidRPr="00D30F75" w:rsidRDefault="00AE39A4" w:rsidP="00AE39A4">
            <w:pPr>
              <w:adjustRightInd w:val="0"/>
              <w:snapToGrid w:val="0"/>
              <w:spacing w:line="0" w:lineRule="atLeast"/>
              <w:jc w:val="center"/>
              <w:rPr>
                <w:rFonts w:asciiTheme="majorEastAsia" w:eastAsiaTheme="majorEastAsia" w:hAnsiTheme="majorEastAsia"/>
                <w:sz w:val="12"/>
                <w:szCs w:val="12"/>
              </w:rPr>
            </w:pPr>
          </w:p>
        </w:tc>
        <w:tc>
          <w:tcPr>
            <w:tcW w:w="524" w:type="pct"/>
            <w:tcBorders>
              <w:right w:val="single" w:sz="12" w:space="0" w:color="auto"/>
            </w:tcBorders>
            <w:vAlign w:val="center"/>
          </w:tcPr>
          <w:p w14:paraId="1794F4CA" w14:textId="77777777" w:rsidR="00AE39A4" w:rsidRPr="00D30F75" w:rsidRDefault="00AE39A4" w:rsidP="00AE39A4">
            <w:pPr>
              <w:adjustRightInd w:val="0"/>
              <w:snapToGrid w:val="0"/>
              <w:spacing w:line="0" w:lineRule="atLeast"/>
              <w:jc w:val="center"/>
              <w:rPr>
                <w:rFonts w:asciiTheme="majorEastAsia" w:eastAsiaTheme="majorEastAsia" w:hAnsiTheme="majorEastAsia"/>
                <w:sz w:val="12"/>
                <w:szCs w:val="12"/>
              </w:rPr>
            </w:pPr>
          </w:p>
        </w:tc>
      </w:tr>
      <w:tr w:rsidR="00AE39A4" w:rsidRPr="00D30F75" w14:paraId="0460944B" w14:textId="77777777" w:rsidTr="00654199">
        <w:trPr>
          <w:cantSplit/>
          <w:trHeight w:val="227"/>
        </w:trPr>
        <w:tc>
          <w:tcPr>
            <w:tcW w:w="231" w:type="pct"/>
            <w:vMerge/>
            <w:tcBorders>
              <w:left w:val="single" w:sz="12" w:space="0" w:color="auto"/>
            </w:tcBorders>
            <w:vAlign w:val="center"/>
          </w:tcPr>
          <w:p w14:paraId="636C4D30" w14:textId="77777777" w:rsidR="00AE39A4" w:rsidRPr="00D30F75" w:rsidRDefault="00AE39A4" w:rsidP="00AE39A4">
            <w:pPr>
              <w:adjustRightInd w:val="0"/>
              <w:snapToGrid w:val="0"/>
              <w:spacing w:line="0" w:lineRule="atLeast"/>
              <w:jc w:val="center"/>
              <w:rPr>
                <w:rFonts w:asciiTheme="majorEastAsia" w:eastAsiaTheme="majorEastAsia" w:hAnsiTheme="majorEastAsia"/>
                <w:sz w:val="14"/>
                <w:szCs w:val="14"/>
              </w:rPr>
            </w:pPr>
          </w:p>
        </w:tc>
        <w:tc>
          <w:tcPr>
            <w:tcW w:w="576" w:type="pct"/>
            <w:vMerge w:val="restart"/>
            <w:tcBorders>
              <w:right w:val="single" w:sz="12" w:space="0" w:color="auto"/>
            </w:tcBorders>
            <w:vAlign w:val="center"/>
          </w:tcPr>
          <w:p w14:paraId="4CDA0480" w14:textId="6FBCF204" w:rsidR="00AE39A4" w:rsidRPr="00D30F75" w:rsidRDefault="00AE39A4" w:rsidP="00AE39A4">
            <w:pPr>
              <w:adjustRightInd w:val="0"/>
              <w:snapToGrid w:val="0"/>
              <w:spacing w:line="0" w:lineRule="atLeast"/>
              <w:jc w:val="center"/>
              <w:rPr>
                <w:rFonts w:asciiTheme="majorEastAsia" w:eastAsiaTheme="majorEastAsia" w:hAnsiTheme="majorEastAsia"/>
                <w:sz w:val="14"/>
                <w:szCs w:val="14"/>
              </w:rPr>
            </w:pPr>
            <w:r>
              <w:rPr>
                <w:rFonts w:asciiTheme="majorEastAsia" w:eastAsiaTheme="majorEastAsia" w:hAnsiTheme="majorEastAsia" w:hint="eastAsia"/>
                <w:sz w:val="14"/>
                <w:szCs w:val="14"/>
              </w:rPr>
              <w:t>システム工学（学際領域）</w:t>
            </w:r>
          </w:p>
        </w:tc>
        <w:tc>
          <w:tcPr>
            <w:tcW w:w="524" w:type="pct"/>
            <w:tcBorders>
              <w:left w:val="single" w:sz="12" w:space="0" w:color="auto"/>
              <w:bottom w:val="single" w:sz="4" w:space="0" w:color="auto"/>
            </w:tcBorders>
            <w:vAlign w:val="center"/>
          </w:tcPr>
          <w:p w14:paraId="62EB8913" w14:textId="77777777" w:rsidR="00AE39A4" w:rsidRPr="00D30F75" w:rsidRDefault="00AE39A4" w:rsidP="00AE39A4">
            <w:pPr>
              <w:adjustRightInd w:val="0"/>
              <w:snapToGrid w:val="0"/>
              <w:spacing w:line="0" w:lineRule="atLeast"/>
              <w:jc w:val="center"/>
              <w:rPr>
                <w:rFonts w:asciiTheme="majorEastAsia" w:eastAsiaTheme="majorEastAsia" w:hAnsiTheme="majorEastAsia"/>
                <w:sz w:val="12"/>
                <w:szCs w:val="12"/>
              </w:rPr>
            </w:pPr>
          </w:p>
        </w:tc>
        <w:tc>
          <w:tcPr>
            <w:tcW w:w="524" w:type="pct"/>
            <w:tcBorders>
              <w:bottom w:val="single" w:sz="4" w:space="0" w:color="auto"/>
            </w:tcBorders>
            <w:vAlign w:val="center"/>
          </w:tcPr>
          <w:p w14:paraId="00F6914C" w14:textId="77777777" w:rsidR="00AE39A4" w:rsidRPr="00D30F75" w:rsidRDefault="00AE39A4" w:rsidP="00AE39A4">
            <w:pPr>
              <w:adjustRightInd w:val="0"/>
              <w:snapToGrid w:val="0"/>
              <w:spacing w:line="0" w:lineRule="atLeast"/>
              <w:jc w:val="center"/>
              <w:rPr>
                <w:rFonts w:asciiTheme="majorEastAsia" w:eastAsiaTheme="majorEastAsia" w:hAnsiTheme="majorEastAsia"/>
                <w:sz w:val="12"/>
                <w:szCs w:val="12"/>
              </w:rPr>
            </w:pPr>
          </w:p>
        </w:tc>
        <w:tc>
          <w:tcPr>
            <w:tcW w:w="524" w:type="pct"/>
            <w:tcBorders>
              <w:bottom w:val="single" w:sz="4" w:space="0" w:color="auto"/>
            </w:tcBorders>
            <w:vAlign w:val="center"/>
          </w:tcPr>
          <w:p w14:paraId="0E30B999" w14:textId="77777777" w:rsidR="00AE39A4" w:rsidRPr="00D30F75" w:rsidRDefault="00AE39A4" w:rsidP="00AE39A4">
            <w:pPr>
              <w:adjustRightInd w:val="0"/>
              <w:snapToGrid w:val="0"/>
              <w:spacing w:line="0" w:lineRule="atLeast"/>
              <w:jc w:val="center"/>
              <w:rPr>
                <w:rFonts w:asciiTheme="majorEastAsia" w:eastAsiaTheme="majorEastAsia" w:hAnsiTheme="majorEastAsia"/>
                <w:sz w:val="12"/>
                <w:szCs w:val="12"/>
              </w:rPr>
            </w:pPr>
          </w:p>
        </w:tc>
        <w:tc>
          <w:tcPr>
            <w:tcW w:w="524" w:type="pct"/>
            <w:tcBorders>
              <w:bottom w:val="single" w:sz="4" w:space="0" w:color="auto"/>
            </w:tcBorders>
            <w:shd w:val="clear" w:color="auto" w:fill="A6A6A6" w:themeFill="background1" w:themeFillShade="A6"/>
            <w:vAlign w:val="center"/>
          </w:tcPr>
          <w:p w14:paraId="7E4CE3C4" w14:textId="6E18FFC3" w:rsidR="00AE39A4" w:rsidRPr="00D30F75" w:rsidRDefault="00AE39A4" w:rsidP="00AE39A4">
            <w:pPr>
              <w:adjustRightInd w:val="0"/>
              <w:snapToGrid w:val="0"/>
              <w:spacing w:line="0" w:lineRule="atLeast"/>
              <w:jc w:val="center"/>
              <w:rPr>
                <w:rFonts w:asciiTheme="majorEastAsia" w:eastAsiaTheme="majorEastAsia" w:hAnsiTheme="majorEastAsia"/>
                <w:sz w:val="12"/>
                <w:szCs w:val="12"/>
              </w:rPr>
            </w:pPr>
            <w:r w:rsidRPr="00262833">
              <w:rPr>
                <w:rFonts w:asciiTheme="majorEastAsia" w:eastAsiaTheme="majorEastAsia" w:hAnsiTheme="majorEastAsia" w:hint="eastAsia"/>
                <w:sz w:val="12"/>
                <w:szCs w:val="12"/>
                <w:shd w:val="pct15" w:color="auto" w:fill="FFFFFF"/>
              </w:rPr>
              <w:t>△</w:t>
            </w:r>
            <w:r w:rsidRPr="00262833">
              <w:rPr>
                <w:rFonts w:asciiTheme="majorEastAsia" w:eastAsiaTheme="majorEastAsia" w:hAnsiTheme="majorEastAsia"/>
                <w:sz w:val="12"/>
                <w:szCs w:val="12"/>
                <w:shd w:val="pct15" w:color="auto" w:fill="FFFFFF"/>
              </w:rPr>
              <w:t>1機械システム</w:t>
            </w:r>
          </w:p>
        </w:tc>
        <w:tc>
          <w:tcPr>
            <w:tcW w:w="524" w:type="pct"/>
            <w:tcBorders>
              <w:bottom w:val="single" w:sz="4" w:space="0" w:color="auto"/>
            </w:tcBorders>
            <w:shd w:val="clear" w:color="auto" w:fill="A6A6A6" w:themeFill="background1" w:themeFillShade="A6"/>
            <w:vAlign w:val="center"/>
          </w:tcPr>
          <w:p w14:paraId="66CAE2F4" w14:textId="7A46D705" w:rsidR="00AE39A4" w:rsidRPr="00D30F75" w:rsidRDefault="00AE39A4" w:rsidP="00AE39A4">
            <w:pPr>
              <w:adjustRightInd w:val="0"/>
              <w:snapToGrid w:val="0"/>
              <w:spacing w:line="0" w:lineRule="atLeast"/>
              <w:jc w:val="center"/>
              <w:rPr>
                <w:rFonts w:asciiTheme="majorEastAsia" w:eastAsiaTheme="majorEastAsia" w:hAnsiTheme="majorEastAsia"/>
                <w:sz w:val="12"/>
                <w:szCs w:val="12"/>
              </w:rPr>
            </w:pPr>
            <w:r w:rsidRPr="00262833">
              <w:rPr>
                <w:rFonts w:asciiTheme="majorEastAsia" w:eastAsiaTheme="majorEastAsia" w:hAnsiTheme="majorEastAsia" w:hint="eastAsia"/>
                <w:color w:val="000000" w:themeColor="text1"/>
                <w:sz w:val="12"/>
                <w:szCs w:val="12"/>
                <w:shd w:val="pct15" w:color="auto" w:fill="FFFFFF"/>
              </w:rPr>
              <w:t>△</w:t>
            </w:r>
            <w:r w:rsidRPr="00262833">
              <w:rPr>
                <w:rFonts w:asciiTheme="majorEastAsia" w:eastAsiaTheme="majorEastAsia" w:hAnsiTheme="majorEastAsia"/>
                <w:color w:val="000000" w:themeColor="text1"/>
                <w:sz w:val="12"/>
                <w:szCs w:val="12"/>
                <w:shd w:val="pct15" w:color="auto" w:fill="FFFFFF"/>
              </w:rPr>
              <w:t>1ロボット制御</w:t>
            </w:r>
            <w:r w:rsidRPr="00262833">
              <w:rPr>
                <w:rFonts w:asciiTheme="majorEastAsia" w:eastAsiaTheme="majorEastAsia" w:hAnsiTheme="majorEastAsia"/>
                <w:color w:val="000000" w:themeColor="text1"/>
                <w:sz w:val="12"/>
                <w:szCs w:val="12"/>
                <w:shd w:val="pct15" w:color="auto" w:fill="FFFFFF"/>
              </w:rPr>
              <w:br/>
            </w:r>
            <w:r w:rsidRPr="00262833">
              <w:rPr>
                <w:rFonts w:asciiTheme="majorEastAsia" w:eastAsiaTheme="majorEastAsia" w:hAnsiTheme="majorEastAsia" w:hint="eastAsia"/>
                <w:color w:val="000000" w:themeColor="text1"/>
                <w:sz w:val="12"/>
                <w:szCs w:val="12"/>
                <w:shd w:val="pct15" w:color="auto" w:fill="FFFFFF"/>
              </w:rPr>
              <w:t>プログラミング</w:t>
            </w:r>
          </w:p>
        </w:tc>
        <w:tc>
          <w:tcPr>
            <w:tcW w:w="524" w:type="pct"/>
            <w:tcBorders>
              <w:bottom w:val="single" w:sz="4" w:space="0" w:color="auto"/>
            </w:tcBorders>
            <w:shd w:val="clear" w:color="auto" w:fill="auto"/>
            <w:vAlign w:val="center"/>
          </w:tcPr>
          <w:p w14:paraId="10719FE8" w14:textId="3E9D847B" w:rsidR="00AE39A4" w:rsidRPr="00D30F75" w:rsidRDefault="00AE39A4" w:rsidP="00AE39A4">
            <w:pPr>
              <w:adjustRightInd w:val="0"/>
              <w:snapToGrid w:val="0"/>
              <w:spacing w:line="0" w:lineRule="atLeast"/>
              <w:jc w:val="center"/>
              <w:rPr>
                <w:rFonts w:asciiTheme="majorEastAsia" w:eastAsiaTheme="majorEastAsia" w:hAnsiTheme="majorEastAsia"/>
                <w:sz w:val="12"/>
                <w:szCs w:val="12"/>
              </w:rPr>
            </w:pPr>
            <w:r w:rsidRPr="00D30F75">
              <w:rPr>
                <w:rFonts w:asciiTheme="majorEastAsia" w:eastAsiaTheme="majorEastAsia" w:hAnsiTheme="majorEastAsia" w:hint="eastAsia"/>
                <w:sz w:val="12"/>
                <w:szCs w:val="12"/>
              </w:rPr>
              <w:t>ロボット工学※</w:t>
            </w:r>
            <w:r>
              <w:rPr>
                <w:rFonts w:asciiTheme="majorEastAsia" w:eastAsiaTheme="majorEastAsia" w:hAnsiTheme="majorEastAsia" w:hint="eastAsia"/>
                <w:sz w:val="12"/>
                <w:szCs w:val="12"/>
              </w:rPr>
              <w:t>5</w:t>
            </w:r>
          </w:p>
        </w:tc>
        <w:tc>
          <w:tcPr>
            <w:tcW w:w="524" w:type="pct"/>
            <w:tcBorders>
              <w:bottom w:val="single" w:sz="4" w:space="0" w:color="auto"/>
            </w:tcBorders>
            <w:vAlign w:val="center"/>
          </w:tcPr>
          <w:p w14:paraId="72104505" w14:textId="77777777" w:rsidR="00AE39A4" w:rsidRPr="00D30F75" w:rsidRDefault="00AE39A4" w:rsidP="00AE39A4">
            <w:pPr>
              <w:adjustRightInd w:val="0"/>
              <w:snapToGrid w:val="0"/>
              <w:spacing w:line="0" w:lineRule="atLeast"/>
              <w:jc w:val="center"/>
              <w:rPr>
                <w:rFonts w:asciiTheme="majorEastAsia" w:eastAsiaTheme="majorEastAsia" w:hAnsiTheme="majorEastAsia"/>
                <w:sz w:val="12"/>
                <w:szCs w:val="12"/>
              </w:rPr>
            </w:pPr>
            <w:r w:rsidRPr="00D30F75">
              <w:rPr>
                <w:rFonts w:asciiTheme="majorEastAsia" w:eastAsiaTheme="majorEastAsia" w:hAnsiTheme="majorEastAsia" w:hint="eastAsia"/>
                <w:sz w:val="12"/>
                <w:szCs w:val="12"/>
              </w:rPr>
              <w:t>ロボット工学応用</w:t>
            </w:r>
          </w:p>
        </w:tc>
        <w:tc>
          <w:tcPr>
            <w:tcW w:w="524" w:type="pct"/>
            <w:tcBorders>
              <w:bottom w:val="single" w:sz="4" w:space="0" w:color="auto"/>
              <w:right w:val="single" w:sz="12" w:space="0" w:color="auto"/>
            </w:tcBorders>
            <w:vAlign w:val="center"/>
          </w:tcPr>
          <w:p w14:paraId="7534C46E" w14:textId="77777777" w:rsidR="00AE39A4" w:rsidRPr="00D30F75" w:rsidRDefault="00AE39A4" w:rsidP="00AE39A4">
            <w:pPr>
              <w:adjustRightInd w:val="0"/>
              <w:snapToGrid w:val="0"/>
              <w:spacing w:line="0" w:lineRule="atLeast"/>
              <w:jc w:val="center"/>
              <w:rPr>
                <w:rFonts w:asciiTheme="majorEastAsia" w:eastAsiaTheme="majorEastAsia" w:hAnsiTheme="majorEastAsia"/>
                <w:sz w:val="12"/>
                <w:szCs w:val="12"/>
              </w:rPr>
            </w:pPr>
          </w:p>
        </w:tc>
      </w:tr>
      <w:tr w:rsidR="00AE39A4" w:rsidRPr="00D30F75" w14:paraId="31F7D646" w14:textId="77777777" w:rsidTr="00654199">
        <w:trPr>
          <w:cantSplit/>
          <w:trHeight w:val="397"/>
        </w:trPr>
        <w:tc>
          <w:tcPr>
            <w:tcW w:w="231" w:type="pct"/>
            <w:vMerge/>
            <w:tcBorders>
              <w:left w:val="single" w:sz="12" w:space="0" w:color="auto"/>
            </w:tcBorders>
            <w:vAlign w:val="center"/>
          </w:tcPr>
          <w:p w14:paraId="0825BD1E" w14:textId="77777777" w:rsidR="00AE39A4" w:rsidRPr="00D30F75" w:rsidRDefault="00AE39A4" w:rsidP="00AE39A4">
            <w:pPr>
              <w:adjustRightInd w:val="0"/>
              <w:snapToGrid w:val="0"/>
              <w:spacing w:line="0" w:lineRule="atLeast"/>
              <w:jc w:val="center"/>
              <w:rPr>
                <w:rFonts w:asciiTheme="majorEastAsia" w:eastAsiaTheme="majorEastAsia" w:hAnsiTheme="majorEastAsia"/>
                <w:sz w:val="14"/>
                <w:szCs w:val="14"/>
              </w:rPr>
            </w:pPr>
          </w:p>
        </w:tc>
        <w:tc>
          <w:tcPr>
            <w:tcW w:w="576" w:type="pct"/>
            <w:vMerge/>
            <w:tcBorders>
              <w:right w:val="single" w:sz="12" w:space="0" w:color="auto"/>
            </w:tcBorders>
            <w:vAlign w:val="center"/>
          </w:tcPr>
          <w:p w14:paraId="2AD4E065" w14:textId="01C5ECF7" w:rsidR="00AE39A4" w:rsidRPr="00D30F75" w:rsidRDefault="00AE39A4" w:rsidP="00AE39A4">
            <w:pPr>
              <w:adjustRightInd w:val="0"/>
              <w:snapToGrid w:val="0"/>
              <w:spacing w:line="0" w:lineRule="atLeast"/>
              <w:jc w:val="center"/>
              <w:rPr>
                <w:rFonts w:asciiTheme="majorEastAsia" w:eastAsiaTheme="majorEastAsia" w:hAnsiTheme="majorEastAsia"/>
                <w:sz w:val="14"/>
                <w:szCs w:val="14"/>
              </w:rPr>
            </w:pPr>
          </w:p>
        </w:tc>
        <w:tc>
          <w:tcPr>
            <w:tcW w:w="524" w:type="pct"/>
            <w:tcBorders>
              <w:left w:val="single" w:sz="12" w:space="0" w:color="auto"/>
              <w:bottom w:val="single" w:sz="4" w:space="0" w:color="auto"/>
            </w:tcBorders>
            <w:vAlign w:val="center"/>
          </w:tcPr>
          <w:p w14:paraId="43B15AE2" w14:textId="77777777" w:rsidR="00AE39A4" w:rsidRPr="00D30F75" w:rsidRDefault="00AE39A4" w:rsidP="00AE39A4">
            <w:pPr>
              <w:adjustRightInd w:val="0"/>
              <w:snapToGrid w:val="0"/>
              <w:spacing w:line="0" w:lineRule="atLeast"/>
              <w:jc w:val="center"/>
              <w:rPr>
                <w:rFonts w:asciiTheme="majorEastAsia" w:eastAsiaTheme="majorEastAsia" w:hAnsiTheme="majorEastAsia"/>
                <w:sz w:val="12"/>
                <w:szCs w:val="12"/>
              </w:rPr>
            </w:pPr>
          </w:p>
        </w:tc>
        <w:tc>
          <w:tcPr>
            <w:tcW w:w="524" w:type="pct"/>
            <w:tcBorders>
              <w:bottom w:val="single" w:sz="4" w:space="0" w:color="auto"/>
            </w:tcBorders>
            <w:vAlign w:val="center"/>
          </w:tcPr>
          <w:p w14:paraId="05F861ED" w14:textId="77777777" w:rsidR="00AE39A4" w:rsidRPr="00D30F75" w:rsidRDefault="00AE39A4" w:rsidP="00AE39A4">
            <w:pPr>
              <w:adjustRightInd w:val="0"/>
              <w:snapToGrid w:val="0"/>
              <w:spacing w:line="0" w:lineRule="atLeast"/>
              <w:jc w:val="center"/>
              <w:rPr>
                <w:rFonts w:asciiTheme="majorEastAsia" w:eastAsiaTheme="majorEastAsia" w:hAnsiTheme="majorEastAsia"/>
                <w:sz w:val="12"/>
                <w:szCs w:val="12"/>
              </w:rPr>
            </w:pPr>
          </w:p>
        </w:tc>
        <w:tc>
          <w:tcPr>
            <w:tcW w:w="524" w:type="pct"/>
            <w:tcBorders>
              <w:bottom w:val="single" w:sz="4" w:space="0" w:color="auto"/>
            </w:tcBorders>
            <w:vAlign w:val="center"/>
          </w:tcPr>
          <w:p w14:paraId="24D18210" w14:textId="77777777" w:rsidR="00AE39A4" w:rsidRPr="00D30F75" w:rsidRDefault="00AE39A4" w:rsidP="00AE39A4">
            <w:pPr>
              <w:adjustRightInd w:val="0"/>
              <w:snapToGrid w:val="0"/>
              <w:spacing w:line="0" w:lineRule="atLeast"/>
              <w:jc w:val="center"/>
              <w:rPr>
                <w:rFonts w:asciiTheme="majorEastAsia" w:eastAsiaTheme="majorEastAsia" w:hAnsiTheme="majorEastAsia"/>
                <w:sz w:val="12"/>
                <w:szCs w:val="12"/>
              </w:rPr>
            </w:pPr>
          </w:p>
        </w:tc>
        <w:tc>
          <w:tcPr>
            <w:tcW w:w="524" w:type="pct"/>
            <w:tcBorders>
              <w:bottom w:val="single" w:sz="4" w:space="0" w:color="auto"/>
            </w:tcBorders>
            <w:vAlign w:val="center"/>
          </w:tcPr>
          <w:p w14:paraId="147765CC" w14:textId="77777777" w:rsidR="00AE39A4" w:rsidRPr="00D30F75" w:rsidRDefault="00AE39A4" w:rsidP="00AE39A4">
            <w:pPr>
              <w:adjustRightInd w:val="0"/>
              <w:snapToGrid w:val="0"/>
              <w:spacing w:line="0" w:lineRule="atLeast"/>
              <w:jc w:val="center"/>
              <w:rPr>
                <w:rFonts w:asciiTheme="majorEastAsia" w:eastAsiaTheme="majorEastAsia" w:hAnsiTheme="majorEastAsia"/>
                <w:sz w:val="12"/>
                <w:szCs w:val="12"/>
              </w:rPr>
            </w:pPr>
          </w:p>
        </w:tc>
        <w:tc>
          <w:tcPr>
            <w:tcW w:w="524" w:type="pct"/>
            <w:tcBorders>
              <w:bottom w:val="single" w:sz="4" w:space="0" w:color="auto"/>
            </w:tcBorders>
            <w:vAlign w:val="center"/>
          </w:tcPr>
          <w:p w14:paraId="43890F9C" w14:textId="77777777" w:rsidR="00AE39A4" w:rsidRPr="00D30F75" w:rsidRDefault="00AE39A4" w:rsidP="00AE39A4">
            <w:pPr>
              <w:adjustRightInd w:val="0"/>
              <w:snapToGrid w:val="0"/>
              <w:spacing w:line="0" w:lineRule="atLeast"/>
              <w:jc w:val="center"/>
              <w:rPr>
                <w:rFonts w:asciiTheme="majorEastAsia" w:eastAsiaTheme="majorEastAsia" w:hAnsiTheme="majorEastAsia"/>
                <w:sz w:val="12"/>
                <w:szCs w:val="12"/>
              </w:rPr>
            </w:pPr>
          </w:p>
        </w:tc>
        <w:tc>
          <w:tcPr>
            <w:tcW w:w="524" w:type="pct"/>
            <w:tcBorders>
              <w:bottom w:val="single" w:sz="4" w:space="0" w:color="auto"/>
            </w:tcBorders>
            <w:shd w:val="clear" w:color="auto" w:fill="auto"/>
            <w:vAlign w:val="center"/>
          </w:tcPr>
          <w:p w14:paraId="7C28BEF7" w14:textId="645F01C7" w:rsidR="00AE39A4" w:rsidRPr="00D30F75" w:rsidRDefault="0046454B" w:rsidP="00AE39A4">
            <w:pPr>
              <w:adjustRightInd w:val="0"/>
              <w:snapToGrid w:val="0"/>
              <w:spacing w:line="0" w:lineRule="atLeast"/>
              <w:jc w:val="center"/>
              <w:rPr>
                <w:rFonts w:asciiTheme="majorEastAsia" w:eastAsiaTheme="majorEastAsia" w:hAnsiTheme="majorEastAsia"/>
                <w:sz w:val="12"/>
                <w:szCs w:val="12"/>
              </w:rPr>
            </w:pPr>
            <w:r>
              <w:rPr>
                <w:rFonts w:asciiTheme="majorEastAsia" w:eastAsiaTheme="majorEastAsia" w:hAnsiTheme="majorEastAsia" w:hint="eastAsia"/>
                <w:sz w:val="12"/>
                <w:szCs w:val="12"/>
              </w:rPr>
              <w:t>航空宇宙工学概論</w:t>
            </w:r>
          </w:p>
        </w:tc>
        <w:tc>
          <w:tcPr>
            <w:tcW w:w="524" w:type="pct"/>
            <w:tcBorders>
              <w:bottom w:val="single" w:sz="4" w:space="0" w:color="auto"/>
            </w:tcBorders>
            <w:vAlign w:val="center"/>
          </w:tcPr>
          <w:p w14:paraId="42330E21" w14:textId="77777777" w:rsidR="00AE39A4" w:rsidRPr="00D30F75" w:rsidRDefault="00AE39A4" w:rsidP="00AE39A4">
            <w:pPr>
              <w:adjustRightInd w:val="0"/>
              <w:snapToGrid w:val="0"/>
              <w:spacing w:line="0" w:lineRule="atLeast"/>
              <w:jc w:val="center"/>
              <w:rPr>
                <w:rFonts w:asciiTheme="majorEastAsia" w:eastAsiaTheme="majorEastAsia" w:hAnsiTheme="majorEastAsia"/>
                <w:sz w:val="12"/>
                <w:szCs w:val="12"/>
              </w:rPr>
            </w:pPr>
          </w:p>
        </w:tc>
        <w:tc>
          <w:tcPr>
            <w:tcW w:w="524" w:type="pct"/>
            <w:tcBorders>
              <w:bottom w:val="single" w:sz="4" w:space="0" w:color="auto"/>
              <w:right w:val="single" w:sz="12" w:space="0" w:color="auto"/>
            </w:tcBorders>
            <w:vAlign w:val="center"/>
          </w:tcPr>
          <w:p w14:paraId="3BB1E054" w14:textId="77777777" w:rsidR="00AE39A4" w:rsidRPr="00D30F75" w:rsidRDefault="00AE39A4" w:rsidP="00AE39A4">
            <w:pPr>
              <w:adjustRightInd w:val="0"/>
              <w:snapToGrid w:val="0"/>
              <w:spacing w:line="0" w:lineRule="atLeast"/>
              <w:jc w:val="center"/>
              <w:rPr>
                <w:rFonts w:asciiTheme="majorEastAsia" w:eastAsiaTheme="majorEastAsia" w:hAnsiTheme="majorEastAsia"/>
                <w:sz w:val="12"/>
                <w:szCs w:val="12"/>
              </w:rPr>
            </w:pPr>
          </w:p>
        </w:tc>
      </w:tr>
      <w:tr w:rsidR="00AE39A4" w:rsidRPr="00D30F75" w14:paraId="27F29CC9" w14:textId="77777777" w:rsidTr="00654199">
        <w:trPr>
          <w:cantSplit/>
          <w:trHeight w:val="369"/>
        </w:trPr>
        <w:tc>
          <w:tcPr>
            <w:tcW w:w="231" w:type="pct"/>
            <w:vMerge/>
            <w:tcBorders>
              <w:left w:val="single" w:sz="12" w:space="0" w:color="auto"/>
            </w:tcBorders>
            <w:vAlign w:val="center"/>
          </w:tcPr>
          <w:p w14:paraId="0BE41A84" w14:textId="77777777" w:rsidR="00AE39A4" w:rsidRPr="00D30F75" w:rsidRDefault="00AE39A4" w:rsidP="00AE39A4">
            <w:pPr>
              <w:adjustRightInd w:val="0"/>
              <w:snapToGrid w:val="0"/>
              <w:spacing w:line="0" w:lineRule="atLeast"/>
              <w:jc w:val="center"/>
              <w:rPr>
                <w:rFonts w:asciiTheme="majorEastAsia" w:eastAsiaTheme="majorEastAsia" w:hAnsiTheme="majorEastAsia"/>
                <w:sz w:val="14"/>
                <w:szCs w:val="14"/>
              </w:rPr>
            </w:pPr>
          </w:p>
        </w:tc>
        <w:tc>
          <w:tcPr>
            <w:tcW w:w="576" w:type="pct"/>
            <w:vMerge/>
            <w:tcBorders>
              <w:right w:val="single" w:sz="12" w:space="0" w:color="auto"/>
            </w:tcBorders>
            <w:vAlign w:val="center"/>
          </w:tcPr>
          <w:p w14:paraId="48DA00AF" w14:textId="77777777" w:rsidR="00AE39A4" w:rsidRPr="00D30F75" w:rsidRDefault="00AE39A4" w:rsidP="00AE39A4">
            <w:pPr>
              <w:adjustRightInd w:val="0"/>
              <w:snapToGrid w:val="0"/>
              <w:spacing w:line="0" w:lineRule="atLeast"/>
              <w:jc w:val="center"/>
              <w:rPr>
                <w:rFonts w:asciiTheme="majorEastAsia" w:eastAsiaTheme="majorEastAsia" w:hAnsiTheme="majorEastAsia"/>
                <w:sz w:val="14"/>
                <w:szCs w:val="14"/>
              </w:rPr>
            </w:pPr>
          </w:p>
        </w:tc>
        <w:tc>
          <w:tcPr>
            <w:tcW w:w="524" w:type="pct"/>
            <w:tcBorders>
              <w:top w:val="single" w:sz="4" w:space="0" w:color="auto"/>
              <w:left w:val="single" w:sz="12" w:space="0" w:color="auto"/>
              <w:bottom w:val="single" w:sz="4" w:space="0" w:color="auto"/>
            </w:tcBorders>
            <w:vAlign w:val="center"/>
          </w:tcPr>
          <w:p w14:paraId="6E592565" w14:textId="77777777" w:rsidR="00AE39A4" w:rsidRPr="00D30F75" w:rsidRDefault="00AE39A4" w:rsidP="00AE39A4">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bottom w:val="single" w:sz="4" w:space="0" w:color="auto"/>
            </w:tcBorders>
            <w:vAlign w:val="center"/>
          </w:tcPr>
          <w:p w14:paraId="6CFC7C24" w14:textId="77777777" w:rsidR="00AE39A4" w:rsidRPr="00D30F75" w:rsidRDefault="00AE39A4" w:rsidP="00AE39A4">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bottom w:val="single" w:sz="4" w:space="0" w:color="auto"/>
            </w:tcBorders>
            <w:vAlign w:val="center"/>
          </w:tcPr>
          <w:p w14:paraId="2D335303" w14:textId="77777777" w:rsidR="00AE39A4" w:rsidRPr="00D30F75" w:rsidRDefault="00AE39A4" w:rsidP="00AE39A4">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bottom w:val="single" w:sz="4" w:space="0" w:color="auto"/>
            </w:tcBorders>
            <w:vAlign w:val="center"/>
          </w:tcPr>
          <w:p w14:paraId="25045D27" w14:textId="77777777" w:rsidR="00AE39A4" w:rsidRPr="00D30F75" w:rsidRDefault="00AE39A4" w:rsidP="00AE39A4">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bottom w:val="single" w:sz="4" w:space="0" w:color="auto"/>
            </w:tcBorders>
            <w:vAlign w:val="center"/>
          </w:tcPr>
          <w:p w14:paraId="33766A73" w14:textId="77777777" w:rsidR="00AE39A4" w:rsidRPr="00D30F75" w:rsidRDefault="00AE39A4" w:rsidP="00AE39A4">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bottom w:val="single" w:sz="4" w:space="0" w:color="auto"/>
            </w:tcBorders>
            <w:vAlign w:val="center"/>
          </w:tcPr>
          <w:p w14:paraId="14A05DA9" w14:textId="77777777" w:rsidR="00D637C3" w:rsidRDefault="00D637C3" w:rsidP="00D637C3">
            <w:pPr>
              <w:adjustRightInd w:val="0"/>
              <w:snapToGrid w:val="0"/>
              <w:spacing w:line="0" w:lineRule="atLeast"/>
              <w:jc w:val="center"/>
              <w:rPr>
                <w:rFonts w:asciiTheme="majorEastAsia" w:eastAsiaTheme="majorEastAsia" w:hAnsiTheme="majorEastAsia"/>
                <w:sz w:val="12"/>
                <w:szCs w:val="12"/>
              </w:rPr>
            </w:pPr>
            <w:r w:rsidRPr="00D30F75">
              <w:rPr>
                <w:rFonts w:asciiTheme="majorEastAsia" w:eastAsiaTheme="majorEastAsia" w:hAnsiTheme="majorEastAsia" w:hint="eastAsia"/>
                <w:sz w:val="12"/>
                <w:szCs w:val="12"/>
              </w:rPr>
              <w:t>宇宙システム学</w:t>
            </w:r>
          </w:p>
          <w:p w14:paraId="60DE89FA" w14:textId="7959A579" w:rsidR="00AE39A4" w:rsidRPr="00D30F75" w:rsidRDefault="00D637C3" w:rsidP="00D637C3">
            <w:pPr>
              <w:adjustRightInd w:val="0"/>
              <w:snapToGrid w:val="0"/>
              <w:spacing w:line="0" w:lineRule="atLeast"/>
              <w:jc w:val="center"/>
              <w:rPr>
                <w:rFonts w:asciiTheme="majorEastAsia" w:eastAsiaTheme="majorEastAsia" w:hAnsiTheme="majorEastAsia"/>
                <w:sz w:val="12"/>
                <w:szCs w:val="12"/>
              </w:rPr>
            </w:pPr>
            <w:r w:rsidRPr="00D30F75">
              <w:rPr>
                <w:rFonts w:asciiTheme="majorEastAsia" w:eastAsiaTheme="majorEastAsia" w:hAnsiTheme="majorEastAsia" w:hint="eastAsia"/>
                <w:sz w:val="12"/>
                <w:szCs w:val="12"/>
              </w:rPr>
              <w:t>※</w:t>
            </w:r>
            <w:r>
              <w:rPr>
                <w:rFonts w:asciiTheme="majorEastAsia" w:eastAsiaTheme="majorEastAsia" w:hAnsiTheme="majorEastAsia"/>
                <w:sz w:val="12"/>
                <w:szCs w:val="12"/>
              </w:rPr>
              <w:t>5</w:t>
            </w:r>
          </w:p>
        </w:tc>
        <w:tc>
          <w:tcPr>
            <w:tcW w:w="524" w:type="pct"/>
            <w:tcBorders>
              <w:top w:val="single" w:sz="4" w:space="0" w:color="auto"/>
              <w:bottom w:val="single" w:sz="4" w:space="0" w:color="auto"/>
            </w:tcBorders>
            <w:vAlign w:val="center"/>
          </w:tcPr>
          <w:p w14:paraId="5460319B" w14:textId="77777777" w:rsidR="00AE39A4" w:rsidRPr="00D30F75" w:rsidRDefault="00AE39A4" w:rsidP="00AE39A4">
            <w:pPr>
              <w:adjustRightInd w:val="0"/>
              <w:snapToGrid w:val="0"/>
              <w:spacing w:line="0" w:lineRule="atLeast"/>
              <w:jc w:val="center"/>
              <w:rPr>
                <w:rFonts w:asciiTheme="majorEastAsia" w:eastAsiaTheme="majorEastAsia" w:hAnsiTheme="majorEastAsia"/>
                <w:sz w:val="12"/>
                <w:szCs w:val="12"/>
              </w:rPr>
            </w:pPr>
          </w:p>
        </w:tc>
        <w:tc>
          <w:tcPr>
            <w:tcW w:w="524" w:type="pct"/>
            <w:tcBorders>
              <w:top w:val="single" w:sz="4" w:space="0" w:color="auto"/>
              <w:bottom w:val="single" w:sz="4" w:space="0" w:color="auto"/>
              <w:right w:val="single" w:sz="12" w:space="0" w:color="auto"/>
            </w:tcBorders>
            <w:vAlign w:val="center"/>
          </w:tcPr>
          <w:p w14:paraId="095BF5D5" w14:textId="77777777" w:rsidR="00AE39A4" w:rsidRPr="00D30F75" w:rsidRDefault="00AE39A4" w:rsidP="00AE39A4">
            <w:pPr>
              <w:adjustRightInd w:val="0"/>
              <w:snapToGrid w:val="0"/>
              <w:spacing w:line="0" w:lineRule="atLeast"/>
              <w:jc w:val="center"/>
              <w:rPr>
                <w:rFonts w:asciiTheme="majorEastAsia" w:eastAsiaTheme="majorEastAsia" w:hAnsiTheme="majorEastAsia"/>
                <w:sz w:val="12"/>
                <w:szCs w:val="12"/>
              </w:rPr>
            </w:pPr>
          </w:p>
        </w:tc>
      </w:tr>
      <w:tr w:rsidR="00AE39A4" w:rsidRPr="00D30F75" w14:paraId="17F5E482" w14:textId="77777777" w:rsidTr="008357D3">
        <w:trPr>
          <w:cantSplit/>
          <w:trHeight w:val="369"/>
        </w:trPr>
        <w:tc>
          <w:tcPr>
            <w:tcW w:w="231" w:type="pct"/>
            <w:vMerge/>
            <w:tcBorders>
              <w:left w:val="single" w:sz="12" w:space="0" w:color="auto"/>
              <w:bottom w:val="single" w:sz="12" w:space="0" w:color="auto"/>
            </w:tcBorders>
            <w:vAlign w:val="center"/>
          </w:tcPr>
          <w:p w14:paraId="00E0C3EA" w14:textId="77777777" w:rsidR="00AE39A4" w:rsidRPr="00D30F75" w:rsidRDefault="00AE39A4" w:rsidP="00AE39A4">
            <w:pPr>
              <w:adjustRightInd w:val="0"/>
              <w:snapToGrid w:val="0"/>
              <w:spacing w:line="0" w:lineRule="atLeast"/>
              <w:jc w:val="center"/>
              <w:rPr>
                <w:rFonts w:asciiTheme="majorEastAsia" w:eastAsiaTheme="majorEastAsia" w:hAnsiTheme="majorEastAsia"/>
                <w:sz w:val="14"/>
                <w:szCs w:val="14"/>
              </w:rPr>
            </w:pPr>
          </w:p>
        </w:tc>
        <w:tc>
          <w:tcPr>
            <w:tcW w:w="576" w:type="pct"/>
            <w:tcBorders>
              <w:bottom w:val="single" w:sz="12" w:space="0" w:color="auto"/>
              <w:right w:val="single" w:sz="12" w:space="0" w:color="auto"/>
            </w:tcBorders>
            <w:vAlign w:val="center"/>
          </w:tcPr>
          <w:p w14:paraId="49C8A287" w14:textId="77777777" w:rsidR="00AE39A4" w:rsidRPr="00D30F75" w:rsidRDefault="00AE39A4" w:rsidP="00AE39A4">
            <w:pPr>
              <w:adjustRightInd w:val="0"/>
              <w:snapToGrid w:val="0"/>
              <w:spacing w:line="0" w:lineRule="atLeast"/>
              <w:jc w:val="center"/>
              <w:rPr>
                <w:rFonts w:asciiTheme="majorEastAsia" w:eastAsiaTheme="majorEastAsia" w:hAnsiTheme="majorEastAsia"/>
                <w:sz w:val="14"/>
                <w:szCs w:val="14"/>
              </w:rPr>
            </w:pPr>
            <w:r w:rsidRPr="00D30F75">
              <w:rPr>
                <w:rFonts w:asciiTheme="majorEastAsia" w:eastAsiaTheme="majorEastAsia" w:hAnsiTheme="majorEastAsia"/>
                <w:sz w:val="14"/>
                <w:szCs w:val="14"/>
              </w:rPr>
              <w:t>卒業研究</w:t>
            </w:r>
            <w:r w:rsidRPr="00D30F75">
              <w:rPr>
                <w:rFonts w:asciiTheme="majorEastAsia" w:eastAsiaTheme="majorEastAsia" w:hAnsiTheme="majorEastAsia"/>
                <w:sz w:val="14"/>
                <w:szCs w:val="14"/>
              </w:rPr>
              <w:br/>
              <w:t>関連科目</w:t>
            </w:r>
          </w:p>
        </w:tc>
        <w:tc>
          <w:tcPr>
            <w:tcW w:w="524" w:type="pct"/>
            <w:tcBorders>
              <w:left w:val="single" w:sz="12" w:space="0" w:color="auto"/>
              <w:bottom w:val="single" w:sz="12" w:space="0" w:color="auto"/>
            </w:tcBorders>
            <w:vAlign w:val="center"/>
          </w:tcPr>
          <w:p w14:paraId="310FE991" w14:textId="77777777" w:rsidR="00AE39A4" w:rsidRPr="00D30F75" w:rsidRDefault="00AE39A4" w:rsidP="00AE39A4">
            <w:pPr>
              <w:adjustRightInd w:val="0"/>
              <w:snapToGrid w:val="0"/>
              <w:spacing w:line="0" w:lineRule="atLeast"/>
              <w:jc w:val="center"/>
              <w:rPr>
                <w:rFonts w:asciiTheme="majorEastAsia" w:eastAsiaTheme="majorEastAsia" w:hAnsiTheme="majorEastAsia"/>
                <w:sz w:val="12"/>
                <w:szCs w:val="12"/>
              </w:rPr>
            </w:pPr>
          </w:p>
          <w:p w14:paraId="4A801A6B" w14:textId="77777777" w:rsidR="00AE39A4" w:rsidRPr="00D30F75" w:rsidRDefault="00AE39A4" w:rsidP="00AE39A4">
            <w:pPr>
              <w:adjustRightInd w:val="0"/>
              <w:snapToGrid w:val="0"/>
              <w:spacing w:line="0" w:lineRule="atLeast"/>
              <w:jc w:val="center"/>
              <w:rPr>
                <w:rFonts w:asciiTheme="majorEastAsia" w:eastAsiaTheme="majorEastAsia" w:hAnsiTheme="majorEastAsia"/>
                <w:sz w:val="12"/>
                <w:szCs w:val="12"/>
              </w:rPr>
            </w:pPr>
          </w:p>
        </w:tc>
        <w:tc>
          <w:tcPr>
            <w:tcW w:w="524" w:type="pct"/>
            <w:tcBorders>
              <w:bottom w:val="single" w:sz="12" w:space="0" w:color="auto"/>
            </w:tcBorders>
            <w:vAlign w:val="center"/>
          </w:tcPr>
          <w:p w14:paraId="2F82644C" w14:textId="77777777" w:rsidR="00AE39A4" w:rsidRPr="00D30F75" w:rsidRDefault="00AE39A4" w:rsidP="00AE39A4">
            <w:pPr>
              <w:adjustRightInd w:val="0"/>
              <w:snapToGrid w:val="0"/>
              <w:spacing w:line="0" w:lineRule="atLeast"/>
              <w:jc w:val="center"/>
              <w:rPr>
                <w:rFonts w:asciiTheme="majorEastAsia" w:eastAsiaTheme="majorEastAsia" w:hAnsiTheme="majorEastAsia"/>
                <w:sz w:val="12"/>
                <w:szCs w:val="12"/>
              </w:rPr>
            </w:pPr>
          </w:p>
        </w:tc>
        <w:tc>
          <w:tcPr>
            <w:tcW w:w="524" w:type="pct"/>
            <w:tcBorders>
              <w:bottom w:val="single" w:sz="12" w:space="0" w:color="auto"/>
              <w:right w:val="single" w:sz="4" w:space="0" w:color="auto"/>
            </w:tcBorders>
            <w:vAlign w:val="center"/>
          </w:tcPr>
          <w:p w14:paraId="384E80E4" w14:textId="77777777" w:rsidR="00AE39A4" w:rsidRPr="00D30F75" w:rsidRDefault="00AE39A4" w:rsidP="00AE39A4">
            <w:pPr>
              <w:adjustRightInd w:val="0"/>
              <w:snapToGrid w:val="0"/>
              <w:spacing w:line="0" w:lineRule="atLeast"/>
              <w:jc w:val="center"/>
              <w:rPr>
                <w:rFonts w:asciiTheme="majorEastAsia" w:eastAsiaTheme="majorEastAsia" w:hAnsiTheme="majorEastAsia"/>
                <w:sz w:val="12"/>
                <w:szCs w:val="12"/>
              </w:rPr>
            </w:pPr>
          </w:p>
        </w:tc>
        <w:tc>
          <w:tcPr>
            <w:tcW w:w="524" w:type="pct"/>
            <w:tcBorders>
              <w:left w:val="single" w:sz="4" w:space="0" w:color="auto"/>
              <w:bottom w:val="single" w:sz="12" w:space="0" w:color="auto"/>
              <w:right w:val="single" w:sz="4" w:space="0" w:color="auto"/>
            </w:tcBorders>
            <w:vAlign w:val="center"/>
          </w:tcPr>
          <w:p w14:paraId="36B37708" w14:textId="77777777" w:rsidR="00AE39A4" w:rsidRPr="00D30F75" w:rsidRDefault="00AE39A4" w:rsidP="00AE39A4">
            <w:pPr>
              <w:adjustRightInd w:val="0"/>
              <w:snapToGrid w:val="0"/>
              <w:spacing w:line="0" w:lineRule="atLeast"/>
              <w:jc w:val="center"/>
              <w:rPr>
                <w:rFonts w:asciiTheme="majorEastAsia" w:eastAsiaTheme="majorEastAsia" w:hAnsiTheme="majorEastAsia"/>
                <w:sz w:val="12"/>
                <w:szCs w:val="12"/>
              </w:rPr>
            </w:pPr>
          </w:p>
        </w:tc>
        <w:tc>
          <w:tcPr>
            <w:tcW w:w="524" w:type="pct"/>
            <w:tcBorders>
              <w:left w:val="single" w:sz="4" w:space="0" w:color="auto"/>
              <w:bottom w:val="single" w:sz="12" w:space="0" w:color="auto"/>
              <w:right w:val="single" w:sz="4" w:space="0" w:color="auto"/>
            </w:tcBorders>
            <w:vAlign w:val="center"/>
          </w:tcPr>
          <w:p w14:paraId="1DEA3D55" w14:textId="77777777" w:rsidR="00AE39A4" w:rsidRPr="00D30F75" w:rsidRDefault="00AE39A4" w:rsidP="00AE39A4">
            <w:pPr>
              <w:adjustRightInd w:val="0"/>
              <w:snapToGrid w:val="0"/>
              <w:spacing w:line="0" w:lineRule="atLeast"/>
              <w:jc w:val="center"/>
              <w:rPr>
                <w:rFonts w:asciiTheme="majorEastAsia" w:eastAsiaTheme="majorEastAsia" w:hAnsiTheme="majorEastAsia"/>
                <w:sz w:val="12"/>
                <w:szCs w:val="12"/>
              </w:rPr>
            </w:pPr>
          </w:p>
        </w:tc>
        <w:tc>
          <w:tcPr>
            <w:tcW w:w="524" w:type="pct"/>
            <w:tcBorders>
              <w:left w:val="single" w:sz="4" w:space="0" w:color="auto"/>
              <w:bottom w:val="single" w:sz="12" w:space="0" w:color="auto"/>
            </w:tcBorders>
            <w:shd w:val="clear" w:color="auto" w:fill="595959" w:themeFill="text1" w:themeFillTint="A6"/>
            <w:vAlign w:val="center"/>
          </w:tcPr>
          <w:p w14:paraId="3E3FAE09" w14:textId="32EE1B6C" w:rsidR="00AE39A4" w:rsidRPr="00DF3DC1" w:rsidRDefault="00AE39A4" w:rsidP="00AE39A4">
            <w:pPr>
              <w:adjustRightInd w:val="0"/>
              <w:snapToGrid w:val="0"/>
              <w:spacing w:line="0" w:lineRule="atLeast"/>
              <w:jc w:val="center"/>
              <w:rPr>
                <w:rFonts w:asciiTheme="majorEastAsia" w:eastAsiaTheme="majorEastAsia" w:hAnsiTheme="majorEastAsia"/>
                <w:color w:val="FFFFFF" w:themeColor="background1"/>
                <w:sz w:val="12"/>
                <w:szCs w:val="12"/>
              </w:rPr>
            </w:pPr>
            <w:r w:rsidRPr="00DF3DC1">
              <w:rPr>
                <w:rFonts w:asciiTheme="majorEastAsia" w:eastAsiaTheme="majorEastAsia" w:hAnsiTheme="majorEastAsia" w:hint="eastAsia"/>
                <w:color w:val="FFFFFF" w:themeColor="background1"/>
                <w:sz w:val="12"/>
                <w:szCs w:val="12"/>
              </w:rPr>
              <w:t>〇事例研究</w:t>
            </w:r>
          </w:p>
        </w:tc>
        <w:tc>
          <w:tcPr>
            <w:tcW w:w="524" w:type="pct"/>
            <w:tcBorders>
              <w:bottom w:val="single" w:sz="12" w:space="0" w:color="auto"/>
              <w:right w:val="single" w:sz="4" w:space="0" w:color="auto"/>
            </w:tcBorders>
            <w:shd w:val="clear" w:color="auto" w:fill="595959" w:themeFill="text1" w:themeFillTint="A6"/>
            <w:vAlign w:val="center"/>
          </w:tcPr>
          <w:p w14:paraId="3FCB4E25" w14:textId="00D3B40E" w:rsidR="00AE39A4" w:rsidRPr="00D30F75" w:rsidRDefault="00AE39A4" w:rsidP="00AE39A4">
            <w:pPr>
              <w:adjustRightInd w:val="0"/>
              <w:snapToGrid w:val="0"/>
              <w:spacing w:line="0" w:lineRule="atLeast"/>
              <w:jc w:val="center"/>
              <w:rPr>
                <w:rFonts w:asciiTheme="majorEastAsia" w:eastAsiaTheme="majorEastAsia" w:hAnsiTheme="majorEastAsia"/>
                <w:sz w:val="12"/>
                <w:szCs w:val="12"/>
              </w:rPr>
            </w:pPr>
            <w:r w:rsidRPr="00823023">
              <w:rPr>
                <w:rFonts w:asciiTheme="majorEastAsia" w:eastAsiaTheme="majorEastAsia" w:hAnsiTheme="majorEastAsia" w:hint="eastAsia"/>
                <w:color w:val="FFFFFF" w:themeColor="background1"/>
                <w:sz w:val="12"/>
                <w:szCs w:val="12"/>
              </w:rPr>
              <w:t>○卒業研究</w:t>
            </w:r>
            <w:r>
              <w:rPr>
                <w:rFonts w:asciiTheme="majorEastAsia" w:eastAsiaTheme="majorEastAsia" w:hAnsiTheme="majorEastAsia" w:hint="eastAsia"/>
                <w:color w:val="FFFFFF" w:themeColor="background1"/>
                <w:sz w:val="12"/>
                <w:szCs w:val="12"/>
              </w:rPr>
              <w:t>(1)</w:t>
            </w:r>
            <w:r w:rsidRPr="00823023">
              <w:rPr>
                <w:rFonts w:asciiTheme="majorEastAsia" w:eastAsiaTheme="majorEastAsia" w:hAnsiTheme="majorEastAsia" w:hint="eastAsia"/>
                <w:color w:val="FFFFFF" w:themeColor="background1"/>
                <w:sz w:val="12"/>
                <w:szCs w:val="12"/>
              </w:rPr>
              <w:t xml:space="preserve"> </w:t>
            </w:r>
          </w:p>
        </w:tc>
        <w:tc>
          <w:tcPr>
            <w:tcW w:w="524" w:type="pct"/>
            <w:tcBorders>
              <w:left w:val="single" w:sz="4" w:space="0" w:color="auto"/>
              <w:bottom w:val="single" w:sz="12" w:space="0" w:color="auto"/>
              <w:right w:val="single" w:sz="12" w:space="0" w:color="auto"/>
            </w:tcBorders>
            <w:shd w:val="clear" w:color="auto" w:fill="595959" w:themeFill="text1" w:themeFillTint="A6"/>
            <w:vAlign w:val="center"/>
          </w:tcPr>
          <w:p w14:paraId="0F3C50D6" w14:textId="6E6859A4" w:rsidR="00AE39A4" w:rsidRPr="00D30F75" w:rsidRDefault="00AE39A4" w:rsidP="00AE39A4">
            <w:pPr>
              <w:adjustRightInd w:val="0"/>
              <w:snapToGrid w:val="0"/>
              <w:spacing w:line="0" w:lineRule="atLeast"/>
              <w:jc w:val="center"/>
              <w:rPr>
                <w:rFonts w:asciiTheme="majorEastAsia" w:eastAsiaTheme="majorEastAsia" w:hAnsiTheme="majorEastAsia"/>
                <w:sz w:val="12"/>
                <w:szCs w:val="12"/>
              </w:rPr>
            </w:pPr>
            <w:r w:rsidRPr="00823023">
              <w:rPr>
                <w:rFonts w:asciiTheme="majorEastAsia" w:eastAsiaTheme="majorEastAsia" w:hAnsiTheme="majorEastAsia" w:hint="eastAsia"/>
                <w:color w:val="FFFFFF" w:themeColor="background1"/>
                <w:sz w:val="12"/>
                <w:szCs w:val="12"/>
              </w:rPr>
              <w:t>○卒業研究</w:t>
            </w:r>
            <w:r>
              <w:rPr>
                <w:rFonts w:asciiTheme="majorEastAsia" w:eastAsiaTheme="majorEastAsia" w:hAnsiTheme="majorEastAsia" w:hint="eastAsia"/>
                <w:color w:val="FFFFFF" w:themeColor="background1"/>
                <w:sz w:val="12"/>
                <w:szCs w:val="12"/>
              </w:rPr>
              <w:t>(2)</w:t>
            </w:r>
            <w:r w:rsidRPr="00823023">
              <w:rPr>
                <w:rFonts w:asciiTheme="majorEastAsia" w:eastAsiaTheme="majorEastAsia" w:hAnsiTheme="majorEastAsia" w:hint="eastAsia"/>
                <w:color w:val="FFFFFF" w:themeColor="background1"/>
                <w:sz w:val="12"/>
                <w:szCs w:val="12"/>
              </w:rPr>
              <w:t xml:space="preserve"> </w:t>
            </w:r>
          </w:p>
        </w:tc>
      </w:tr>
      <w:tr w:rsidR="00AE39A4" w:rsidRPr="00D30F75" w14:paraId="6902193D" w14:textId="77777777" w:rsidTr="00AD4FCF">
        <w:trPr>
          <w:cantSplit/>
          <w:trHeight w:hRule="exact" w:val="227"/>
        </w:trPr>
        <w:tc>
          <w:tcPr>
            <w:tcW w:w="231" w:type="pct"/>
            <w:vMerge w:val="restart"/>
            <w:tcBorders>
              <w:top w:val="single" w:sz="12" w:space="0" w:color="auto"/>
              <w:left w:val="single" w:sz="12" w:space="0" w:color="auto"/>
            </w:tcBorders>
            <w:textDirection w:val="tbRlV"/>
            <w:vAlign w:val="center"/>
          </w:tcPr>
          <w:p w14:paraId="4F4BFCA2" w14:textId="77777777" w:rsidR="00AE39A4" w:rsidRPr="00D30F75" w:rsidRDefault="00AE39A4" w:rsidP="00AE39A4">
            <w:pPr>
              <w:adjustRightInd w:val="0"/>
              <w:snapToGrid w:val="0"/>
              <w:spacing w:line="0" w:lineRule="atLeast"/>
              <w:ind w:left="113" w:right="113"/>
              <w:jc w:val="center"/>
              <w:rPr>
                <w:rFonts w:asciiTheme="majorEastAsia" w:eastAsiaTheme="majorEastAsia" w:hAnsiTheme="majorEastAsia"/>
                <w:sz w:val="14"/>
                <w:szCs w:val="14"/>
              </w:rPr>
            </w:pPr>
            <w:r w:rsidRPr="00D30F75">
              <w:rPr>
                <w:rFonts w:asciiTheme="majorEastAsia" w:eastAsiaTheme="majorEastAsia" w:hAnsiTheme="majorEastAsia"/>
                <w:sz w:val="14"/>
                <w:szCs w:val="14"/>
              </w:rPr>
              <w:t>単位数</w:t>
            </w:r>
          </w:p>
        </w:tc>
        <w:tc>
          <w:tcPr>
            <w:tcW w:w="576" w:type="pct"/>
            <w:tcBorders>
              <w:top w:val="single" w:sz="12" w:space="0" w:color="auto"/>
              <w:right w:val="single" w:sz="12" w:space="0" w:color="auto"/>
            </w:tcBorders>
            <w:vAlign w:val="center"/>
          </w:tcPr>
          <w:p w14:paraId="3127AF8A" w14:textId="09184053" w:rsidR="00AE39A4" w:rsidRPr="00D30F75" w:rsidRDefault="00AE39A4" w:rsidP="00AE39A4">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hint="eastAsia"/>
                <w:sz w:val="14"/>
                <w:szCs w:val="14"/>
              </w:rPr>
              <w:t>教養科目(</w:t>
            </w:r>
            <w:r>
              <w:rPr>
                <w:rFonts w:asciiTheme="majorEastAsia" w:eastAsiaTheme="majorEastAsia" w:hAnsiTheme="majorEastAsia"/>
                <w:sz w:val="14"/>
                <w:szCs w:val="14"/>
              </w:rPr>
              <w:t>10</w:t>
            </w:r>
            <w:r>
              <w:rPr>
                <w:rFonts w:asciiTheme="majorEastAsia" w:eastAsiaTheme="majorEastAsia" w:hAnsiTheme="majorEastAsia" w:hint="eastAsia"/>
                <w:sz w:val="14"/>
                <w:szCs w:val="14"/>
              </w:rPr>
              <w:t>)</w:t>
            </w:r>
          </w:p>
        </w:tc>
        <w:tc>
          <w:tcPr>
            <w:tcW w:w="524" w:type="pct"/>
            <w:tcBorders>
              <w:top w:val="single" w:sz="12" w:space="0" w:color="auto"/>
              <w:left w:val="single" w:sz="12" w:space="0" w:color="auto"/>
            </w:tcBorders>
            <w:vAlign w:val="center"/>
          </w:tcPr>
          <w:p w14:paraId="5A860F0F" w14:textId="026853E6" w:rsidR="00AE39A4" w:rsidRPr="00D30F75" w:rsidRDefault="00AE39A4" w:rsidP="00AE39A4">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sz w:val="14"/>
                <w:szCs w:val="14"/>
              </w:rPr>
              <w:t>1</w:t>
            </w:r>
          </w:p>
        </w:tc>
        <w:tc>
          <w:tcPr>
            <w:tcW w:w="524" w:type="pct"/>
            <w:tcBorders>
              <w:top w:val="single" w:sz="12" w:space="0" w:color="auto"/>
            </w:tcBorders>
            <w:vAlign w:val="center"/>
          </w:tcPr>
          <w:p w14:paraId="63FC88B1" w14:textId="77674451" w:rsidR="00AE39A4" w:rsidRPr="00D30F75" w:rsidRDefault="00AE39A4" w:rsidP="00AE39A4">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sz w:val="14"/>
                <w:szCs w:val="14"/>
              </w:rPr>
              <w:t>0</w:t>
            </w:r>
          </w:p>
        </w:tc>
        <w:tc>
          <w:tcPr>
            <w:tcW w:w="524" w:type="pct"/>
            <w:tcBorders>
              <w:top w:val="single" w:sz="12" w:space="0" w:color="auto"/>
            </w:tcBorders>
            <w:vAlign w:val="center"/>
          </w:tcPr>
          <w:p w14:paraId="6A14CAC3" w14:textId="4FB4C63F" w:rsidR="00AE39A4" w:rsidRPr="00D30F75" w:rsidRDefault="00AE39A4" w:rsidP="00AE39A4">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sz w:val="14"/>
                <w:szCs w:val="14"/>
              </w:rPr>
              <w:t>2</w:t>
            </w:r>
          </w:p>
        </w:tc>
        <w:tc>
          <w:tcPr>
            <w:tcW w:w="524" w:type="pct"/>
            <w:tcBorders>
              <w:top w:val="single" w:sz="12" w:space="0" w:color="auto"/>
            </w:tcBorders>
            <w:vAlign w:val="center"/>
          </w:tcPr>
          <w:p w14:paraId="3AB37A39" w14:textId="6526422A" w:rsidR="00AE39A4" w:rsidRPr="00D30F75" w:rsidRDefault="00AE39A4" w:rsidP="00AE39A4">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sz w:val="14"/>
                <w:szCs w:val="14"/>
              </w:rPr>
              <w:t>4</w:t>
            </w:r>
          </w:p>
        </w:tc>
        <w:tc>
          <w:tcPr>
            <w:tcW w:w="524" w:type="pct"/>
            <w:tcBorders>
              <w:top w:val="single" w:sz="12" w:space="0" w:color="auto"/>
            </w:tcBorders>
            <w:vAlign w:val="center"/>
          </w:tcPr>
          <w:p w14:paraId="1264BF51" w14:textId="07C538F3" w:rsidR="00AE39A4" w:rsidRPr="00D30F75" w:rsidRDefault="00AE39A4" w:rsidP="00AE39A4">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sz w:val="14"/>
                <w:szCs w:val="14"/>
              </w:rPr>
              <w:t>2</w:t>
            </w:r>
          </w:p>
        </w:tc>
        <w:tc>
          <w:tcPr>
            <w:tcW w:w="524" w:type="pct"/>
            <w:tcBorders>
              <w:top w:val="single" w:sz="12" w:space="0" w:color="auto"/>
            </w:tcBorders>
            <w:vAlign w:val="center"/>
          </w:tcPr>
          <w:p w14:paraId="3E0C3B67" w14:textId="34268723" w:rsidR="00AE39A4" w:rsidRPr="00D30F75" w:rsidRDefault="00AE39A4" w:rsidP="00AE39A4">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sz w:val="14"/>
                <w:szCs w:val="14"/>
              </w:rPr>
              <w:t>1</w:t>
            </w:r>
          </w:p>
        </w:tc>
        <w:tc>
          <w:tcPr>
            <w:tcW w:w="524" w:type="pct"/>
            <w:tcBorders>
              <w:top w:val="single" w:sz="12" w:space="0" w:color="auto"/>
            </w:tcBorders>
            <w:vAlign w:val="center"/>
          </w:tcPr>
          <w:p w14:paraId="764FA200" w14:textId="77777777" w:rsidR="00AE39A4" w:rsidRPr="00D30F75" w:rsidRDefault="00AE39A4" w:rsidP="00AE39A4">
            <w:pPr>
              <w:adjustRightInd w:val="0"/>
              <w:snapToGrid w:val="0"/>
              <w:spacing w:line="160" w:lineRule="exact"/>
              <w:jc w:val="center"/>
              <w:rPr>
                <w:rFonts w:asciiTheme="majorEastAsia" w:eastAsiaTheme="majorEastAsia" w:hAnsiTheme="majorEastAsia"/>
                <w:sz w:val="14"/>
                <w:szCs w:val="14"/>
              </w:rPr>
            </w:pPr>
            <w:r w:rsidRPr="00D30F75">
              <w:rPr>
                <w:rFonts w:asciiTheme="majorEastAsia" w:eastAsiaTheme="majorEastAsia" w:hAnsiTheme="majorEastAsia"/>
                <w:sz w:val="14"/>
                <w:szCs w:val="14"/>
              </w:rPr>
              <w:t>0</w:t>
            </w:r>
          </w:p>
        </w:tc>
        <w:tc>
          <w:tcPr>
            <w:tcW w:w="524" w:type="pct"/>
            <w:tcBorders>
              <w:top w:val="single" w:sz="12" w:space="0" w:color="auto"/>
              <w:right w:val="single" w:sz="12" w:space="0" w:color="auto"/>
            </w:tcBorders>
            <w:vAlign w:val="center"/>
          </w:tcPr>
          <w:p w14:paraId="6806D40E" w14:textId="77777777" w:rsidR="00AE39A4" w:rsidRPr="00D30F75" w:rsidRDefault="00AE39A4" w:rsidP="00AE39A4">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sz w:val="14"/>
                <w:szCs w:val="14"/>
              </w:rPr>
              <w:t>0</w:t>
            </w:r>
          </w:p>
        </w:tc>
      </w:tr>
      <w:tr w:rsidR="00AE39A4" w:rsidRPr="00D30F75" w14:paraId="5463FBD4" w14:textId="77777777" w:rsidTr="00AD4FCF">
        <w:trPr>
          <w:cantSplit/>
          <w:trHeight w:hRule="exact" w:val="227"/>
        </w:trPr>
        <w:tc>
          <w:tcPr>
            <w:tcW w:w="231" w:type="pct"/>
            <w:vMerge/>
            <w:tcBorders>
              <w:left w:val="single" w:sz="12" w:space="0" w:color="auto"/>
            </w:tcBorders>
            <w:vAlign w:val="center"/>
          </w:tcPr>
          <w:p w14:paraId="4B3B4280" w14:textId="77777777" w:rsidR="00AE39A4" w:rsidRPr="00D30F75" w:rsidRDefault="00AE39A4" w:rsidP="00AE39A4">
            <w:pPr>
              <w:adjustRightInd w:val="0"/>
              <w:snapToGrid w:val="0"/>
              <w:spacing w:line="0" w:lineRule="atLeast"/>
              <w:jc w:val="center"/>
              <w:rPr>
                <w:rFonts w:asciiTheme="majorEastAsia" w:eastAsiaTheme="majorEastAsia" w:hAnsiTheme="majorEastAsia"/>
                <w:sz w:val="12"/>
                <w:szCs w:val="12"/>
              </w:rPr>
            </w:pPr>
          </w:p>
        </w:tc>
        <w:tc>
          <w:tcPr>
            <w:tcW w:w="576" w:type="pct"/>
            <w:tcBorders>
              <w:right w:val="single" w:sz="12" w:space="0" w:color="auto"/>
            </w:tcBorders>
            <w:vAlign w:val="center"/>
          </w:tcPr>
          <w:p w14:paraId="3B730AF5" w14:textId="6486418B" w:rsidR="00AE39A4" w:rsidRPr="00D30F75" w:rsidRDefault="00AE39A4" w:rsidP="00AE39A4">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hint="eastAsia"/>
                <w:sz w:val="14"/>
                <w:szCs w:val="14"/>
              </w:rPr>
              <w:t>外国語科目(</w:t>
            </w:r>
            <w:r>
              <w:rPr>
                <w:rFonts w:asciiTheme="majorEastAsia" w:eastAsiaTheme="majorEastAsia" w:hAnsiTheme="majorEastAsia"/>
                <w:sz w:val="14"/>
                <w:szCs w:val="14"/>
              </w:rPr>
              <w:t>8</w:t>
            </w:r>
            <w:r>
              <w:rPr>
                <w:rFonts w:asciiTheme="majorEastAsia" w:eastAsiaTheme="majorEastAsia" w:hAnsiTheme="majorEastAsia" w:hint="eastAsia"/>
                <w:sz w:val="14"/>
                <w:szCs w:val="14"/>
              </w:rPr>
              <w:t>)</w:t>
            </w:r>
          </w:p>
        </w:tc>
        <w:tc>
          <w:tcPr>
            <w:tcW w:w="524" w:type="pct"/>
            <w:tcBorders>
              <w:left w:val="single" w:sz="12" w:space="0" w:color="auto"/>
            </w:tcBorders>
            <w:vAlign w:val="center"/>
          </w:tcPr>
          <w:p w14:paraId="47782668" w14:textId="7694D4C2" w:rsidR="00AE39A4" w:rsidRDefault="00AE39A4" w:rsidP="00AE39A4">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sz w:val="14"/>
                <w:szCs w:val="14"/>
              </w:rPr>
              <w:t>3</w:t>
            </w:r>
          </w:p>
        </w:tc>
        <w:tc>
          <w:tcPr>
            <w:tcW w:w="524" w:type="pct"/>
            <w:vAlign w:val="center"/>
          </w:tcPr>
          <w:p w14:paraId="67662F9B" w14:textId="5DB0D772" w:rsidR="00AE39A4" w:rsidRDefault="00AE39A4" w:rsidP="00AE39A4">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sz w:val="14"/>
                <w:szCs w:val="14"/>
              </w:rPr>
              <w:t>3</w:t>
            </w:r>
          </w:p>
        </w:tc>
        <w:tc>
          <w:tcPr>
            <w:tcW w:w="524" w:type="pct"/>
            <w:vAlign w:val="center"/>
          </w:tcPr>
          <w:p w14:paraId="563D469E" w14:textId="2BA79489" w:rsidR="00AE39A4" w:rsidRDefault="00AE39A4" w:rsidP="00AE39A4">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hint="eastAsia"/>
                <w:sz w:val="14"/>
                <w:szCs w:val="14"/>
              </w:rPr>
              <w:t>1</w:t>
            </w:r>
          </w:p>
        </w:tc>
        <w:tc>
          <w:tcPr>
            <w:tcW w:w="524" w:type="pct"/>
            <w:vAlign w:val="center"/>
          </w:tcPr>
          <w:p w14:paraId="07CAF82A" w14:textId="5300A02F" w:rsidR="00AE39A4" w:rsidRDefault="00AE39A4" w:rsidP="00AE39A4">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sz w:val="14"/>
                <w:szCs w:val="14"/>
              </w:rPr>
              <w:t>1</w:t>
            </w:r>
          </w:p>
        </w:tc>
        <w:tc>
          <w:tcPr>
            <w:tcW w:w="524" w:type="pct"/>
            <w:vAlign w:val="center"/>
          </w:tcPr>
          <w:p w14:paraId="109F11CB" w14:textId="2598F3E0" w:rsidR="00AE39A4" w:rsidRDefault="00AE39A4" w:rsidP="00AE39A4">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hint="eastAsia"/>
                <w:sz w:val="14"/>
                <w:szCs w:val="14"/>
              </w:rPr>
              <w:t>0</w:t>
            </w:r>
          </w:p>
        </w:tc>
        <w:tc>
          <w:tcPr>
            <w:tcW w:w="524" w:type="pct"/>
            <w:vAlign w:val="center"/>
          </w:tcPr>
          <w:p w14:paraId="417A4481" w14:textId="77D0A8E2" w:rsidR="00AE39A4" w:rsidRDefault="00AE39A4" w:rsidP="00AE39A4">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hint="eastAsia"/>
                <w:sz w:val="14"/>
                <w:szCs w:val="14"/>
              </w:rPr>
              <w:t>0</w:t>
            </w:r>
          </w:p>
        </w:tc>
        <w:tc>
          <w:tcPr>
            <w:tcW w:w="524" w:type="pct"/>
            <w:vAlign w:val="center"/>
          </w:tcPr>
          <w:p w14:paraId="0AA2E5B4" w14:textId="30BDF42C" w:rsidR="00AE39A4" w:rsidRDefault="00AE39A4" w:rsidP="00AE39A4">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sz w:val="14"/>
                <w:szCs w:val="14"/>
              </w:rPr>
              <w:t>0</w:t>
            </w:r>
          </w:p>
        </w:tc>
        <w:tc>
          <w:tcPr>
            <w:tcW w:w="524" w:type="pct"/>
            <w:tcBorders>
              <w:right w:val="single" w:sz="12" w:space="0" w:color="auto"/>
            </w:tcBorders>
            <w:vAlign w:val="center"/>
          </w:tcPr>
          <w:p w14:paraId="2652DFE4" w14:textId="55351D5D" w:rsidR="00AE39A4" w:rsidRDefault="00AE39A4" w:rsidP="00AE39A4">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hint="eastAsia"/>
                <w:sz w:val="14"/>
                <w:szCs w:val="14"/>
              </w:rPr>
              <w:t>0</w:t>
            </w:r>
          </w:p>
        </w:tc>
      </w:tr>
      <w:tr w:rsidR="00AE39A4" w:rsidRPr="00D30F75" w14:paraId="0A0C8680" w14:textId="77777777" w:rsidTr="00AD4FCF">
        <w:trPr>
          <w:cantSplit/>
          <w:trHeight w:hRule="exact" w:val="227"/>
        </w:trPr>
        <w:tc>
          <w:tcPr>
            <w:tcW w:w="231" w:type="pct"/>
            <w:vMerge/>
            <w:tcBorders>
              <w:left w:val="single" w:sz="12" w:space="0" w:color="auto"/>
            </w:tcBorders>
            <w:vAlign w:val="center"/>
          </w:tcPr>
          <w:p w14:paraId="104CA4AD" w14:textId="77777777" w:rsidR="00AE39A4" w:rsidRPr="00D30F75" w:rsidRDefault="00AE39A4" w:rsidP="00AE39A4">
            <w:pPr>
              <w:adjustRightInd w:val="0"/>
              <w:snapToGrid w:val="0"/>
              <w:spacing w:line="0" w:lineRule="atLeast"/>
              <w:jc w:val="center"/>
              <w:rPr>
                <w:rFonts w:asciiTheme="majorEastAsia" w:eastAsiaTheme="majorEastAsia" w:hAnsiTheme="majorEastAsia"/>
                <w:sz w:val="12"/>
                <w:szCs w:val="12"/>
              </w:rPr>
            </w:pPr>
          </w:p>
        </w:tc>
        <w:tc>
          <w:tcPr>
            <w:tcW w:w="576" w:type="pct"/>
            <w:tcBorders>
              <w:right w:val="single" w:sz="12" w:space="0" w:color="auto"/>
            </w:tcBorders>
            <w:vAlign w:val="center"/>
          </w:tcPr>
          <w:p w14:paraId="67564149" w14:textId="2F16BE24" w:rsidR="00AE39A4" w:rsidRPr="00D30F75" w:rsidRDefault="00AE39A4" w:rsidP="00AE39A4">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hint="eastAsia"/>
                <w:sz w:val="14"/>
                <w:szCs w:val="14"/>
              </w:rPr>
              <w:t>体育科目(1)</w:t>
            </w:r>
          </w:p>
        </w:tc>
        <w:tc>
          <w:tcPr>
            <w:tcW w:w="524" w:type="pct"/>
            <w:tcBorders>
              <w:left w:val="single" w:sz="12" w:space="0" w:color="auto"/>
            </w:tcBorders>
            <w:vAlign w:val="center"/>
          </w:tcPr>
          <w:p w14:paraId="73136F73" w14:textId="5A0A8BD4" w:rsidR="00AE39A4" w:rsidRDefault="00AE39A4" w:rsidP="00AE39A4">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sz w:val="14"/>
                <w:szCs w:val="14"/>
              </w:rPr>
              <w:t>1</w:t>
            </w:r>
          </w:p>
        </w:tc>
        <w:tc>
          <w:tcPr>
            <w:tcW w:w="524" w:type="pct"/>
            <w:vAlign w:val="center"/>
          </w:tcPr>
          <w:p w14:paraId="4BA77820" w14:textId="32722274" w:rsidR="00AE39A4" w:rsidRDefault="00AE39A4" w:rsidP="00AE39A4">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sz w:val="14"/>
                <w:szCs w:val="14"/>
              </w:rPr>
              <w:t>0</w:t>
            </w:r>
          </w:p>
        </w:tc>
        <w:tc>
          <w:tcPr>
            <w:tcW w:w="524" w:type="pct"/>
            <w:vAlign w:val="center"/>
          </w:tcPr>
          <w:p w14:paraId="72B84C72" w14:textId="7062F1AD" w:rsidR="00AE39A4" w:rsidRDefault="00AE39A4" w:rsidP="00AE39A4">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sz w:val="14"/>
                <w:szCs w:val="14"/>
              </w:rPr>
              <w:t>0</w:t>
            </w:r>
          </w:p>
        </w:tc>
        <w:tc>
          <w:tcPr>
            <w:tcW w:w="524" w:type="pct"/>
            <w:vAlign w:val="center"/>
          </w:tcPr>
          <w:p w14:paraId="2359B60A" w14:textId="541D6329" w:rsidR="00AE39A4" w:rsidRDefault="00AE39A4" w:rsidP="00AE39A4">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sz w:val="14"/>
                <w:szCs w:val="14"/>
              </w:rPr>
              <w:t>0</w:t>
            </w:r>
          </w:p>
        </w:tc>
        <w:tc>
          <w:tcPr>
            <w:tcW w:w="524" w:type="pct"/>
            <w:vAlign w:val="center"/>
          </w:tcPr>
          <w:p w14:paraId="43A96497" w14:textId="5F4B83AE" w:rsidR="00AE39A4" w:rsidRDefault="00AE39A4" w:rsidP="00AE39A4">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sz w:val="14"/>
                <w:szCs w:val="14"/>
              </w:rPr>
              <w:t>0</w:t>
            </w:r>
          </w:p>
        </w:tc>
        <w:tc>
          <w:tcPr>
            <w:tcW w:w="524" w:type="pct"/>
            <w:vAlign w:val="center"/>
          </w:tcPr>
          <w:p w14:paraId="5484CF38" w14:textId="45AEEA51" w:rsidR="00AE39A4" w:rsidRDefault="00AE39A4" w:rsidP="00AE39A4">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hint="eastAsia"/>
                <w:sz w:val="14"/>
                <w:szCs w:val="14"/>
              </w:rPr>
              <w:t>0</w:t>
            </w:r>
          </w:p>
        </w:tc>
        <w:tc>
          <w:tcPr>
            <w:tcW w:w="524" w:type="pct"/>
            <w:vAlign w:val="center"/>
          </w:tcPr>
          <w:p w14:paraId="060E736F" w14:textId="625FEFC1" w:rsidR="00AE39A4" w:rsidRDefault="00AE39A4" w:rsidP="00AE39A4">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hint="eastAsia"/>
                <w:sz w:val="14"/>
                <w:szCs w:val="14"/>
              </w:rPr>
              <w:t>0</w:t>
            </w:r>
          </w:p>
        </w:tc>
        <w:tc>
          <w:tcPr>
            <w:tcW w:w="524" w:type="pct"/>
            <w:tcBorders>
              <w:right w:val="single" w:sz="12" w:space="0" w:color="auto"/>
            </w:tcBorders>
            <w:vAlign w:val="center"/>
          </w:tcPr>
          <w:p w14:paraId="736F25DD" w14:textId="157DA026" w:rsidR="00AE39A4" w:rsidRDefault="00AE39A4" w:rsidP="00AE39A4">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hint="eastAsia"/>
                <w:sz w:val="14"/>
                <w:szCs w:val="14"/>
              </w:rPr>
              <w:t>0</w:t>
            </w:r>
          </w:p>
        </w:tc>
      </w:tr>
      <w:tr w:rsidR="00AE39A4" w:rsidRPr="00D30F75" w14:paraId="18AC83A6" w14:textId="77777777" w:rsidTr="00AD4FCF">
        <w:trPr>
          <w:cantSplit/>
          <w:trHeight w:hRule="exact" w:val="227"/>
        </w:trPr>
        <w:tc>
          <w:tcPr>
            <w:tcW w:w="231" w:type="pct"/>
            <w:vMerge/>
            <w:tcBorders>
              <w:left w:val="single" w:sz="12" w:space="0" w:color="auto"/>
            </w:tcBorders>
            <w:vAlign w:val="center"/>
          </w:tcPr>
          <w:p w14:paraId="4EED9BA6" w14:textId="77777777" w:rsidR="00AE39A4" w:rsidRPr="00D30F75" w:rsidRDefault="00AE39A4" w:rsidP="00AE39A4">
            <w:pPr>
              <w:adjustRightInd w:val="0"/>
              <w:snapToGrid w:val="0"/>
              <w:spacing w:line="0" w:lineRule="atLeast"/>
              <w:jc w:val="center"/>
              <w:rPr>
                <w:rFonts w:asciiTheme="majorEastAsia" w:eastAsiaTheme="majorEastAsia" w:hAnsiTheme="majorEastAsia"/>
                <w:sz w:val="12"/>
                <w:szCs w:val="12"/>
              </w:rPr>
            </w:pPr>
          </w:p>
        </w:tc>
        <w:tc>
          <w:tcPr>
            <w:tcW w:w="576" w:type="pct"/>
            <w:tcBorders>
              <w:right w:val="single" w:sz="12" w:space="0" w:color="auto"/>
            </w:tcBorders>
            <w:vAlign w:val="center"/>
          </w:tcPr>
          <w:p w14:paraId="0C79004E" w14:textId="45ADA3C2" w:rsidR="00AE39A4" w:rsidRPr="00D30F75" w:rsidRDefault="00AE39A4" w:rsidP="00AE39A4">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hint="eastAsia"/>
                <w:sz w:val="14"/>
                <w:szCs w:val="14"/>
              </w:rPr>
              <w:t>理工学基礎(</w:t>
            </w:r>
            <w:r>
              <w:rPr>
                <w:rFonts w:asciiTheme="majorEastAsia" w:eastAsiaTheme="majorEastAsia" w:hAnsiTheme="majorEastAsia"/>
                <w:sz w:val="14"/>
                <w:szCs w:val="14"/>
              </w:rPr>
              <w:t>31</w:t>
            </w:r>
            <w:r>
              <w:rPr>
                <w:rFonts w:asciiTheme="majorEastAsia" w:eastAsiaTheme="majorEastAsia" w:hAnsiTheme="majorEastAsia" w:hint="eastAsia"/>
                <w:sz w:val="14"/>
                <w:szCs w:val="14"/>
              </w:rPr>
              <w:t>)</w:t>
            </w:r>
          </w:p>
        </w:tc>
        <w:tc>
          <w:tcPr>
            <w:tcW w:w="524" w:type="pct"/>
            <w:tcBorders>
              <w:left w:val="single" w:sz="12" w:space="0" w:color="auto"/>
            </w:tcBorders>
            <w:vAlign w:val="center"/>
          </w:tcPr>
          <w:p w14:paraId="190D7160" w14:textId="2428B9DB" w:rsidR="00AE39A4" w:rsidRDefault="00AE39A4" w:rsidP="00AE39A4">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sz w:val="14"/>
                <w:szCs w:val="14"/>
              </w:rPr>
              <w:t>8</w:t>
            </w:r>
          </w:p>
        </w:tc>
        <w:tc>
          <w:tcPr>
            <w:tcW w:w="524" w:type="pct"/>
            <w:vAlign w:val="center"/>
          </w:tcPr>
          <w:p w14:paraId="33C33CD4" w14:textId="279BC37B" w:rsidR="00AE39A4" w:rsidRDefault="00AE39A4" w:rsidP="00AE39A4">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hint="eastAsia"/>
                <w:sz w:val="14"/>
                <w:szCs w:val="14"/>
              </w:rPr>
              <w:t>9</w:t>
            </w:r>
          </w:p>
        </w:tc>
        <w:tc>
          <w:tcPr>
            <w:tcW w:w="524" w:type="pct"/>
            <w:vAlign w:val="center"/>
          </w:tcPr>
          <w:p w14:paraId="64015965" w14:textId="69CC0CDA" w:rsidR="00AE39A4" w:rsidRDefault="00AE39A4" w:rsidP="00AE39A4">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sz w:val="14"/>
                <w:szCs w:val="14"/>
              </w:rPr>
              <w:t>5</w:t>
            </w:r>
          </w:p>
        </w:tc>
        <w:tc>
          <w:tcPr>
            <w:tcW w:w="524" w:type="pct"/>
            <w:vAlign w:val="center"/>
          </w:tcPr>
          <w:p w14:paraId="22CF635E" w14:textId="5224DFB6" w:rsidR="00AE39A4" w:rsidRDefault="00AE39A4" w:rsidP="00AE39A4">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hint="eastAsia"/>
                <w:sz w:val="14"/>
                <w:szCs w:val="14"/>
              </w:rPr>
              <w:t>2</w:t>
            </w:r>
          </w:p>
        </w:tc>
        <w:tc>
          <w:tcPr>
            <w:tcW w:w="524" w:type="pct"/>
            <w:vAlign w:val="center"/>
          </w:tcPr>
          <w:p w14:paraId="0923C14D" w14:textId="48CCFB83" w:rsidR="00AE39A4" w:rsidRDefault="00AE39A4" w:rsidP="00AE39A4">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sz w:val="14"/>
                <w:szCs w:val="14"/>
              </w:rPr>
              <w:t>4</w:t>
            </w:r>
          </w:p>
        </w:tc>
        <w:tc>
          <w:tcPr>
            <w:tcW w:w="524" w:type="pct"/>
            <w:vAlign w:val="center"/>
          </w:tcPr>
          <w:p w14:paraId="3BBB6AA2" w14:textId="1CA9EF0A" w:rsidR="00AE39A4" w:rsidRDefault="00AE39A4" w:rsidP="00AE39A4">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sz w:val="14"/>
                <w:szCs w:val="14"/>
              </w:rPr>
              <w:t>5</w:t>
            </w:r>
          </w:p>
        </w:tc>
        <w:tc>
          <w:tcPr>
            <w:tcW w:w="524" w:type="pct"/>
            <w:vAlign w:val="center"/>
          </w:tcPr>
          <w:p w14:paraId="1FF6A384" w14:textId="02559FFC" w:rsidR="00AE39A4" w:rsidRDefault="00AE39A4" w:rsidP="00AE39A4">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hint="eastAsia"/>
                <w:sz w:val="14"/>
                <w:szCs w:val="14"/>
              </w:rPr>
              <w:t>0</w:t>
            </w:r>
          </w:p>
        </w:tc>
        <w:tc>
          <w:tcPr>
            <w:tcW w:w="524" w:type="pct"/>
            <w:tcBorders>
              <w:right w:val="single" w:sz="12" w:space="0" w:color="auto"/>
            </w:tcBorders>
            <w:vAlign w:val="center"/>
          </w:tcPr>
          <w:p w14:paraId="53EBD08D" w14:textId="29E7298A" w:rsidR="00AE39A4" w:rsidRDefault="00AE39A4" w:rsidP="00AE39A4">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hint="eastAsia"/>
                <w:sz w:val="14"/>
                <w:szCs w:val="14"/>
              </w:rPr>
              <w:t>0</w:t>
            </w:r>
          </w:p>
        </w:tc>
      </w:tr>
      <w:tr w:rsidR="00AE39A4" w:rsidRPr="00D30F75" w14:paraId="70ED0611" w14:textId="77777777" w:rsidTr="006E7578">
        <w:trPr>
          <w:cantSplit/>
          <w:trHeight w:hRule="exact" w:val="227"/>
        </w:trPr>
        <w:tc>
          <w:tcPr>
            <w:tcW w:w="231" w:type="pct"/>
            <w:vMerge/>
            <w:tcBorders>
              <w:left w:val="single" w:sz="12" w:space="0" w:color="auto"/>
            </w:tcBorders>
            <w:vAlign w:val="center"/>
          </w:tcPr>
          <w:p w14:paraId="108F388B" w14:textId="77777777" w:rsidR="00AE39A4" w:rsidRPr="00D30F75" w:rsidRDefault="00AE39A4" w:rsidP="00AE39A4">
            <w:pPr>
              <w:adjustRightInd w:val="0"/>
              <w:snapToGrid w:val="0"/>
              <w:spacing w:line="0" w:lineRule="atLeast"/>
              <w:jc w:val="center"/>
              <w:rPr>
                <w:rFonts w:asciiTheme="majorEastAsia" w:eastAsiaTheme="majorEastAsia" w:hAnsiTheme="majorEastAsia"/>
                <w:sz w:val="12"/>
                <w:szCs w:val="12"/>
              </w:rPr>
            </w:pPr>
          </w:p>
        </w:tc>
        <w:tc>
          <w:tcPr>
            <w:tcW w:w="576" w:type="pct"/>
            <w:tcBorders>
              <w:bottom w:val="double" w:sz="4" w:space="0" w:color="auto"/>
              <w:right w:val="single" w:sz="12" w:space="0" w:color="auto"/>
            </w:tcBorders>
            <w:vAlign w:val="center"/>
          </w:tcPr>
          <w:p w14:paraId="6178D7E1" w14:textId="451B20C8" w:rsidR="00AE39A4" w:rsidRPr="00D30F75" w:rsidRDefault="00AE39A4" w:rsidP="00AE39A4">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hint="eastAsia"/>
                <w:sz w:val="14"/>
                <w:szCs w:val="14"/>
              </w:rPr>
              <w:t>専門科目(</w:t>
            </w:r>
            <w:r>
              <w:rPr>
                <w:rFonts w:asciiTheme="majorEastAsia" w:eastAsiaTheme="majorEastAsia" w:hAnsiTheme="majorEastAsia"/>
                <w:sz w:val="14"/>
                <w:szCs w:val="14"/>
              </w:rPr>
              <w:t>60</w:t>
            </w:r>
            <w:r>
              <w:rPr>
                <w:rFonts w:asciiTheme="majorEastAsia" w:eastAsiaTheme="majorEastAsia" w:hAnsiTheme="majorEastAsia" w:hint="eastAsia"/>
                <w:sz w:val="14"/>
                <w:szCs w:val="14"/>
              </w:rPr>
              <w:t>)</w:t>
            </w:r>
          </w:p>
        </w:tc>
        <w:tc>
          <w:tcPr>
            <w:tcW w:w="524" w:type="pct"/>
            <w:tcBorders>
              <w:left w:val="single" w:sz="12" w:space="0" w:color="auto"/>
              <w:bottom w:val="double" w:sz="4" w:space="0" w:color="auto"/>
            </w:tcBorders>
            <w:vAlign w:val="center"/>
          </w:tcPr>
          <w:p w14:paraId="73FEB318" w14:textId="7E27FF68" w:rsidR="00AE39A4" w:rsidRPr="00D30F75" w:rsidRDefault="00AE39A4" w:rsidP="00AE39A4">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sz w:val="14"/>
                <w:szCs w:val="14"/>
              </w:rPr>
              <w:t>6</w:t>
            </w:r>
          </w:p>
        </w:tc>
        <w:tc>
          <w:tcPr>
            <w:tcW w:w="524" w:type="pct"/>
            <w:tcBorders>
              <w:bottom w:val="double" w:sz="4" w:space="0" w:color="auto"/>
            </w:tcBorders>
            <w:vAlign w:val="center"/>
          </w:tcPr>
          <w:p w14:paraId="0D299031" w14:textId="5F7E45DF" w:rsidR="00AE39A4" w:rsidRPr="00D30F75" w:rsidRDefault="00AE39A4" w:rsidP="00AE39A4">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sz w:val="14"/>
                <w:szCs w:val="14"/>
              </w:rPr>
              <w:t>7</w:t>
            </w:r>
          </w:p>
        </w:tc>
        <w:tc>
          <w:tcPr>
            <w:tcW w:w="524" w:type="pct"/>
            <w:tcBorders>
              <w:bottom w:val="double" w:sz="4" w:space="0" w:color="auto"/>
            </w:tcBorders>
            <w:vAlign w:val="center"/>
          </w:tcPr>
          <w:p w14:paraId="0E8D4DA5" w14:textId="0A4B570E" w:rsidR="00AE39A4" w:rsidRPr="00D30F75" w:rsidRDefault="00AE39A4" w:rsidP="00AE39A4">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sz w:val="14"/>
                <w:szCs w:val="14"/>
              </w:rPr>
              <w:t>11</w:t>
            </w:r>
          </w:p>
        </w:tc>
        <w:tc>
          <w:tcPr>
            <w:tcW w:w="524" w:type="pct"/>
            <w:tcBorders>
              <w:bottom w:val="double" w:sz="4" w:space="0" w:color="auto"/>
            </w:tcBorders>
            <w:vAlign w:val="center"/>
          </w:tcPr>
          <w:p w14:paraId="5DE85C00" w14:textId="07575BCD" w:rsidR="00AE39A4" w:rsidRPr="00D30F75" w:rsidRDefault="00AE39A4" w:rsidP="00AE39A4">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sz w:val="14"/>
                <w:szCs w:val="14"/>
              </w:rPr>
              <w:t>13</w:t>
            </w:r>
          </w:p>
        </w:tc>
        <w:tc>
          <w:tcPr>
            <w:tcW w:w="524" w:type="pct"/>
            <w:tcBorders>
              <w:bottom w:val="double" w:sz="4" w:space="0" w:color="auto"/>
            </w:tcBorders>
            <w:vAlign w:val="center"/>
          </w:tcPr>
          <w:p w14:paraId="361E5A85" w14:textId="3D69854A" w:rsidR="00AE39A4" w:rsidRPr="00D30F75" w:rsidRDefault="00AE39A4" w:rsidP="00AE39A4">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sz w:val="14"/>
                <w:szCs w:val="14"/>
              </w:rPr>
              <w:t>1</w:t>
            </w:r>
            <w:r>
              <w:rPr>
                <w:rFonts w:asciiTheme="majorEastAsia" w:eastAsiaTheme="majorEastAsia" w:hAnsiTheme="majorEastAsia" w:hint="eastAsia"/>
                <w:sz w:val="14"/>
                <w:szCs w:val="14"/>
              </w:rPr>
              <w:t>4</w:t>
            </w:r>
          </w:p>
        </w:tc>
        <w:tc>
          <w:tcPr>
            <w:tcW w:w="524" w:type="pct"/>
            <w:tcBorders>
              <w:bottom w:val="double" w:sz="4" w:space="0" w:color="auto"/>
            </w:tcBorders>
            <w:vAlign w:val="center"/>
          </w:tcPr>
          <w:p w14:paraId="45837715" w14:textId="142B3C1B" w:rsidR="00AE39A4" w:rsidRPr="00D30F75" w:rsidRDefault="00AE39A4" w:rsidP="00AE39A4">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sz w:val="14"/>
                <w:szCs w:val="14"/>
              </w:rPr>
              <w:t>6</w:t>
            </w:r>
          </w:p>
        </w:tc>
        <w:tc>
          <w:tcPr>
            <w:tcW w:w="524" w:type="pct"/>
            <w:tcBorders>
              <w:bottom w:val="double" w:sz="4" w:space="0" w:color="auto"/>
            </w:tcBorders>
            <w:vAlign w:val="center"/>
          </w:tcPr>
          <w:p w14:paraId="5F7C4781" w14:textId="77777777" w:rsidR="00AE39A4" w:rsidRPr="00D30F75" w:rsidRDefault="00AE39A4" w:rsidP="00AE39A4">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sz w:val="14"/>
                <w:szCs w:val="14"/>
              </w:rPr>
              <w:t>3</w:t>
            </w:r>
          </w:p>
        </w:tc>
        <w:tc>
          <w:tcPr>
            <w:tcW w:w="524" w:type="pct"/>
            <w:tcBorders>
              <w:bottom w:val="double" w:sz="4" w:space="0" w:color="auto"/>
              <w:right w:val="single" w:sz="12" w:space="0" w:color="auto"/>
            </w:tcBorders>
            <w:vAlign w:val="center"/>
          </w:tcPr>
          <w:p w14:paraId="3DD008C3" w14:textId="77777777" w:rsidR="00AE39A4" w:rsidRPr="00D30F75" w:rsidRDefault="00AE39A4" w:rsidP="00AE39A4">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sz w:val="14"/>
                <w:szCs w:val="14"/>
              </w:rPr>
              <w:t>3</w:t>
            </w:r>
          </w:p>
        </w:tc>
      </w:tr>
      <w:tr w:rsidR="00AE39A4" w:rsidRPr="00D30F75" w14:paraId="6821DAD4" w14:textId="77777777" w:rsidTr="006E7578">
        <w:trPr>
          <w:cantSplit/>
          <w:trHeight w:val="227"/>
        </w:trPr>
        <w:tc>
          <w:tcPr>
            <w:tcW w:w="231" w:type="pct"/>
            <w:vMerge/>
            <w:tcBorders>
              <w:left w:val="single" w:sz="12" w:space="0" w:color="auto"/>
              <w:bottom w:val="single" w:sz="12" w:space="0" w:color="auto"/>
            </w:tcBorders>
            <w:vAlign w:val="center"/>
          </w:tcPr>
          <w:p w14:paraId="5F3F5C58" w14:textId="77777777" w:rsidR="00AE39A4" w:rsidRPr="00D30F75" w:rsidRDefault="00AE39A4" w:rsidP="00AE39A4">
            <w:pPr>
              <w:adjustRightInd w:val="0"/>
              <w:snapToGrid w:val="0"/>
              <w:spacing w:line="0" w:lineRule="atLeast"/>
              <w:jc w:val="center"/>
              <w:rPr>
                <w:rFonts w:asciiTheme="majorEastAsia" w:eastAsiaTheme="majorEastAsia" w:hAnsiTheme="majorEastAsia"/>
                <w:sz w:val="12"/>
                <w:szCs w:val="12"/>
              </w:rPr>
            </w:pPr>
          </w:p>
        </w:tc>
        <w:tc>
          <w:tcPr>
            <w:tcW w:w="576" w:type="pct"/>
            <w:tcBorders>
              <w:top w:val="double" w:sz="4" w:space="0" w:color="auto"/>
              <w:bottom w:val="single" w:sz="12" w:space="0" w:color="auto"/>
              <w:right w:val="single" w:sz="12" w:space="0" w:color="auto"/>
            </w:tcBorders>
            <w:vAlign w:val="center"/>
          </w:tcPr>
          <w:p w14:paraId="1CC6955B" w14:textId="22AE058D" w:rsidR="00AE39A4" w:rsidRPr="00D30F75" w:rsidRDefault="00AE39A4" w:rsidP="00AE39A4">
            <w:pPr>
              <w:adjustRightInd w:val="0"/>
              <w:snapToGrid w:val="0"/>
              <w:spacing w:line="160" w:lineRule="exact"/>
              <w:jc w:val="center"/>
              <w:rPr>
                <w:rFonts w:asciiTheme="majorEastAsia" w:eastAsiaTheme="majorEastAsia" w:hAnsiTheme="majorEastAsia"/>
                <w:sz w:val="14"/>
                <w:szCs w:val="14"/>
              </w:rPr>
            </w:pPr>
            <w:r w:rsidRPr="00D30F75">
              <w:rPr>
                <w:rFonts w:asciiTheme="majorEastAsia" w:eastAsiaTheme="majorEastAsia" w:hAnsiTheme="majorEastAsia"/>
                <w:sz w:val="14"/>
                <w:szCs w:val="14"/>
              </w:rPr>
              <w:t>合計</w:t>
            </w:r>
            <w:r>
              <w:rPr>
                <w:rFonts w:asciiTheme="majorEastAsia" w:eastAsiaTheme="majorEastAsia" w:hAnsiTheme="majorEastAsia" w:hint="eastAsia"/>
                <w:sz w:val="14"/>
                <w:szCs w:val="14"/>
              </w:rPr>
              <w:t>(114)</w:t>
            </w:r>
          </w:p>
        </w:tc>
        <w:tc>
          <w:tcPr>
            <w:tcW w:w="524" w:type="pct"/>
            <w:tcBorders>
              <w:top w:val="double" w:sz="4" w:space="0" w:color="auto"/>
              <w:left w:val="single" w:sz="12" w:space="0" w:color="auto"/>
              <w:bottom w:val="single" w:sz="12" w:space="0" w:color="auto"/>
            </w:tcBorders>
            <w:vAlign w:val="center"/>
          </w:tcPr>
          <w:p w14:paraId="095C816E" w14:textId="59AD9194" w:rsidR="00AE39A4" w:rsidRPr="00D30F75" w:rsidRDefault="00AE39A4" w:rsidP="00AE39A4">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hint="eastAsia"/>
                <w:sz w:val="14"/>
                <w:szCs w:val="14"/>
              </w:rPr>
              <w:t>1</w:t>
            </w:r>
            <w:r>
              <w:rPr>
                <w:rFonts w:asciiTheme="majorEastAsia" w:eastAsiaTheme="majorEastAsia" w:hAnsiTheme="majorEastAsia"/>
                <w:sz w:val="14"/>
                <w:szCs w:val="14"/>
              </w:rPr>
              <w:t>9</w:t>
            </w:r>
          </w:p>
        </w:tc>
        <w:tc>
          <w:tcPr>
            <w:tcW w:w="524" w:type="pct"/>
            <w:tcBorders>
              <w:top w:val="double" w:sz="4" w:space="0" w:color="auto"/>
              <w:bottom w:val="single" w:sz="12" w:space="0" w:color="auto"/>
            </w:tcBorders>
            <w:vAlign w:val="center"/>
          </w:tcPr>
          <w:p w14:paraId="3CDE035F" w14:textId="72B6B653" w:rsidR="00AE39A4" w:rsidRPr="00D30F75" w:rsidRDefault="00AE39A4" w:rsidP="00AE39A4">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sz w:val="14"/>
                <w:szCs w:val="14"/>
              </w:rPr>
              <w:t>19</w:t>
            </w:r>
          </w:p>
        </w:tc>
        <w:tc>
          <w:tcPr>
            <w:tcW w:w="524" w:type="pct"/>
            <w:tcBorders>
              <w:top w:val="double" w:sz="4" w:space="0" w:color="auto"/>
              <w:bottom w:val="single" w:sz="12" w:space="0" w:color="auto"/>
            </w:tcBorders>
            <w:vAlign w:val="center"/>
          </w:tcPr>
          <w:p w14:paraId="2C342602" w14:textId="667D8D01" w:rsidR="00AE39A4" w:rsidRPr="00D30F75" w:rsidRDefault="00AE39A4" w:rsidP="00AE39A4">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sz w:val="14"/>
                <w:szCs w:val="14"/>
              </w:rPr>
              <w:t>19</w:t>
            </w:r>
          </w:p>
        </w:tc>
        <w:tc>
          <w:tcPr>
            <w:tcW w:w="524" w:type="pct"/>
            <w:tcBorders>
              <w:top w:val="double" w:sz="4" w:space="0" w:color="auto"/>
              <w:bottom w:val="single" w:sz="12" w:space="0" w:color="auto"/>
            </w:tcBorders>
            <w:vAlign w:val="center"/>
          </w:tcPr>
          <w:p w14:paraId="67A2F40A" w14:textId="3C76EF2A" w:rsidR="00AE39A4" w:rsidRPr="00D30F75" w:rsidRDefault="00AE39A4" w:rsidP="00AE39A4">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sz w:val="14"/>
                <w:szCs w:val="14"/>
              </w:rPr>
              <w:t>20</w:t>
            </w:r>
          </w:p>
        </w:tc>
        <w:tc>
          <w:tcPr>
            <w:tcW w:w="524" w:type="pct"/>
            <w:tcBorders>
              <w:top w:val="double" w:sz="4" w:space="0" w:color="auto"/>
              <w:bottom w:val="single" w:sz="12" w:space="0" w:color="auto"/>
            </w:tcBorders>
            <w:vAlign w:val="center"/>
          </w:tcPr>
          <w:p w14:paraId="71791140" w14:textId="5DF94F8D" w:rsidR="00AE39A4" w:rsidRPr="00D30F75" w:rsidRDefault="00AE39A4" w:rsidP="00AE39A4">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sz w:val="14"/>
                <w:szCs w:val="14"/>
              </w:rPr>
              <w:t>20</w:t>
            </w:r>
          </w:p>
        </w:tc>
        <w:tc>
          <w:tcPr>
            <w:tcW w:w="524" w:type="pct"/>
            <w:tcBorders>
              <w:top w:val="double" w:sz="4" w:space="0" w:color="auto"/>
              <w:bottom w:val="single" w:sz="12" w:space="0" w:color="auto"/>
            </w:tcBorders>
            <w:vAlign w:val="center"/>
          </w:tcPr>
          <w:p w14:paraId="4C97BA7D" w14:textId="406DB64E" w:rsidR="00AE39A4" w:rsidRPr="00D30F75" w:rsidRDefault="00AE39A4" w:rsidP="00AE39A4">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sz w:val="14"/>
                <w:szCs w:val="14"/>
              </w:rPr>
              <w:t>12</w:t>
            </w:r>
          </w:p>
        </w:tc>
        <w:tc>
          <w:tcPr>
            <w:tcW w:w="524" w:type="pct"/>
            <w:tcBorders>
              <w:top w:val="double" w:sz="4" w:space="0" w:color="auto"/>
              <w:bottom w:val="single" w:sz="12" w:space="0" w:color="auto"/>
            </w:tcBorders>
            <w:vAlign w:val="center"/>
          </w:tcPr>
          <w:p w14:paraId="73DA1929" w14:textId="77777777" w:rsidR="00AE39A4" w:rsidRPr="00D30F75" w:rsidRDefault="00AE39A4" w:rsidP="00AE39A4">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sz w:val="14"/>
                <w:szCs w:val="14"/>
              </w:rPr>
              <w:t>3</w:t>
            </w:r>
          </w:p>
        </w:tc>
        <w:tc>
          <w:tcPr>
            <w:tcW w:w="524" w:type="pct"/>
            <w:tcBorders>
              <w:top w:val="double" w:sz="4" w:space="0" w:color="auto"/>
              <w:bottom w:val="single" w:sz="12" w:space="0" w:color="auto"/>
              <w:right w:val="single" w:sz="12" w:space="0" w:color="auto"/>
            </w:tcBorders>
            <w:vAlign w:val="center"/>
          </w:tcPr>
          <w:p w14:paraId="11042C3D" w14:textId="77777777" w:rsidR="00AE39A4" w:rsidRPr="00D30F75" w:rsidRDefault="00AE39A4" w:rsidP="00AE39A4">
            <w:pPr>
              <w:adjustRightInd w:val="0"/>
              <w:snapToGrid w:val="0"/>
              <w:spacing w:line="160" w:lineRule="exact"/>
              <w:jc w:val="center"/>
              <w:rPr>
                <w:rFonts w:asciiTheme="majorEastAsia" w:eastAsiaTheme="majorEastAsia" w:hAnsiTheme="majorEastAsia"/>
                <w:sz w:val="14"/>
                <w:szCs w:val="14"/>
              </w:rPr>
            </w:pPr>
            <w:r>
              <w:rPr>
                <w:rFonts w:asciiTheme="majorEastAsia" w:eastAsiaTheme="majorEastAsia" w:hAnsiTheme="majorEastAsia"/>
                <w:sz w:val="14"/>
                <w:szCs w:val="14"/>
              </w:rPr>
              <w:t>3</w:t>
            </w:r>
          </w:p>
        </w:tc>
      </w:tr>
    </w:tbl>
    <w:p w14:paraId="75D4D978" w14:textId="6A489837" w:rsidR="00DD6B65" w:rsidRDefault="0056473C" w:rsidP="00DD6B65">
      <w:pPr>
        <w:spacing w:beforeLines="50" w:before="143" w:line="200" w:lineRule="exact"/>
        <w:ind w:left="240" w:hangingChars="150" w:hanging="240"/>
        <w:rPr>
          <w:szCs w:val="18"/>
        </w:rPr>
      </w:pPr>
      <w:r w:rsidRPr="00D30F75">
        <w:rPr>
          <w:rFonts w:hint="eastAsia"/>
          <w:sz w:val="16"/>
          <w:szCs w:val="16"/>
        </w:rPr>
        <w:t xml:space="preserve">※ </w:t>
      </w:r>
      <w:r w:rsidRPr="00654199">
        <w:rPr>
          <w:rFonts w:asciiTheme="minorEastAsia" w:eastAsiaTheme="minorEastAsia" w:hAnsiTheme="minorEastAsia" w:hint="eastAsia"/>
          <w:szCs w:val="18"/>
        </w:rPr>
        <w:t>上記の</w:t>
      </w:r>
      <w:r w:rsidR="000045FC" w:rsidRPr="00654199">
        <w:rPr>
          <w:rFonts w:asciiTheme="minorEastAsia" w:eastAsiaTheme="minorEastAsia" w:hAnsiTheme="minorEastAsia" w:hint="eastAsia"/>
          <w:szCs w:val="18"/>
        </w:rPr>
        <w:t>理工学基礎</w:t>
      </w:r>
      <w:r w:rsidRPr="00654199">
        <w:rPr>
          <w:rFonts w:asciiTheme="minorEastAsia" w:eastAsiaTheme="minorEastAsia" w:hAnsiTheme="minorEastAsia" w:hint="eastAsia"/>
          <w:szCs w:val="18"/>
        </w:rPr>
        <w:t>科目</w:t>
      </w:r>
      <w:r w:rsidR="000045FC" w:rsidRPr="00654199">
        <w:rPr>
          <w:rFonts w:asciiTheme="minorEastAsia" w:eastAsiaTheme="minorEastAsia" w:hAnsiTheme="minorEastAsia" w:hint="eastAsia"/>
          <w:szCs w:val="18"/>
        </w:rPr>
        <w:t>や専門科目に加え</w:t>
      </w:r>
      <w:r w:rsidRPr="00654199">
        <w:rPr>
          <w:rFonts w:asciiTheme="minorEastAsia" w:eastAsiaTheme="minorEastAsia" w:hAnsiTheme="minorEastAsia" w:hint="eastAsia"/>
          <w:szCs w:val="18"/>
        </w:rPr>
        <w:t>共通分野の教養・外国語</w:t>
      </w:r>
      <w:r w:rsidR="00E87C4F" w:rsidRPr="00654199">
        <w:rPr>
          <w:rFonts w:asciiTheme="minorEastAsia" w:eastAsiaTheme="minorEastAsia" w:hAnsiTheme="minorEastAsia" w:hint="eastAsia"/>
          <w:szCs w:val="18"/>
        </w:rPr>
        <w:t>・体育</w:t>
      </w:r>
      <w:r w:rsidRPr="00654199">
        <w:rPr>
          <w:rFonts w:asciiTheme="minorEastAsia" w:eastAsiaTheme="minorEastAsia" w:hAnsiTheme="minorEastAsia" w:hint="eastAsia"/>
          <w:szCs w:val="18"/>
        </w:rPr>
        <w:t>科目を併せて</w:t>
      </w:r>
      <w:r w:rsidR="0064069E" w:rsidRPr="00654199">
        <w:rPr>
          <w:rFonts w:asciiTheme="minorEastAsia" w:eastAsiaTheme="minorEastAsia" w:hAnsiTheme="minorEastAsia" w:hint="eastAsia"/>
          <w:szCs w:val="18"/>
        </w:rPr>
        <w:t>，</w:t>
      </w:r>
      <w:r w:rsidRPr="00654199">
        <w:rPr>
          <w:rFonts w:asciiTheme="minorEastAsia" w:eastAsiaTheme="minorEastAsia" w:hAnsiTheme="minorEastAsia" w:hint="eastAsia"/>
          <w:szCs w:val="18"/>
        </w:rPr>
        <w:t>半期</w:t>
      </w:r>
      <w:r w:rsidRPr="00654199">
        <w:rPr>
          <w:rFonts w:asciiTheme="minorEastAsia" w:eastAsiaTheme="minorEastAsia" w:hAnsiTheme="minorEastAsia"/>
          <w:szCs w:val="18"/>
        </w:rPr>
        <w:t>20単位の履修科目単位数の上限を超えないよう</w:t>
      </w:r>
      <w:r w:rsidR="00DD6D6E" w:rsidRPr="00654199">
        <w:rPr>
          <w:rFonts w:asciiTheme="minorEastAsia" w:eastAsiaTheme="minorEastAsia" w:hAnsiTheme="minorEastAsia" w:hint="eastAsia"/>
          <w:szCs w:val="18"/>
        </w:rPr>
        <w:t>に</w:t>
      </w:r>
      <w:r w:rsidR="006B5B6C" w:rsidRPr="00654199">
        <w:rPr>
          <w:rFonts w:asciiTheme="minorEastAsia" w:eastAsiaTheme="minorEastAsia" w:hAnsiTheme="minorEastAsia" w:hint="eastAsia"/>
          <w:szCs w:val="18"/>
        </w:rPr>
        <w:t>しつつ</w:t>
      </w:r>
      <w:r w:rsidR="0064069E" w:rsidRPr="00654199">
        <w:rPr>
          <w:rFonts w:asciiTheme="minorEastAsia" w:eastAsiaTheme="minorEastAsia" w:hAnsiTheme="minorEastAsia" w:hint="eastAsia"/>
          <w:szCs w:val="18"/>
        </w:rPr>
        <w:t>，</w:t>
      </w:r>
      <w:r w:rsidR="006B5B6C" w:rsidRPr="00654199">
        <w:rPr>
          <w:rFonts w:asciiTheme="minorEastAsia" w:eastAsiaTheme="minorEastAsia" w:hAnsiTheme="minorEastAsia" w:hint="eastAsia"/>
          <w:szCs w:val="18"/>
        </w:rPr>
        <w:t>進級条件や</w:t>
      </w:r>
      <w:r w:rsidRPr="00654199">
        <w:rPr>
          <w:rFonts w:asciiTheme="minorEastAsia" w:eastAsiaTheme="minorEastAsia" w:hAnsiTheme="minorEastAsia" w:hint="eastAsia"/>
          <w:szCs w:val="18"/>
        </w:rPr>
        <w:t>卒業研究(1)(2)着手条件</w:t>
      </w:r>
      <w:r w:rsidR="0064069E" w:rsidRPr="00654199">
        <w:rPr>
          <w:rFonts w:asciiTheme="minorEastAsia" w:eastAsiaTheme="minorEastAsia" w:hAnsiTheme="minorEastAsia" w:hint="eastAsia"/>
          <w:szCs w:val="18"/>
        </w:rPr>
        <w:t>，</w:t>
      </w:r>
      <w:r w:rsidRPr="00654199">
        <w:rPr>
          <w:rFonts w:asciiTheme="minorEastAsia" w:eastAsiaTheme="minorEastAsia" w:hAnsiTheme="minorEastAsia" w:hint="eastAsia"/>
          <w:szCs w:val="18"/>
        </w:rPr>
        <w:t>卒業要件を満たすように科目を履修しなければならない。</w:t>
      </w:r>
    </w:p>
    <w:p w14:paraId="1C466073" w14:textId="7D656E11" w:rsidR="0025605A" w:rsidRPr="00DD6B65" w:rsidRDefault="00DD6B65" w:rsidP="00DD6B65">
      <w:pPr>
        <w:widowControl/>
        <w:spacing w:line="100" w:lineRule="exact"/>
        <w:jc w:val="left"/>
        <w:rPr>
          <w:szCs w:val="18"/>
        </w:rPr>
      </w:pPr>
      <w:r>
        <w:rPr>
          <w:szCs w:val="18"/>
        </w:rPr>
        <w:br w:type="page"/>
      </w:r>
    </w:p>
    <w:tbl>
      <w:tblPr>
        <w:tblStyle w:val="af0"/>
        <w:tblW w:w="0" w:type="auto"/>
        <w:tblLook w:val="04A0" w:firstRow="1" w:lastRow="0" w:firstColumn="1" w:lastColumn="0" w:noHBand="0" w:noVBand="1"/>
      </w:tblPr>
      <w:tblGrid>
        <w:gridCol w:w="7508"/>
        <w:gridCol w:w="2239"/>
      </w:tblGrid>
      <w:tr w:rsidR="0025605A" w:rsidRPr="00D30F75" w14:paraId="244ECD24" w14:textId="77777777" w:rsidTr="000851A5">
        <w:trPr>
          <w:trHeight w:val="70"/>
        </w:trPr>
        <w:tc>
          <w:tcPr>
            <w:tcW w:w="7508" w:type="dxa"/>
            <w:tcBorders>
              <w:top w:val="nil"/>
              <w:left w:val="nil"/>
              <w:bottom w:val="nil"/>
            </w:tcBorders>
            <w:shd w:val="clear" w:color="auto" w:fill="auto"/>
          </w:tcPr>
          <w:p w14:paraId="52EEE714" w14:textId="77777777" w:rsidR="0025605A" w:rsidRPr="00D30F75" w:rsidRDefault="0025605A" w:rsidP="000851A5">
            <w:pPr>
              <w:jc w:val="left"/>
              <w:rPr>
                <w:rFonts w:asciiTheme="majorEastAsia" w:eastAsiaTheme="majorEastAsia" w:hAnsiTheme="majorEastAsia"/>
                <w:b/>
                <w:w w:val="75"/>
                <w:szCs w:val="18"/>
              </w:rPr>
            </w:pPr>
          </w:p>
        </w:tc>
        <w:tc>
          <w:tcPr>
            <w:tcW w:w="2239" w:type="dxa"/>
            <w:shd w:val="clear" w:color="auto" w:fill="000000" w:themeFill="text1"/>
          </w:tcPr>
          <w:p w14:paraId="3223D929" w14:textId="77777777" w:rsidR="0025605A" w:rsidRPr="00D30F75" w:rsidRDefault="0025605A" w:rsidP="000851A5">
            <w:pPr>
              <w:jc w:val="center"/>
              <w:rPr>
                <w:rFonts w:asciiTheme="majorEastAsia" w:eastAsiaTheme="majorEastAsia" w:hAnsiTheme="majorEastAsia"/>
                <w:b/>
                <w:szCs w:val="18"/>
              </w:rPr>
            </w:pPr>
            <w:r w:rsidRPr="00D30F75">
              <w:rPr>
                <w:rFonts w:asciiTheme="majorEastAsia" w:eastAsiaTheme="majorEastAsia" w:hAnsiTheme="majorEastAsia" w:hint="eastAsia"/>
                <w:b/>
                <w:szCs w:val="18"/>
              </w:rPr>
              <w:t>機械システム工学科</w:t>
            </w:r>
          </w:p>
        </w:tc>
      </w:tr>
      <w:tr w:rsidR="0025605A" w:rsidRPr="00D30F75" w14:paraId="471A311B" w14:textId="77777777" w:rsidTr="000851A5">
        <w:tc>
          <w:tcPr>
            <w:tcW w:w="9747" w:type="dxa"/>
            <w:gridSpan w:val="2"/>
            <w:tcBorders>
              <w:top w:val="nil"/>
              <w:left w:val="nil"/>
              <w:bottom w:val="single" w:sz="24" w:space="0" w:color="auto"/>
              <w:right w:val="nil"/>
            </w:tcBorders>
            <w:shd w:val="clear" w:color="auto" w:fill="auto"/>
            <w:vAlign w:val="center"/>
          </w:tcPr>
          <w:p w14:paraId="7E20B059" w14:textId="7AEEF45D" w:rsidR="0025605A" w:rsidRPr="00D30F75" w:rsidRDefault="0025605A" w:rsidP="000851A5">
            <w:pPr>
              <w:jc w:val="left"/>
              <w:rPr>
                <w:rFonts w:asciiTheme="majorEastAsia" w:eastAsiaTheme="majorEastAsia" w:hAnsiTheme="majorEastAsia"/>
                <w:b/>
                <w:sz w:val="28"/>
                <w:szCs w:val="28"/>
              </w:rPr>
            </w:pPr>
            <w:r w:rsidRPr="00D30F75">
              <w:rPr>
                <w:rFonts w:ascii="ＭＳ ゴシック" w:eastAsia="ＭＳ ゴシック" w:hAnsi="ＭＳ 明朝" w:hint="eastAsia"/>
                <w:b/>
                <w:bCs/>
                <w:sz w:val="28"/>
                <w:szCs w:val="28"/>
              </w:rPr>
              <w:t>履修系統図</w:t>
            </w:r>
          </w:p>
        </w:tc>
      </w:tr>
    </w:tbl>
    <w:p w14:paraId="316A1F91" w14:textId="507A5BE1" w:rsidR="00CF4263" w:rsidRDefault="00CF4263" w:rsidP="00CF4263"/>
    <w:p w14:paraId="310319A8" w14:textId="77777777" w:rsidR="00DD3E09" w:rsidRDefault="00DD3E09"/>
    <w:p w14:paraId="6808AB1C" w14:textId="564DFB7A" w:rsidR="008E53E3" w:rsidRDefault="00DD3E09">
      <w:r w:rsidRPr="00DD3E09">
        <w:rPr>
          <w:noProof/>
        </w:rPr>
        <w:drawing>
          <wp:inline distT="0" distB="0" distL="0" distR="0" wp14:anchorId="6E694285" wp14:editId="29FC7CD7">
            <wp:extent cx="6066155" cy="8496935"/>
            <wp:effectExtent l="0" t="0" r="0" b="0"/>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66155" cy="8496935"/>
                    </a:xfrm>
                    <a:prstGeom prst="rect">
                      <a:avLst/>
                    </a:prstGeom>
                    <a:noFill/>
                    <a:ln>
                      <a:noFill/>
                    </a:ln>
                  </pic:spPr>
                </pic:pic>
              </a:graphicData>
            </a:graphic>
          </wp:inline>
        </w:drawing>
      </w:r>
      <w:r w:rsidR="008E53E3">
        <w:br w:type="page"/>
      </w:r>
    </w:p>
    <w:tbl>
      <w:tblPr>
        <w:tblStyle w:val="af0"/>
        <w:tblW w:w="0" w:type="auto"/>
        <w:tblLook w:val="04A0" w:firstRow="1" w:lastRow="0" w:firstColumn="1" w:lastColumn="0" w:noHBand="0" w:noVBand="1"/>
      </w:tblPr>
      <w:tblGrid>
        <w:gridCol w:w="7508"/>
        <w:gridCol w:w="2239"/>
      </w:tblGrid>
      <w:tr w:rsidR="008E53E3" w:rsidRPr="00D30F75" w14:paraId="1476B7D0" w14:textId="77777777" w:rsidTr="00B13C42">
        <w:trPr>
          <w:trHeight w:val="70"/>
        </w:trPr>
        <w:tc>
          <w:tcPr>
            <w:tcW w:w="7508" w:type="dxa"/>
            <w:tcBorders>
              <w:top w:val="nil"/>
              <w:left w:val="nil"/>
              <w:bottom w:val="nil"/>
            </w:tcBorders>
            <w:shd w:val="clear" w:color="auto" w:fill="auto"/>
          </w:tcPr>
          <w:p w14:paraId="6E65194E" w14:textId="66E13059" w:rsidR="008E53E3" w:rsidRPr="00D30F75" w:rsidRDefault="008E53E3" w:rsidP="00B13C42">
            <w:pPr>
              <w:jc w:val="left"/>
              <w:rPr>
                <w:rFonts w:asciiTheme="majorEastAsia" w:eastAsiaTheme="majorEastAsia" w:hAnsiTheme="majorEastAsia"/>
                <w:b/>
                <w:w w:val="75"/>
                <w:szCs w:val="18"/>
              </w:rPr>
            </w:pPr>
          </w:p>
        </w:tc>
        <w:tc>
          <w:tcPr>
            <w:tcW w:w="2239" w:type="dxa"/>
            <w:shd w:val="clear" w:color="auto" w:fill="000000" w:themeFill="text1"/>
          </w:tcPr>
          <w:p w14:paraId="3788C191" w14:textId="77777777" w:rsidR="008E53E3" w:rsidRPr="00D30F75" w:rsidRDefault="008E53E3" w:rsidP="00B13C42">
            <w:pPr>
              <w:jc w:val="center"/>
              <w:rPr>
                <w:rFonts w:asciiTheme="majorEastAsia" w:eastAsiaTheme="majorEastAsia" w:hAnsiTheme="majorEastAsia"/>
                <w:b/>
                <w:szCs w:val="18"/>
              </w:rPr>
            </w:pPr>
            <w:r w:rsidRPr="00D30F75">
              <w:rPr>
                <w:rFonts w:asciiTheme="majorEastAsia" w:eastAsiaTheme="majorEastAsia" w:hAnsiTheme="majorEastAsia" w:hint="eastAsia"/>
                <w:b/>
                <w:szCs w:val="18"/>
              </w:rPr>
              <w:t>機械システム工学科</w:t>
            </w:r>
          </w:p>
        </w:tc>
      </w:tr>
      <w:tr w:rsidR="008E53E3" w:rsidRPr="00D30F75" w14:paraId="3CAB2055" w14:textId="77777777" w:rsidTr="00B13C42">
        <w:tc>
          <w:tcPr>
            <w:tcW w:w="9747" w:type="dxa"/>
            <w:gridSpan w:val="2"/>
            <w:tcBorders>
              <w:top w:val="nil"/>
              <w:left w:val="nil"/>
              <w:bottom w:val="single" w:sz="24" w:space="0" w:color="auto"/>
              <w:right w:val="nil"/>
            </w:tcBorders>
            <w:shd w:val="clear" w:color="auto" w:fill="auto"/>
            <w:vAlign w:val="center"/>
          </w:tcPr>
          <w:p w14:paraId="21A263A7" w14:textId="77777777" w:rsidR="008E53E3" w:rsidRDefault="008E53E3" w:rsidP="00B13C42">
            <w:pPr>
              <w:jc w:val="left"/>
              <w:rPr>
                <w:rFonts w:ascii="ＭＳ ゴシック" w:eastAsia="ＭＳ ゴシック" w:hAnsi="ＭＳ 明朝"/>
                <w:b/>
                <w:bCs/>
                <w:szCs w:val="18"/>
              </w:rPr>
            </w:pPr>
          </w:p>
          <w:p w14:paraId="29765BC3" w14:textId="5BAD47A5" w:rsidR="008E53E3" w:rsidRPr="00D30F75" w:rsidRDefault="008E53E3" w:rsidP="008E53E3">
            <w:pPr>
              <w:jc w:val="right"/>
              <w:rPr>
                <w:rFonts w:asciiTheme="majorEastAsia" w:eastAsiaTheme="majorEastAsia" w:hAnsiTheme="majorEastAsia"/>
                <w:b/>
                <w:sz w:val="28"/>
                <w:szCs w:val="28"/>
              </w:rPr>
            </w:pPr>
            <w:r w:rsidRPr="007C1021">
              <w:rPr>
                <w:rFonts w:ascii="ＭＳ ゴシック" w:eastAsia="ＭＳ ゴシック" w:hAnsi="ＭＳ 明朝" w:hint="eastAsia"/>
                <w:b/>
                <w:bCs/>
                <w:szCs w:val="18"/>
              </w:rPr>
              <w:t>履修系統図</w:t>
            </w:r>
          </w:p>
        </w:tc>
      </w:tr>
    </w:tbl>
    <w:p w14:paraId="5F3C905B" w14:textId="012397AA" w:rsidR="00CF4263" w:rsidRDefault="00CF4263" w:rsidP="008E53E3"/>
    <w:p w14:paraId="266EC40E" w14:textId="77777777" w:rsidR="00DD3E09" w:rsidRDefault="00DD3E09">
      <w:pPr>
        <w:rPr>
          <w:noProof/>
        </w:rPr>
      </w:pPr>
    </w:p>
    <w:p w14:paraId="17070E68" w14:textId="53785158" w:rsidR="008E53E3" w:rsidRDefault="00DD3E09">
      <w:r w:rsidRPr="00DD3E09">
        <w:rPr>
          <w:noProof/>
        </w:rPr>
        <w:drawing>
          <wp:inline distT="0" distB="0" distL="0" distR="0" wp14:anchorId="23C5D250" wp14:editId="71EE0665">
            <wp:extent cx="5486400" cy="8496935"/>
            <wp:effectExtent l="0" t="0" r="0" b="0"/>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8496935"/>
                    </a:xfrm>
                    <a:prstGeom prst="rect">
                      <a:avLst/>
                    </a:prstGeom>
                    <a:noFill/>
                    <a:ln>
                      <a:noFill/>
                    </a:ln>
                  </pic:spPr>
                </pic:pic>
              </a:graphicData>
            </a:graphic>
          </wp:inline>
        </w:drawing>
      </w:r>
      <w:r w:rsidR="008E53E3">
        <w:br w:type="page"/>
      </w:r>
    </w:p>
    <w:tbl>
      <w:tblPr>
        <w:tblStyle w:val="af0"/>
        <w:tblW w:w="0" w:type="auto"/>
        <w:tblLook w:val="04A0" w:firstRow="1" w:lastRow="0" w:firstColumn="1" w:lastColumn="0" w:noHBand="0" w:noVBand="1"/>
      </w:tblPr>
      <w:tblGrid>
        <w:gridCol w:w="7508"/>
        <w:gridCol w:w="2239"/>
      </w:tblGrid>
      <w:tr w:rsidR="008E53E3" w:rsidRPr="00D30F75" w14:paraId="5AB6D250" w14:textId="77777777" w:rsidTr="00B13C42">
        <w:trPr>
          <w:trHeight w:val="70"/>
        </w:trPr>
        <w:tc>
          <w:tcPr>
            <w:tcW w:w="7508" w:type="dxa"/>
            <w:tcBorders>
              <w:top w:val="nil"/>
              <w:left w:val="nil"/>
              <w:bottom w:val="nil"/>
            </w:tcBorders>
            <w:shd w:val="clear" w:color="auto" w:fill="auto"/>
          </w:tcPr>
          <w:p w14:paraId="111CF61E" w14:textId="6C2C741E" w:rsidR="008E53E3" w:rsidRPr="00D30F75" w:rsidRDefault="008E53E3" w:rsidP="00B13C42">
            <w:pPr>
              <w:jc w:val="left"/>
              <w:rPr>
                <w:rFonts w:asciiTheme="majorEastAsia" w:eastAsiaTheme="majorEastAsia" w:hAnsiTheme="majorEastAsia"/>
                <w:b/>
                <w:w w:val="75"/>
                <w:szCs w:val="18"/>
              </w:rPr>
            </w:pPr>
          </w:p>
        </w:tc>
        <w:tc>
          <w:tcPr>
            <w:tcW w:w="2239" w:type="dxa"/>
            <w:shd w:val="clear" w:color="auto" w:fill="000000" w:themeFill="text1"/>
          </w:tcPr>
          <w:p w14:paraId="1F1A9AF1" w14:textId="77777777" w:rsidR="008E53E3" w:rsidRPr="00D30F75" w:rsidRDefault="008E53E3" w:rsidP="00B13C42">
            <w:pPr>
              <w:jc w:val="center"/>
              <w:rPr>
                <w:rFonts w:asciiTheme="majorEastAsia" w:eastAsiaTheme="majorEastAsia" w:hAnsiTheme="majorEastAsia"/>
                <w:b/>
                <w:szCs w:val="18"/>
              </w:rPr>
            </w:pPr>
            <w:r w:rsidRPr="00D30F75">
              <w:rPr>
                <w:rFonts w:asciiTheme="majorEastAsia" w:eastAsiaTheme="majorEastAsia" w:hAnsiTheme="majorEastAsia" w:hint="eastAsia"/>
                <w:b/>
                <w:szCs w:val="18"/>
              </w:rPr>
              <w:t>機械システム工学科</w:t>
            </w:r>
          </w:p>
        </w:tc>
      </w:tr>
      <w:tr w:rsidR="008E53E3" w:rsidRPr="00D30F75" w14:paraId="17B16C1B" w14:textId="77777777" w:rsidTr="00B13C42">
        <w:tc>
          <w:tcPr>
            <w:tcW w:w="9747" w:type="dxa"/>
            <w:gridSpan w:val="2"/>
            <w:tcBorders>
              <w:top w:val="nil"/>
              <w:left w:val="nil"/>
              <w:bottom w:val="single" w:sz="24" w:space="0" w:color="auto"/>
              <w:right w:val="nil"/>
            </w:tcBorders>
            <w:shd w:val="clear" w:color="auto" w:fill="auto"/>
            <w:vAlign w:val="center"/>
          </w:tcPr>
          <w:p w14:paraId="32AF1AD5" w14:textId="77777777" w:rsidR="008E53E3" w:rsidRDefault="008E53E3" w:rsidP="00B13C42">
            <w:pPr>
              <w:jc w:val="left"/>
              <w:rPr>
                <w:rFonts w:ascii="ＭＳ ゴシック" w:eastAsia="ＭＳ ゴシック" w:hAnsi="ＭＳ 明朝"/>
                <w:b/>
                <w:bCs/>
                <w:szCs w:val="18"/>
              </w:rPr>
            </w:pPr>
          </w:p>
          <w:p w14:paraId="02A53A12" w14:textId="47E74747" w:rsidR="008E53E3" w:rsidRPr="00D30F75" w:rsidRDefault="008E53E3" w:rsidP="00B13C42">
            <w:pPr>
              <w:jc w:val="right"/>
              <w:rPr>
                <w:rFonts w:asciiTheme="majorEastAsia" w:eastAsiaTheme="majorEastAsia" w:hAnsiTheme="majorEastAsia"/>
                <w:b/>
                <w:sz w:val="28"/>
                <w:szCs w:val="28"/>
              </w:rPr>
            </w:pPr>
            <w:r w:rsidRPr="007C1021">
              <w:rPr>
                <w:rFonts w:ascii="ＭＳ ゴシック" w:eastAsia="ＭＳ ゴシック" w:hAnsi="ＭＳ 明朝" w:hint="eastAsia"/>
                <w:b/>
                <w:bCs/>
                <w:szCs w:val="18"/>
              </w:rPr>
              <w:t>履修系統図</w:t>
            </w:r>
          </w:p>
        </w:tc>
      </w:tr>
    </w:tbl>
    <w:p w14:paraId="73185C88" w14:textId="77777777" w:rsidR="00DD3E09" w:rsidRDefault="00DD3E09" w:rsidP="008E53E3">
      <w:pPr>
        <w:rPr>
          <w:rFonts w:ascii="游ゴシック" w:eastAsia="游ゴシック" w:cs="游ゴシック"/>
          <w:color w:val="000000"/>
          <w:kern w:val="0"/>
          <w:sz w:val="16"/>
          <w:szCs w:val="16"/>
        </w:rPr>
      </w:pPr>
    </w:p>
    <w:p w14:paraId="53A07B9C" w14:textId="0B5E94CF" w:rsidR="00DD3E09" w:rsidRDefault="00DD3E09">
      <w:pPr>
        <w:widowControl/>
        <w:jc w:val="left"/>
        <w:rPr>
          <w:rFonts w:ascii="游ゴシック" w:eastAsia="游ゴシック" w:cs="游ゴシック"/>
          <w:color w:val="000000"/>
          <w:kern w:val="0"/>
          <w:sz w:val="16"/>
          <w:szCs w:val="16"/>
        </w:rPr>
      </w:pPr>
      <w:r w:rsidRPr="00DD3E09">
        <w:rPr>
          <w:noProof/>
        </w:rPr>
        <w:drawing>
          <wp:anchor distT="0" distB="0" distL="114300" distR="114300" simplePos="0" relativeHeight="251727872" behindDoc="0" locked="0" layoutInCell="1" allowOverlap="1" wp14:anchorId="2D02ECEE" wp14:editId="6E2F352F">
            <wp:simplePos x="0" y="0"/>
            <wp:positionH relativeFrom="column">
              <wp:posOffset>7481</wp:posOffset>
            </wp:positionH>
            <wp:positionV relativeFrom="paragraph">
              <wp:posOffset>44744</wp:posOffset>
            </wp:positionV>
            <wp:extent cx="5887720" cy="8787130"/>
            <wp:effectExtent l="0" t="0" r="0" b="0"/>
            <wp:wrapSquare wrapText="bothSides"/>
            <wp:docPr id="442" name="図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87720" cy="8787130"/>
                    </a:xfrm>
                    <a:prstGeom prst="rect">
                      <a:avLst/>
                    </a:prstGeom>
                    <a:noFill/>
                    <a:ln>
                      <a:noFill/>
                    </a:ln>
                  </pic:spPr>
                </pic:pic>
              </a:graphicData>
            </a:graphic>
          </wp:anchor>
        </w:drawing>
      </w:r>
    </w:p>
    <w:tbl>
      <w:tblPr>
        <w:tblStyle w:val="af0"/>
        <w:tblW w:w="0" w:type="auto"/>
        <w:tblLook w:val="04A0" w:firstRow="1" w:lastRow="0" w:firstColumn="1" w:lastColumn="0" w:noHBand="0" w:noVBand="1"/>
      </w:tblPr>
      <w:tblGrid>
        <w:gridCol w:w="7508"/>
        <w:gridCol w:w="2239"/>
      </w:tblGrid>
      <w:tr w:rsidR="008E53E3" w:rsidRPr="00D30F75" w14:paraId="696E173C" w14:textId="77777777" w:rsidTr="00B13C42">
        <w:trPr>
          <w:trHeight w:val="70"/>
        </w:trPr>
        <w:tc>
          <w:tcPr>
            <w:tcW w:w="7508" w:type="dxa"/>
            <w:tcBorders>
              <w:top w:val="nil"/>
              <w:left w:val="nil"/>
              <w:bottom w:val="nil"/>
            </w:tcBorders>
            <w:shd w:val="clear" w:color="auto" w:fill="auto"/>
          </w:tcPr>
          <w:p w14:paraId="3483A0D6" w14:textId="3A4A0092" w:rsidR="008E53E3" w:rsidRPr="00D30F75" w:rsidRDefault="008E53E3" w:rsidP="00B13C42">
            <w:pPr>
              <w:jc w:val="left"/>
              <w:rPr>
                <w:rFonts w:asciiTheme="majorEastAsia" w:eastAsiaTheme="majorEastAsia" w:hAnsiTheme="majorEastAsia"/>
                <w:b/>
                <w:w w:val="75"/>
                <w:szCs w:val="18"/>
              </w:rPr>
            </w:pPr>
          </w:p>
        </w:tc>
        <w:tc>
          <w:tcPr>
            <w:tcW w:w="2239" w:type="dxa"/>
            <w:shd w:val="clear" w:color="auto" w:fill="000000" w:themeFill="text1"/>
          </w:tcPr>
          <w:p w14:paraId="38BDEE5C" w14:textId="77777777" w:rsidR="008E53E3" w:rsidRPr="00D30F75" w:rsidRDefault="008E53E3" w:rsidP="00B13C42">
            <w:pPr>
              <w:jc w:val="center"/>
              <w:rPr>
                <w:rFonts w:asciiTheme="majorEastAsia" w:eastAsiaTheme="majorEastAsia" w:hAnsiTheme="majorEastAsia"/>
                <w:b/>
                <w:szCs w:val="18"/>
              </w:rPr>
            </w:pPr>
            <w:r w:rsidRPr="00D30F75">
              <w:rPr>
                <w:rFonts w:asciiTheme="majorEastAsia" w:eastAsiaTheme="majorEastAsia" w:hAnsiTheme="majorEastAsia" w:hint="eastAsia"/>
                <w:b/>
                <w:szCs w:val="18"/>
              </w:rPr>
              <w:t>機械システム工学科</w:t>
            </w:r>
          </w:p>
        </w:tc>
      </w:tr>
      <w:tr w:rsidR="008E53E3" w:rsidRPr="00D30F75" w14:paraId="063C9C70" w14:textId="77777777" w:rsidTr="00B13C42">
        <w:tc>
          <w:tcPr>
            <w:tcW w:w="9747" w:type="dxa"/>
            <w:gridSpan w:val="2"/>
            <w:tcBorders>
              <w:top w:val="nil"/>
              <w:left w:val="nil"/>
              <w:bottom w:val="single" w:sz="24" w:space="0" w:color="auto"/>
              <w:right w:val="nil"/>
            </w:tcBorders>
            <w:shd w:val="clear" w:color="auto" w:fill="auto"/>
            <w:vAlign w:val="center"/>
          </w:tcPr>
          <w:p w14:paraId="3F7E5481" w14:textId="58D75881" w:rsidR="008E53E3" w:rsidRDefault="008E53E3" w:rsidP="00B13C42">
            <w:pPr>
              <w:jc w:val="left"/>
              <w:rPr>
                <w:rFonts w:ascii="ＭＳ ゴシック" w:eastAsia="ＭＳ ゴシック" w:hAnsi="ＭＳ 明朝"/>
                <w:b/>
                <w:bCs/>
                <w:szCs w:val="18"/>
              </w:rPr>
            </w:pPr>
          </w:p>
          <w:p w14:paraId="6C7CAE6E" w14:textId="76B5843A" w:rsidR="008E53E3" w:rsidRPr="00D30F75" w:rsidRDefault="008E53E3" w:rsidP="00B13C42">
            <w:pPr>
              <w:jc w:val="right"/>
              <w:rPr>
                <w:rFonts w:asciiTheme="majorEastAsia" w:eastAsiaTheme="majorEastAsia" w:hAnsiTheme="majorEastAsia"/>
                <w:b/>
                <w:sz w:val="28"/>
                <w:szCs w:val="28"/>
              </w:rPr>
            </w:pPr>
            <w:r w:rsidRPr="007C1021">
              <w:rPr>
                <w:rFonts w:ascii="ＭＳ ゴシック" w:eastAsia="ＭＳ ゴシック" w:hAnsi="ＭＳ 明朝" w:hint="eastAsia"/>
                <w:b/>
                <w:bCs/>
                <w:szCs w:val="18"/>
              </w:rPr>
              <w:t>履修系統図</w:t>
            </w:r>
          </w:p>
        </w:tc>
      </w:tr>
    </w:tbl>
    <w:p w14:paraId="32EC19AD" w14:textId="7F073A3E" w:rsidR="00DD3E09" w:rsidRDefault="00DD3E09" w:rsidP="008E53E3"/>
    <w:p w14:paraId="2A7B805A" w14:textId="7A98A57B" w:rsidR="00DD3E09" w:rsidRDefault="000B761C" w:rsidP="008E53E3">
      <w:r w:rsidRPr="000B761C">
        <w:rPr>
          <w:noProof/>
        </w:rPr>
        <w:drawing>
          <wp:inline distT="0" distB="0" distL="0" distR="0" wp14:anchorId="6268F7AB" wp14:editId="0356B55D">
            <wp:extent cx="5814204" cy="8663432"/>
            <wp:effectExtent l="0" t="0" r="0" b="4445"/>
            <wp:docPr id="1532627280"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19302" cy="8671028"/>
                    </a:xfrm>
                    <a:prstGeom prst="rect">
                      <a:avLst/>
                    </a:prstGeom>
                    <a:noFill/>
                    <a:ln>
                      <a:noFill/>
                    </a:ln>
                  </pic:spPr>
                </pic:pic>
              </a:graphicData>
            </a:graphic>
          </wp:inline>
        </w:drawing>
      </w:r>
    </w:p>
    <w:p w14:paraId="4070353B" w14:textId="24EFA762" w:rsidR="008E53E3" w:rsidRPr="00D30F75" w:rsidRDefault="00A74FE1" w:rsidP="008E53E3">
      <w:r>
        <w:rPr>
          <w:noProof/>
        </w:rPr>
        <mc:AlternateContent>
          <mc:Choice Requires="wps">
            <w:drawing>
              <wp:anchor distT="0" distB="0" distL="114300" distR="114300" simplePos="0" relativeHeight="251708416" behindDoc="0" locked="0" layoutInCell="1" allowOverlap="1" wp14:anchorId="10D8E93D" wp14:editId="1DEDA174">
                <wp:simplePos x="0" y="0"/>
                <wp:positionH relativeFrom="column">
                  <wp:posOffset>-327025</wp:posOffset>
                </wp:positionH>
                <wp:positionV relativeFrom="paragraph">
                  <wp:posOffset>93042</wp:posOffset>
                </wp:positionV>
                <wp:extent cx="357808" cy="8952932"/>
                <wp:effectExtent l="0" t="0" r="4445" b="635"/>
                <wp:wrapNone/>
                <wp:docPr id="21" name="正方形/長方形 21"/>
                <wp:cNvGraphicFramePr/>
                <a:graphic xmlns:a="http://schemas.openxmlformats.org/drawingml/2006/main">
                  <a:graphicData uri="http://schemas.microsoft.com/office/word/2010/wordprocessingShape">
                    <wps:wsp>
                      <wps:cNvSpPr/>
                      <wps:spPr>
                        <a:xfrm>
                          <a:off x="0" y="0"/>
                          <a:ext cx="357808" cy="895293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94BC75" id="正方形/長方形 21" o:spid="_x0000_s1026" style="position:absolute;left:0;text-align:left;margin-left:-25.75pt;margin-top:7.35pt;width:28.15pt;height:704.9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zfhfAIAAF4FAAAOAAAAZHJzL2Uyb0RvYy54bWysVFFv2yAQfp+0/4B4X+2kzdpGdaqoVadJ&#10;VRutnfpMMMRImGNA4mS/fgfYTtdVe5iWBwLcd9/dfb7j6nrfarITziswFZ2clJQIw6FWZlPR7893&#10;ny4o8YGZmmkwoqIH4en14uOHq87OxRQa0LVwBEmMn3e2ok0Idl4UnjeiZf4ErDBolOBaFvDoNkXt&#10;WIfsrS6mZfm56MDV1gEX3uPtbTbSReKXUvDwKKUXgeiKYm4hrS6t67gWiys23zhmG8X7NNg/ZNEy&#10;ZTDoSHXLAiNbp/6gahV34EGGEw5tAVIqLlINWM2kfFPNU8OsSLWgON6OMvn/R8sfdk925VCGzvq5&#10;x22sYi9dG/8xP7JPYh1GscQ+EI6Xp7PzixK/LkfTxeVsenk6jWoWR2/rfPgioCVxU1GHHyNpxHb3&#10;PmToAInBPGhV3ymt0yE2gLjRjuwYfrr1ZtKT/4bSJmINRK9MGG+KYylpFw5aRJw234QkqsbkpymR&#10;1GXHIIxzYcIkmxpWixx7VuJviD6klQpNhJFZYvyRuycYkJlk4M5Z9vjoKlKTjs7l3xLLzqNHigwm&#10;jM6tMuDeI9BYVR854weRsjRRpTXUh5UjDvKIeMvvFH62e+bDijmcCZwenPPwiIvU0FUU+h0lDbif&#10;791HPLYqWinpcMYq6n9smROU6K8Gm/hycnYWhzIdzmbnUzy415b1a4vZtjeAvTDBF8XytI34oIet&#10;dNC+4HOwjFHRxAzH2BXlwQ2Hm5BnHx8ULpbLBMNBtCzcmyfLI3lUNbbl8/6FOdv3bsCuf4BhHtn8&#10;TQtnbPQ0sNwGkCr191HXXm8c4tQ4/YMTX4nX54Q6PouLXwAAAP//AwBQSwMEFAAGAAgAAAAhAK8W&#10;UuTdAAAACQEAAA8AAABkcnMvZG93bnJldi54bWxMj0FPg0AUhO8m/ofNM/HWLq1QGmRpjNFGe7NK&#10;z1v2CUT2LbJLi//e15MeJzOZ+SbfTLYTJxx860jBYh6BQKqcaalW8PH+PFuD8EGT0Z0jVPCDHjbF&#10;9VWuM+PO9IanfagFl5DPtIImhD6T0lcNWu3nrkdi79MNVgeWQy3NoM9cbju5jKKVtLolXmh0j48N&#10;Vl/70SoYk/T1aTp8b+/KqEx3ZZe8hG2v1O3N9HAPIuAU/sJwwWd0KJjp6EYyXnQKZski4SgbcQqC&#10;AzE/OV7kMl6BLHL5/0HxCwAA//8DAFBLAQItABQABgAIAAAAIQC2gziS/gAAAOEBAAATAAAAAAAA&#10;AAAAAAAAAAAAAABbQ29udGVudF9UeXBlc10ueG1sUEsBAi0AFAAGAAgAAAAhADj9If/WAAAAlAEA&#10;AAsAAAAAAAAAAAAAAAAALwEAAF9yZWxzLy5yZWxzUEsBAi0AFAAGAAgAAAAhAKTfN+F8AgAAXgUA&#10;AA4AAAAAAAAAAAAAAAAALgIAAGRycy9lMm9Eb2MueG1sUEsBAi0AFAAGAAgAAAAhAK8WUuTdAAAA&#10;CQEAAA8AAAAAAAAAAAAAAAAA1gQAAGRycy9kb3ducmV2LnhtbFBLBQYAAAAABAAEAPMAAADgBQAA&#10;AAA=&#10;" fillcolor="white [3212]" stroked="f" strokeweight="2pt"/>
            </w:pict>
          </mc:Fallback>
        </mc:AlternateContent>
      </w:r>
    </w:p>
    <w:sectPr w:rsidR="008E53E3" w:rsidRPr="00D30F75" w:rsidSect="004D2DEE">
      <w:pgSz w:w="11906" w:h="16838" w:code="9"/>
      <w:pgMar w:top="567" w:right="1077" w:bottom="851" w:left="1077" w:header="851" w:footer="567" w:gutter="0"/>
      <w:pgNumType w:start="86"/>
      <w:cols w:space="425"/>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2B85DE" w14:textId="77777777" w:rsidR="004D2DEE" w:rsidRDefault="004D2DEE">
      <w:r>
        <w:separator/>
      </w:r>
    </w:p>
  </w:endnote>
  <w:endnote w:type="continuationSeparator" w:id="0">
    <w:p w14:paraId="239A3823" w14:textId="77777777" w:rsidR="004D2DEE" w:rsidRDefault="004D2D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ＤＦ平成明朝体W3">
    <w:altName w:val="ＭＳ 明朝"/>
    <w:charset w:val="80"/>
    <w:family w:val="auto"/>
    <w:pitch w:val="fixed"/>
    <w:sig w:usb0="00000001" w:usb1="08070000" w:usb2="00000010" w:usb3="00000000" w:csb0="00020000" w:csb1="00000000"/>
  </w:font>
  <w:font w:name="Century">
    <w:panose1 w:val="02040604050505020304"/>
    <w:charset w:val="00"/>
    <w:family w:val="roman"/>
    <w:pitch w:val="variable"/>
    <w:sig w:usb0="00000287" w:usb1="00000000" w:usb2="00000000" w:usb3="00000000" w:csb0="0000009F" w:csb1="00000000"/>
  </w:font>
  <w:font w:name="Mincho">
    <w:altName w:val="明朝"/>
    <w:panose1 w:val="02020609040305080305"/>
    <w:charset w:val="80"/>
    <w:family w:val="roman"/>
    <w:notTrueType/>
    <w:pitch w:val="fixed"/>
    <w:sig w:usb0="00000000" w:usb1="08070000" w:usb2="00000010" w:usb3="00000000" w:csb0="00020000" w:csb1="00000000"/>
  </w:font>
  <w:font w:name="Arial Unicode MS">
    <w:panose1 w:val="020B0604020202020204"/>
    <w:charset w:val="80"/>
    <w:family w:val="modern"/>
    <w:pitch w:val="variable"/>
    <w:sig w:usb0="F7FFAFFF" w:usb1="E9DFFFFF" w:usb2="0000003F" w:usb3="00000000" w:csb0="003F01FF" w:csb1="00000000"/>
  </w:font>
  <w:font w:name="ＭＳ Ｐ明朝">
    <w:panose1 w:val="02020600040205080304"/>
    <w:charset w:val="80"/>
    <w:family w:val="roman"/>
    <w:pitch w:val="variable"/>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G明朝E">
    <w:panose1 w:val="02020909000000000000"/>
    <w:charset w:val="80"/>
    <w:family w:val="roman"/>
    <w:pitch w:val="fixed"/>
    <w:sig w:usb0="E00002FF" w:usb1="6AC7FDFB" w:usb2="00000012" w:usb3="00000000" w:csb0="000200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DA2D8" w14:textId="4F36ED7D" w:rsidR="00177424" w:rsidRDefault="00177424">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6A892" w14:textId="77777777" w:rsidR="004D2DEE" w:rsidRDefault="004D2DEE">
      <w:r>
        <w:separator/>
      </w:r>
    </w:p>
  </w:footnote>
  <w:footnote w:type="continuationSeparator" w:id="0">
    <w:p w14:paraId="0C63B6BD" w14:textId="77777777" w:rsidR="004D2DEE" w:rsidRDefault="004D2D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00B66"/>
    <w:multiLevelType w:val="hybridMultilevel"/>
    <w:tmpl w:val="E0523E42"/>
    <w:lvl w:ilvl="0" w:tplc="73C4816E">
      <w:start w:val="3"/>
      <w:numFmt w:val="decimalEnclosedCircle"/>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15:restartNumberingAfterBreak="0">
    <w:nsid w:val="0A0F0B78"/>
    <w:multiLevelType w:val="hybridMultilevel"/>
    <w:tmpl w:val="79B477B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DE40576"/>
    <w:multiLevelType w:val="hybridMultilevel"/>
    <w:tmpl w:val="7534BCA0"/>
    <w:lvl w:ilvl="0" w:tplc="3CF00C54">
      <w:start w:val="1"/>
      <w:numFmt w:val="decimalEnclosedCircle"/>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15:restartNumberingAfterBreak="0">
    <w:nsid w:val="0FA14FDB"/>
    <w:multiLevelType w:val="singleLevel"/>
    <w:tmpl w:val="80720A58"/>
    <w:lvl w:ilvl="0">
      <w:start w:val="1"/>
      <w:numFmt w:val="decimal"/>
      <w:lvlText w:val="(%1) "/>
      <w:legacy w:legacy="1" w:legacySpace="0" w:legacyIndent="425"/>
      <w:lvlJc w:val="left"/>
      <w:pPr>
        <w:ind w:left="709" w:hanging="425"/>
      </w:pPr>
      <w:rPr>
        <w:rFonts w:ascii="ＭＳ 明朝" w:eastAsia="ＭＳ 明朝" w:hint="eastAsia"/>
        <w:b w:val="0"/>
        <w:i w:val="0"/>
        <w:sz w:val="16"/>
        <w:szCs w:val="16"/>
        <w:u w:val="none"/>
      </w:rPr>
    </w:lvl>
  </w:abstractNum>
  <w:abstractNum w:abstractNumId="4" w15:restartNumberingAfterBreak="0">
    <w:nsid w:val="1210204B"/>
    <w:multiLevelType w:val="hybridMultilevel"/>
    <w:tmpl w:val="3C3EA08A"/>
    <w:lvl w:ilvl="0" w:tplc="E66203EE">
      <w:start w:val="1"/>
      <w:numFmt w:val="decimal"/>
      <w:lvlText w:val="(%1)"/>
      <w:lvlJc w:val="left"/>
      <w:pPr>
        <w:tabs>
          <w:tab w:val="num" w:pos="644"/>
        </w:tabs>
        <w:ind w:left="644" w:hanging="360"/>
      </w:pPr>
      <w:rPr>
        <w:rFonts w:hint="eastAsia"/>
      </w:rPr>
    </w:lvl>
    <w:lvl w:ilvl="1" w:tplc="04090017" w:tentative="1">
      <w:start w:val="1"/>
      <w:numFmt w:val="aiueoFullWidth"/>
      <w:lvlText w:val="(%2)"/>
      <w:lvlJc w:val="left"/>
      <w:pPr>
        <w:tabs>
          <w:tab w:val="num" w:pos="1124"/>
        </w:tabs>
        <w:ind w:left="1124" w:hanging="420"/>
      </w:pPr>
    </w:lvl>
    <w:lvl w:ilvl="2" w:tplc="04090011" w:tentative="1">
      <w:start w:val="1"/>
      <w:numFmt w:val="decimalEnclosedCircle"/>
      <w:lvlText w:val="%3"/>
      <w:lvlJc w:val="left"/>
      <w:pPr>
        <w:tabs>
          <w:tab w:val="num" w:pos="1544"/>
        </w:tabs>
        <w:ind w:left="1544" w:hanging="420"/>
      </w:pPr>
    </w:lvl>
    <w:lvl w:ilvl="3" w:tplc="0409000F" w:tentative="1">
      <w:start w:val="1"/>
      <w:numFmt w:val="decimal"/>
      <w:lvlText w:val="%4."/>
      <w:lvlJc w:val="left"/>
      <w:pPr>
        <w:tabs>
          <w:tab w:val="num" w:pos="1964"/>
        </w:tabs>
        <w:ind w:left="1964" w:hanging="420"/>
      </w:pPr>
    </w:lvl>
    <w:lvl w:ilvl="4" w:tplc="04090017" w:tentative="1">
      <w:start w:val="1"/>
      <w:numFmt w:val="aiueoFullWidth"/>
      <w:lvlText w:val="(%5)"/>
      <w:lvlJc w:val="left"/>
      <w:pPr>
        <w:tabs>
          <w:tab w:val="num" w:pos="2384"/>
        </w:tabs>
        <w:ind w:left="2384" w:hanging="420"/>
      </w:pPr>
    </w:lvl>
    <w:lvl w:ilvl="5" w:tplc="04090011" w:tentative="1">
      <w:start w:val="1"/>
      <w:numFmt w:val="decimalEnclosedCircle"/>
      <w:lvlText w:val="%6"/>
      <w:lvlJc w:val="left"/>
      <w:pPr>
        <w:tabs>
          <w:tab w:val="num" w:pos="2804"/>
        </w:tabs>
        <w:ind w:left="2804" w:hanging="420"/>
      </w:pPr>
    </w:lvl>
    <w:lvl w:ilvl="6" w:tplc="0409000F" w:tentative="1">
      <w:start w:val="1"/>
      <w:numFmt w:val="decimal"/>
      <w:lvlText w:val="%7."/>
      <w:lvlJc w:val="left"/>
      <w:pPr>
        <w:tabs>
          <w:tab w:val="num" w:pos="3224"/>
        </w:tabs>
        <w:ind w:left="3224" w:hanging="420"/>
      </w:pPr>
    </w:lvl>
    <w:lvl w:ilvl="7" w:tplc="04090017" w:tentative="1">
      <w:start w:val="1"/>
      <w:numFmt w:val="aiueoFullWidth"/>
      <w:lvlText w:val="(%8)"/>
      <w:lvlJc w:val="left"/>
      <w:pPr>
        <w:tabs>
          <w:tab w:val="num" w:pos="3644"/>
        </w:tabs>
        <w:ind w:left="3644" w:hanging="420"/>
      </w:pPr>
    </w:lvl>
    <w:lvl w:ilvl="8" w:tplc="04090011" w:tentative="1">
      <w:start w:val="1"/>
      <w:numFmt w:val="decimalEnclosedCircle"/>
      <w:lvlText w:val="%9"/>
      <w:lvlJc w:val="left"/>
      <w:pPr>
        <w:tabs>
          <w:tab w:val="num" w:pos="4064"/>
        </w:tabs>
        <w:ind w:left="4064" w:hanging="420"/>
      </w:pPr>
    </w:lvl>
  </w:abstractNum>
  <w:abstractNum w:abstractNumId="5" w15:restartNumberingAfterBreak="0">
    <w:nsid w:val="146C2CD3"/>
    <w:multiLevelType w:val="singleLevel"/>
    <w:tmpl w:val="C694937E"/>
    <w:lvl w:ilvl="0">
      <w:start w:val="2"/>
      <w:numFmt w:val="decimal"/>
      <w:lvlText w:val="(%1) "/>
      <w:legacy w:legacy="1" w:legacySpace="0" w:legacyIndent="425"/>
      <w:lvlJc w:val="left"/>
      <w:pPr>
        <w:ind w:left="709" w:hanging="425"/>
      </w:pPr>
      <w:rPr>
        <w:rFonts w:ascii="ＭＳ 明朝" w:eastAsia="ＭＳ 明朝" w:hint="eastAsia"/>
        <w:b w:val="0"/>
        <w:i w:val="0"/>
        <w:sz w:val="16"/>
        <w:szCs w:val="16"/>
        <w:u w:val="none"/>
      </w:rPr>
    </w:lvl>
  </w:abstractNum>
  <w:abstractNum w:abstractNumId="6" w15:restartNumberingAfterBreak="0">
    <w:nsid w:val="26DF681D"/>
    <w:multiLevelType w:val="hybridMultilevel"/>
    <w:tmpl w:val="CA5A7594"/>
    <w:lvl w:ilvl="0" w:tplc="8C58992E">
      <w:start w:val="1"/>
      <w:numFmt w:val="decimalEnclosedCircle"/>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7" w15:restartNumberingAfterBreak="0">
    <w:nsid w:val="27CE3805"/>
    <w:multiLevelType w:val="hybridMultilevel"/>
    <w:tmpl w:val="6D40A59A"/>
    <w:lvl w:ilvl="0" w:tplc="038A17D4">
      <w:start w:val="1"/>
      <w:numFmt w:val="decimal"/>
      <w:lvlText w:val="(%1)"/>
      <w:lvlJc w:val="left"/>
      <w:pPr>
        <w:tabs>
          <w:tab w:val="num" w:pos="540"/>
        </w:tabs>
        <w:ind w:left="540" w:hanging="360"/>
      </w:pPr>
      <w:rPr>
        <w:rFonts w:hint="eastAsia"/>
        <w:color w:val="auto"/>
      </w:rPr>
    </w:lvl>
    <w:lvl w:ilvl="1" w:tplc="04090017" w:tentative="1">
      <w:start w:val="1"/>
      <w:numFmt w:val="aiueoFullWidth"/>
      <w:lvlText w:val="(%2)"/>
      <w:lvlJc w:val="left"/>
      <w:pPr>
        <w:tabs>
          <w:tab w:val="num" w:pos="1020"/>
        </w:tabs>
        <w:ind w:left="1020" w:hanging="420"/>
      </w:pPr>
    </w:lvl>
    <w:lvl w:ilvl="2" w:tplc="04090011" w:tentative="1">
      <w:start w:val="1"/>
      <w:numFmt w:val="decimalEnclosedCircle"/>
      <w:lvlText w:val="%3"/>
      <w:lvlJc w:val="lef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7" w:tentative="1">
      <w:start w:val="1"/>
      <w:numFmt w:val="aiueoFullWidth"/>
      <w:lvlText w:val="(%5)"/>
      <w:lvlJc w:val="left"/>
      <w:pPr>
        <w:tabs>
          <w:tab w:val="num" w:pos="2280"/>
        </w:tabs>
        <w:ind w:left="2280" w:hanging="420"/>
      </w:pPr>
    </w:lvl>
    <w:lvl w:ilvl="5" w:tplc="04090011" w:tentative="1">
      <w:start w:val="1"/>
      <w:numFmt w:val="decimalEnclosedCircle"/>
      <w:lvlText w:val="%6"/>
      <w:lvlJc w:val="lef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7" w:tentative="1">
      <w:start w:val="1"/>
      <w:numFmt w:val="aiueoFullWidth"/>
      <w:lvlText w:val="(%8)"/>
      <w:lvlJc w:val="left"/>
      <w:pPr>
        <w:tabs>
          <w:tab w:val="num" w:pos="3540"/>
        </w:tabs>
        <w:ind w:left="3540" w:hanging="420"/>
      </w:pPr>
    </w:lvl>
    <w:lvl w:ilvl="8" w:tplc="04090011" w:tentative="1">
      <w:start w:val="1"/>
      <w:numFmt w:val="decimalEnclosedCircle"/>
      <w:lvlText w:val="%9"/>
      <w:lvlJc w:val="left"/>
      <w:pPr>
        <w:tabs>
          <w:tab w:val="num" w:pos="3960"/>
        </w:tabs>
        <w:ind w:left="3960" w:hanging="420"/>
      </w:pPr>
    </w:lvl>
  </w:abstractNum>
  <w:abstractNum w:abstractNumId="8" w15:restartNumberingAfterBreak="0">
    <w:nsid w:val="34FE2E69"/>
    <w:multiLevelType w:val="hybridMultilevel"/>
    <w:tmpl w:val="764813F4"/>
    <w:lvl w:ilvl="0" w:tplc="04090001">
      <w:start w:val="1"/>
      <w:numFmt w:val="bullet"/>
      <w:lvlText w:val=""/>
      <w:lvlJc w:val="left"/>
      <w:pPr>
        <w:ind w:left="420" w:hanging="420"/>
      </w:pPr>
      <w:rPr>
        <w:rFonts w:ascii="Wingdings" w:hAnsi="Wingding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563423D"/>
    <w:multiLevelType w:val="hybridMultilevel"/>
    <w:tmpl w:val="AE7650A4"/>
    <w:lvl w:ilvl="0" w:tplc="D1BA6352">
      <w:start w:val="1"/>
      <w:numFmt w:val="bullet"/>
      <w:lvlText w:val="※"/>
      <w:lvlJc w:val="left"/>
      <w:pPr>
        <w:tabs>
          <w:tab w:val="num" w:pos="4050"/>
        </w:tabs>
        <w:ind w:left="4050" w:hanging="360"/>
      </w:pPr>
      <w:rPr>
        <w:rFonts w:ascii="Times New Roman" w:eastAsia="ＤＦ平成明朝体W3" w:hAnsi="Times New Roman" w:hint="default"/>
      </w:rPr>
    </w:lvl>
    <w:lvl w:ilvl="1" w:tplc="0409000B">
      <w:start w:val="1"/>
      <w:numFmt w:val="bullet"/>
      <w:lvlText w:val=""/>
      <w:lvlJc w:val="left"/>
      <w:pPr>
        <w:tabs>
          <w:tab w:val="num" w:pos="4530"/>
        </w:tabs>
        <w:ind w:left="4530" w:hanging="420"/>
      </w:pPr>
      <w:rPr>
        <w:rFonts w:ascii="Wingdings" w:hAnsi="Wingdings" w:cs="Times New Roman" w:hint="default"/>
      </w:rPr>
    </w:lvl>
    <w:lvl w:ilvl="2" w:tplc="0409000D">
      <w:start w:val="1"/>
      <w:numFmt w:val="bullet"/>
      <w:lvlText w:val=""/>
      <w:lvlJc w:val="left"/>
      <w:pPr>
        <w:tabs>
          <w:tab w:val="num" w:pos="4950"/>
        </w:tabs>
        <w:ind w:left="4950" w:hanging="420"/>
      </w:pPr>
      <w:rPr>
        <w:rFonts w:ascii="Wingdings" w:hAnsi="Wingdings" w:cs="Times New Roman" w:hint="default"/>
      </w:rPr>
    </w:lvl>
    <w:lvl w:ilvl="3" w:tplc="04090001">
      <w:start w:val="1"/>
      <w:numFmt w:val="bullet"/>
      <w:lvlText w:val=""/>
      <w:lvlJc w:val="left"/>
      <w:pPr>
        <w:tabs>
          <w:tab w:val="num" w:pos="5370"/>
        </w:tabs>
        <w:ind w:left="5370" w:hanging="420"/>
      </w:pPr>
      <w:rPr>
        <w:rFonts w:ascii="Wingdings" w:hAnsi="Wingdings" w:cs="Times New Roman" w:hint="default"/>
      </w:rPr>
    </w:lvl>
    <w:lvl w:ilvl="4" w:tplc="0409000B">
      <w:start w:val="1"/>
      <w:numFmt w:val="bullet"/>
      <w:lvlText w:val=""/>
      <w:lvlJc w:val="left"/>
      <w:pPr>
        <w:tabs>
          <w:tab w:val="num" w:pos="5790"/>
        </w:tabs>
        <w:ind w:left="5790" w:hanging="420"/>
      </w:pPr>
      <w:rPr>
        <w:rFonts w:ascii="Wingdings" w:hAnsi="Wingdings" w:cs="Times New Roman" w:hint="default"/>
      </w:rPr>
    </w:lvl>
    <w:lvl w:ilvl="5" w:tplc="0409000D">
      <w:start w:val="1"/>
      <w:numFmt w:val="bullet"/>
      <w:lvlText w:val=""/>
      <w:lvlJc w:val="left"/>
      <w:pPr>
        <w:tabs>
          <w:tab w:val="num" w:pos="6210"/>
        </w:tabs>
        <w:ind w:left="6210" w:hanging="420"/>
      </w:pPr>
      <w:rPr>
        <w:rFonts w:ascii="Wingdings" w:hAnsi="Wingdings" w:cs="Times New Roman" w:hint="default"/>
      </w:rPr>
    </w:lvl>
    <w:lvl w:ilvl="6" w:tplc="04090001">
      <w:start w:val="1"/>
      <w:numFmt w:val="bullet"/>
      <w:lvlText w:val=""/>
      <w:lvlJc w:val="left"/>
      <w:pPr>
        <w:tabs>
          <w:tab w:val="num" w:pos="6630"/>
        </w:tabs>
        <w:ind w:left="6630" w:hanging="420"/>
      </w:pPr>
      <w:rPr>
        <w:rFonts w:ascii="Wingdings" w:hAnsi="Wingdings" w:cs="Times New Roman" w:hint="default"/>
      </w:rPr>
    </w:lvl>
    <w:lvl w:ilvl="7" w:tplc="0409000B">
      <w:start w:val="1"/>
      <w:numFmt w:val="bullet"/>
      <w:lvlText w:val=""/>
      <w:lvlJc w:val="left"/>
      <w:pPr>
        <w:tabs>
          <w:tab w:val="num" w:pos="7050"/>
        </w:tabs>
        <w:ind w:left="7050" w:hanging="420"/>
      </w:pPr>
      <w:rPr>
        <w:rFonts w:ascii="Wingdings" w:hAnsi="Wingdings" w:cs="Times New Roman" w:hint="default"/>
      </w:rPr>
    </w:lvl>
    <w:lvl w:ilvl="8" w:tplc="0409000D">
      <w:start w:val="1"/>
      <w:numFmt w:val="bullet"/>
      <w:lvlText w:val=""/>
      <w:lvlJc w:val="left"/>
      <w:pPr>
        <w:tabs>
          <w:tab w:val="num" w:pos="7470"/>
        </w:tabs>
        <w:ind w:left="7470" w:hanging="420"/>
      </w:pPr>
      <w:rPr>
        <w:rFonts w:ascii="Wingdings" w:hAnsi="Wingdings" w:cs="Times New Roman" w:hint="default"/>
      </w:rPr>
    </w:lvl>
  </w:abstractNum>
  <w:abstractNum w:abstractNumId="10" w15:restartNumberingAfterBreak="0">
    <w:nsid w:val="382F28B0"/>
    <w:multiLevelType w:val="hybridMultilevel"/>
    <w:tmpl w:val="0FEAE70E"/>
    <w:lvl w:ilvl="0" w:tplc="4EB00806">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3AD00292"/>
    <w:multiLevelType w:val="singleLevel"/>
    <w:tmpl w:val="7E7CC3CE"/>
    <w:lvl w:ilvl="0">
      <w:start w:val="1"/>
      <w:numFmt w:val="decimalFullWidth"/>
      <w:lvlText w:val="（%1） "/>
      <w:legacy w:legacy="1" w:legacySpace="0" w:legacyIndent="840"/>
      <w:lvlJc w:val="left"/>
      <w:pPr>
        <w:ind w:left="840" w:hanging="840"/>
      </w:pPr>
      <w:rPr>
        <w:rFonts w:ascii="ＭＳ 明朝" w:eastAsia="ＭＳ 明朝" w:hint="eastAsia"/>
        <w:b w:val="0"/>
        <w:i w:val="0"/>
        <w:sz w:val="21"/>
      </w:rPr>
    </w:lvl>
  </w:abstractNum>
  <w:abstractNum w:abstractNumId="12" w15:restartNumberingAfterBreak="0">
    <w:nsid w:val="3BFB5658"/>
    <w:multiLevelType w:val="hybridMultilevel"/>
    <w:tmpl w:val="717E5618"/>
    <w:lvl w:ilvl="0" w:tplc="CBC0402E">
      <w:start w:val="43"/>
      <w:numFmt w:val="bullet"/>
      <w:lvlText w:val="＊"/>
      <w:lvlJc w:val="left"/>
      <w:pPr>
        <w:tabs>
          <w:tab w:val="num" w:pos="927"/>
        </w:tabs>
        <w:ind w:left="927" w:hanging="360"/>
      </w:pPr>
      <w:rPr>
        <w:rFonts w:ascii="Times New Roman" w:eastAsia="ＤＦ平成明朝体W3" w:hAnsi="Times New Roman" w:hint="default"/>
      </w:rPr>
    </w:lvl>
    <w:lvl w:ilvl="1" w:tplc="0409000B">
      <w:start w:val="1"/>
      <w:numFmt w:val="bullet"/>
      <w:lvlText w:val=""/>
      <w:lvlJc w:val="left"/>
      <w:pPr>
        <w:tabs>
          <w:tab w:val="num" w:pos="1407"/>
        </w:tabs>
        <w:ind w:left="1407" w:hanging="420"/>
      </w:pPr>
      <w:rPr>
        <w:rFonts w:ascii="Wingdings" w:hAnsi="Wingdings" w:cs="Times New Roman" w:hint="default"/>
      </w:rPr>
    </w:lvl>
    <w:lvl w:ilvl="2" w:tplc="0409000D">
      <w:start w:val="1"/>
      <w:numFmt w:val="bullet"/>
      <w:lvlText w:val=""/>
      <w:lvlJc w:val="left"/>
      <w:pPr>
        <w:tabs>
          <w:tab w:val="num" w:pos="1827"/>
        </w:tabs>
        <w:ind w:left="1827" w:hanging="420"/>
      </w:pPr>
      <w:rPr>
        <w:rFonts w:ascii="Wingdings" w:hAnsi="Wingdings" w:cs="Times New Roman" w:hint="default"/>
      </w:rPr>
    </w:lvl>
    <w:lvl w:ilvl="3" w:tplc="04090001">
      <w:start w:val="1"/>
      <w:numFmt w:val="bullet"/>
      <w:lvlText w:val=""/>
      <w:lvlJc w:val="left"/>
      <w:pPr>
        <w:tabs>
          <w:tab w:val="num" w:pos="2247"/>
        </w:tabs>
        <w:ind w:left="2247" w:hanging="420"/>
      </w:pPr>
      <w:rPr>
        <w:rFonts w:ascii="Wingdings" w:hAnsi="Wingdings" w:cs="Times New Roman" w:hint="default"/>
      </w:rPr>
    </w:lvl>
    <w:lvl w:ilvl="4" w:tplc="0409000B">
      <w:start w:val="1"/>
      <w:numFmt w:val="bullet"/>
      <w:lvlText w:val=""/>
      <w:lvlJc w:val="left"/>
      <w:pPr>
        <w:tabs>
          <w:tab w:val="num" w:pos="2667"/>
        </w:tabs>
        <w:ind w:left="2667" w:hanging="420"/>
      </w:pPr>
      <w:rPr>
        <w:rFonts w:ascii="Wingdings" w:hAnsi="Wingdings" w:cs="Times New Roman" w:hint="default"/>
      </w:rPr>
    </w:lvl>
    <w:lvl w:ilvl="5" w:tplc="0409000D">
      <w:start w:val="1"/>
      <w:numFmt w:val="bullet"/>
      <w:lvlText w:val=""/>
      <w:lvlJc w:val="left"/>
      <w:pPr>
        <w:tabs>
          <w:tab w:val="num" w:pos="3087"/>
        </w:tabs>
        <w:ind w:left="3087" w:hanging="420"/>
      </w:pPr>
      <w:rPr>
        <w:rFonts w:ascii="Wingdings" w:hAnsi="Wingdings" w:cs="Times New Roman" w:hint="default"/>
      </w:rPr>
    </w:lvl>
    <w:lvl w:ilvl="6" w:tplc="04090001">
      <w:start w:val="1"/>
      <w:numFmt w:val="bullet"/>
      <w:lvlText w:val=""/>
      <w:lvlJc w:val="left"/>
      <w:pPr>
        <w:tabs>
          <w:tab w:val="num" w:pos="3507"/>
        </w:tabs>
        <w:ind w:left="3507" w:hanging="420"/>
      </w:pPr>
      <w:rPr>
        <w:rFonts w:ascii="Wingdings" w:hAnsi="Wingdings" w:cs="Times New Roman" w:hint="default"/>
      </w:rPr>
    </w:lvl>
    <w:lvl w:ilvl="7" w:tplc="0409000B">
      <w:start w:val="1"/>
      <w:numFmt w:val="bullet"/>
      <w:lvlText w:val=""/>
      <w:lvlJc w:val="left"/>
      <w:pPr>
        <w:tabs>
          <w:tab w:val="num" w:pos="3927"/>
        </w:tabs>
        <w:ind w:left="3927" w:hanging="420"/>
      </w:pPr>
      <w:rPr>
        <w:rFonts w:ascii="Wingdings" w:hAnsi="Wingdings" w:cs="Times New Roman" w:hint="default"/>
      </w:rPr>
    </w:lvl>
    <w:lvl w:ilvl="8" w:tplc="0409000D">
      <w:start w:val="1"/>
      <w:numFmt w:val="bullet"/>
      <w:lvlText w:val=""/>
      <w:lvlJc w:val="left"/>
      <w:pPr>
        <w:tabs>
          <w:tab w:val="num" w:pos="4347"/>
        </w:tabs>
        <w:ind w:left="4347" w:hanging="420"/>
      </w:pPr>
      <w:rPr>
        <w:rFonts w:ascii="Wingdings" w:hAnsi="Wingdings" w:cs="Times New Roman" w:hint="default"/>
      </w:rPr>
    </w:lvl>
  </w:abstractNum>
  <w:abstractNum w:abstractNumId="13" w15:restartNumberingAfterBreak="0">
    <w:nsid w:val="3C205E45"/>
    <w:multiLevelType w:val="hybridMultilevel"/>
    <w:tmpl w:val="26B8A340"/>
    <w:lvl w:ilvl="0" w:tplc="8EDAAA92">
      <w:numFmt w:val="bullet"/>
      <w:lvlText w:val="・"/>
      <w:lvlJc w:val="left"/>
      <w:pPr>
        <w:tabs>
          <w:tab w:val="num" w:pos="720"/>
        </w:tabs>
        <w:ind w:left="720" w:hanging="360"/>
      </w:pPr>
      <w:rPr>
        <w:rFonts w:ascii="ＭＳ 明朝" w:eastAsia="ＭＳ 明朝" w:hAnsi="ＭＳ 明朝" w:cs="Times New Roman" w:hint="eastAsia"/>
      </w:rPr>
    </w:lvl>
    <w:lvl w:ilvl="1" w:tplc="0409000B" w:tentative="1">
      <w:start w:val="1"/>
      <w:numFmt w:val="bullet"/>
      <w:lvlText w:val=""/>
      <w:lvlJc w:val="left"/>
      <w:pPr>
        <w:tabs>
          <w:tab w:val="num" w:pos="1200"/>
        </w:tabs>
        <w:ind w:left="1200" w:hanging="420"/>
      </w:pPr>
      <w:rPr>
        <w:rFonts w:ascii="Wingdings" w:hAnsi="Wingdings" w:hint="default"/>
      </w:rPr>
    </w:lvl>
    <w:lvl w:ilvl="2" w:tplc="0409000D" w:tentative="1">
      <w:start w:val="1"/>
      <w:numFmt w:val="bullet"/>
      <w:lvlText w:val=""/>
      <w:lvlJc w:val="left"/>
      <w:pPr>
        <w:tabs>
          <w:tab w:val="num" w:pos="1620"/>
        </w:tabs>
        <w:ind w:left="1620" w:hanging="420"/>
      </w:pPr>
      <w:rPr>
        <w:rFonts w:ascii="Wingdings" w:hAnsi="Wingdings" w:hint="default"/>
      </w:rPr>
    </w:lvl>
    <w:lvl w:ilvl="3" w:tplc="04090001" w:tentative="1">
      <w:start w:val="1"/>
      <w:numFmt w:val="bullet"/>
      <w:lvlText w:val=""/>
      <w:lvlJc w:val="left"/>
      <w:pPr>
        <w:tabs>
          <w:tab w:val="num" w:pos="2040"/>
        </w:tabs>
        <w:ind w:left="2040" w:hanging="420"/>
      </w:pPr>
      <w:rPr>
        <w:rFonts w:ascii="Wingdings" w:hAnsi="Wingdings" w:hint="default"/>
      </w:rPr>
    </w:lvl>
    <w:lvl w:ilvl="4" w:tplc="0409000B" w:tentative="1">
      <w:start w:val="1"/>
      <w:numFmt w:val="bullet"/>
      <w:lvlText w:val=""/>
      <w:lvlJc w:val="left"/>
      <w:pPr>
        <w:tabs>
          <w:tab w:val="num" w:pos="2460"/>
        </w:tabs>
        <w:ind w:left="2460" w:hanging="420"/>
      </w:pPr>
      <w:rPr>
        <w:rFonts w:ascii="Wingdings" w:hAnsi="Wingdings" w:hint="default"/>
      </w:rPr>
    </w:lvl>
    <w:lvl w:ilvl="5" w:tplc="0409000D" w:tentative="1">
      <w:start w:val="1"/>
      <w:numFmt w:val="bullet"/>
      <w:lvlText w:val=""/>
      <w:lvlJc w:val="left"/>
      <w:pPr>
        <w:tabs>
          <w:tab w:val="num" w:pos="2880"/>
        </w:tabs>
        <w:ind w:left="2880" w:hanging="420"/>
      </w:pPr>
      <w:rPr>
        <w:rFonts w:ascii="Wingdings" w:hAnsi="Wingdings" w:hint="default"/>
      </w:rPr>
    </w:lvl>
    <w:lvl w:ilvl="6" w:tplc="04090001" w:tentative="1">
      <w:start w:val="1"/>
      <w:numFmt w:val="bullet"/>
      <w:lvlText w:val=""/>
      <w:lvlJc w:val="left"/>
      <w:pPr>
        <w:tabs>
          <w:tab w:val="num" w:pos="3300"/>
        </w:tabs>
        <w:ind w:left="3300" w:hanging="420"/>
      </w:pPr>
      <w:rPr>
        <w:rFonts w:ascii="Wingdings" w:hAnsi="Wingdings" w:hint="default"/>
      </w:rPr>
    </w:lvl>
    <w:lvl w:ilvl="7" w:tplc="0409000B" w:tentative="1">
      <w:start w:val="1"/>
      <w:numFmt w:val="bullet"/>
      <w:lvlText w:val=""/>
      <w:lvlJc w:val="left"/>
      <w:pPr>
        <w:tabs>
          <w:tab w:val="num" w:pos="3720"/>
        </w:tabs>
        <w:ind w:left="3720" w:hanging="420"/>
      </w:pPr>
      <w:rPr>
        <w:rFonts w:ascii="Wingdings" w:hAnsi="Wingdings" w:hint="default"/>
      </w:rPr>
    </w:lvl>
    <w:lvl w:ilvl="8" w:tplc="0409000D" w:tentative="1">
      <w:start w:val="1"/>
      <w:numFmt w:val="bullet"/>
      <w:lvlText w:val=""/>
      <w:lvlJc w:val="left"/>
      <w:pPr>
        <w:tabs>
          <w:tab w:val="num" w:pos="4140"/>
        </w:tabs>
        <w:ind w:left="4140" w:hanging="420"/>
      </w:pPr>
      <w:rPr>
        <w:rFonts w:ascii="Wingdings" w:hAnsi="Wingdings" w:hint="default"/>
      </w:rPr>
    </w:lvl>
  </w:abstractNum>
  <w:abstractNum w:abstractNumId="14" w15:restartNumberingAfterBreak="0">
    <w:nsid w:val="433F0D8A"/>
    <w:multiLevelType w:val="hybridMultilevel"/>
    <w:tmpl w:val="41DAD67E"/>
    <w:lvl w:ilvl="0" w:tplc="EDC8BA5A">
      <w:start w:val="1"/>
      <w:numFmt w:val="upperLetter"/>
      <w:lvlText w:val="%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56E4A93"/>
    <w:multiLevelType w:val="hybridMultilevel"/>
    <w:tmpl w:val="951021C2"/>
    <w:lvl w:ilvl="0" w:tplc="A6DA9F08">
      <w:start w:val="1"/>
      <w:numFmt w:val="decimal"/>
      <w:lvlText w:val="(%1)"/>
      <w:lvlJc w:val="left"/>
      <w:pPr>
        <w:tabs>
          <w:tab w:val="num" w:pos="725"/>
        </w:tabs>
        <w:ind w:left="725" w:hanging="405"/>
      </w:pPr>
      <w:rPr>
        <w:rFonts w:hint="eastAsia"/>
      </w:rPr>
    </w:lvl>
    <w:lvl w:ilvl="1" w:tplc="04090017">
      <w:start w:val="1"/>
      <w:numFmt w:val="aiueoFullWidth"/>
      <w:lvlText w:val="(%2)"/>
      <w:lvlJc w:val="left"/>
      <w:pPr>
        <w:tabs>
          <w:tab w:val="num" w:pos="1160"/>
        </w:tabs>
        <w:ind w:left="1160" w:hanging="420"/>
      </w:pPr>
    </w:lvl>
    <w:lvl w:ilvl="2" w:tplc="04090011">
      <w:start w:val="1"/>
      <w:numFmt w:val="decimalEnclosedCircle"/>
      <w:lvlText w:val="%3"/>
      <w:lvlJc w:val="left"/>
      <w:pPr>
        <w:tabs>
          <w:tab w:val="num" w:pos="1580"/>
        </w:tabs>
        <w:ind w:left="1580" w:hanging="420"/>
      </w:pPr>
    </w:lvl>
    <w:lvl w:ilvl="3" w:tplc="0409000F">
      <w:start w:val="1"/>
      <w:numFmt w:val="decimal"/>
      <w:lvlText w:val="%4."/>
      <w:lvlJc w:val="left"/>
      <w:pPr>
        <w:tabs>
          <w:tab w:val="num" w:pos="2000"/>
        </w:tabs>
        <w:ind w:left="2000" w:hanging="420"/>
      </w:pPr>
    </w:lvl>
    <w:lvl w:ilvl="4" w:tplc="04090017">
      <w:start w:val="1"/>
      <w:numFmt w:val="aiueoFullWidth"/>
      <w:lvlText w:val="(%5)"/>
      <w:lvlJc w:val="left"/>
      <w:pPr>
        <w:tabs>
          <w:tab w:val="num" w:pos="2420"/>
        </w:tabs>
        <w:ind w:left="2420" w:hanging="420"/>
      </w:pPr>
    </w:lvl>
    <w:lvl w:ilvl="5" w:tplc="04090011">
      <w:start w:val="1"/>
      <w:numFmt w:val="decimalEnclosedCircle"/>
      <w:lvlText w:val="%6"/>
      <w:lvlJc w:val="left"/>
      <w:pPr>
        <w:tabs>
          <w:tab w:val="num" w:pos="2840"/>
        </w:tabs>
        <w:ind w:left="2840" w:hanging="420"/>
      </w:pPr>
    </w:lvl>
    <w:lvl w:ilvl="6" w:tplc="0409000F">
      <w:start w:val="1"/>
      <w:numFmt w:val="decimal"/>
      <w:lvlText w:val="%7."/>
      <w:lvlJc w:val="left"/>
      <w:pPr>
        <w:tabs>
          <w:tab w:val="num" w:pos="3260"/>
        </w:tabs>
        <w:ind w:left="3260" w:hanging="420"/>
      </w:pPr>
    </w:lvl>
    <w:lvl w:ilvl="7" w:tplc="04090017">
      <w:start w:val="1"/>
      <w:numFmt w:val="aiueoFullWidth"/>
      <w:lvlText w:val="(%8)"/>
      <w:lvlJc w:val="left"/>
      <w:pPr>
        <w:tabs>
          <w:tab w:val="num" w:pos="3680"/>
        </w:tabs>
        <w:ind w:left="3680" w:hanging="420"/>
      </w:pPr>
    </w:lvl>
    <w:lvl w:ilvl="8" w:tplc="04090011">
      <w:start w:val="1"/>
      <w:numFmt w:val="decimalEnclosedCircle"/>
      <w:lvlText w:val="%9"/>
      <w:lvlJc w:val="left"/>
      <w:pPr>
        <w:tabs>
          <w:tab w:val="num" w:pos="4100"/>
        </w:tabs>
        <w:ind w:left="4100" w:hanging="420"/>
      </w:pPr>
    </w:lvl>
  </w:abstractNum>
  <w:abstractNum w:abstractNumId="16" w15:restartNumberingAfterBreak="0">
    <w:nsid w:val="46E91B76"/>
    <w:multiLevelType w:val="singleLevel"/>
    <w:tmpl w:val="7E96E060"/>
    <w:lvl w:ilvl="0">
      <w:start w:val="1"/>
      <w:numFmt w:val="decimalEnclosedCircle"/>
      <w:lvlText w:val="%1"/>
      <w:lvlJc w:val="left"/>
      <w:pPr>
        <w:tabs>
          <w:tab w:val="num" w:pos="330"/>
        </w:tabs>
        <w:ind w:left="330" w:hanging="330"/>
      </w:pPr>
      <w:rPr>
        <w:rFonts w:hint="eastAsia"/>
      </w:rPr>
    </w:lvl>
  </w:abstractNum>
  <w:abstractNum w:abstractNumId="17" w15:restartNumberingAfterBreak="0">
    <w:nsid w:val="47211225"/>
    <w:multiLevelType w:val="hybridMultilevel"/>
    <w:tmpl w:val="0D64144E"/>
    <w:lvl w:ilvl="0" w:tplc="71F07E56">
      <w:start w:val="1"/>
      <w:numFmt w:val="decimalEnclosedCircle"/>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8" w15:restartNumberingAfterBreak="0">
    <w:nsid w:val="4DD82F4F"/>
    <w:multiLevelType w:val="hybridMultilevel"/>
    <w:tmpl w:val="6C5447F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546F7DCB"/>
    <w:multiLevelType w:val="hybridMultilevel"/>
    <w:tmpl w:val="3FFE6E14"/>
    <w:lvl w:ilvl="0" w:tplc="3DBE3674">
      <w:start w:val="1"/>
      <w:numFmt w:val="decimalEnclosedCircle"/>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0" w15:restartNumberingAfterBreak="0">
    <w:nsid w:val="59B53774"/>
    <w:multiLevelType w:val="hybridMultilevel"/>
    <w:tmpl w:val="DCF07A8C"/>
    <w:lvl w:ilvl="0" w:tplc="313E9334">
      <w:start w:val="2"/>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1" w15:restartNumberingAfterBreak="0">
    <w:nsid w:val="5A42564D"/>
    <w:multiLevelType w:val="singleLevel"/>
    <w:tmpl w:val="22F43020"/>
    <w:lvl w:ilvl="0">
      <w:start w:val="1"/>
      <w:numFmt w:val="decimalFullWidth"/>
      <w:lvlText w:val="（%1） "/>
      <w:legacy w:legacy="1" w:legacySpace="0" w:legacyIndent="735"/>
      <w:lvlJc w:val="left"/>
      <w:pPr>
        <w:ind w:left="735" w:hanging="735"/>
      </w:pPr>
      <w:rPr>
        <w:rFonts w:ascii="ＭＳ 明朝" w:eastAsia="ＭＳ 明朝" w:hint="eastAsia"/>
        <w:b w:val="0"/>
        <w:i w:val="0"/>
        <w:sz w:val="21"/>
      </w:rPr>
    </w:lvl>
  </w:abstractNum>
  <w:abstractNum w:abstractNumId="22" w15:restartNumberingAfterBreak="0">
    <w:nsid w:val="5D2B0464"/>
    <w:multiLevelType w:val="hybridMultilevel"/>
    <w:tmpl w:val="27C8AEFC"/>
    <w:lvl w:ilvl="0" w:tplc="3CA03CAE">
      <w:start w:val="26"/>
      <w:numFmt w:val="aiueo"/>
      <w:lvlText w:val="(%1)"/>
      <w:lvlJc w:val="left"/>
      <w:pPr>
        <w:tabs>
          <w:tab w:val="num" w:pos="562"/>
        </w:tabs>
        <w:ind w:left="562" w:hanging="420"/>
      </w:pPr>
      <w:rPr>
        <w:rFonts w:ascii="ＤＦ平成明朝体W3" w:eastAsia="ＤＦ平成明朝体W3" w:hint="eastAsia"/>
      </w:rPr>
    </w:lvl>
    <w:lvl w:ilvl="1" w:tplc="04090017">
      <w:start w:val="1"/>
      <w:numFmt w:val="aiueoFullWidth"/>
      <w:lvlText w:val="(%2)"/>
      <w:lvlJc w:val="left"/>
      <w:pPr>
        <w:tabs>
          <w:tab w:val="num" w:pos="982"/>
        </w:tabs>
        <w:ind w:left="982" w:hanging="420"/>
      </w:pPr>
    </w:lvl>
    <w:lvl w:ilvl="2" w:tplc="04090011">
      <w:start w:val="1"/>
      <w:numFmt w:val="decimalEnclosedCircle"/>
      <w:lvlText w:val="%3"/>
      <w:lvlJc w:val="left"/>
      <w:pPr>
        <w:tabs>
          <w:tab w:val="num" w:pos="1402"/>
        </w:tabs>
        <w:ind w:left="1402" w:hanging="420"/>
      </w:pPr>
    </w:lvl>
    <w:lvl w:ilvl="3" w:tplc="0409000F">
      <w:start w:val="1"/>
      <w:numFmt w:val="decimal"/>
      <w:lvlText w:val="%4."/>
      <w:lvlJc w:val="left"/>
      <w:pPr>
        <w:tabs>
          <w:tab w:val="num" w:pos="1822"/>
        </w:tabs>
        <w:ind w:left="1822" w:hanging="420"/>
      </w:pPr>
    </w:lvl>
    <w:lvl w:ilvl="4" w:tplc="04090017">
      <w:start w:val="1"/>
      <w:numFmt w:val="aiueoFullWidth"/>
      <w:lvlText w:val="(%5)"/>
      <w:lvlJc w:val="left"/>
      <w:pPr>
        <w:tabs>
          <w:tab w:val="num" w:pos="2242"/>
        </w:tabs>
        <w:ind w:left="2242" w:hanging="420"/>
      </w:pPr>
    </w:lvl>
    <w:lvl w:ilvl="5" w:tplc="04090011">
      <w:start w:val="1"/>
      <w:numFmt w:val="decimalEnclosedCircle"/>
      <w:lvlText w:val="%6"/>
      <w:lvlJc w:val="left"/>
      <w:pPr>
        <w:tabs>
          <w:tab w:val="num" w:pos="2662"/>
        </w:tabs>
        <w:ind w:left="2662" w:hanging="420"/>
      </w:pPr>
    </w:lvl>
    <w:lvl w:ilvl="6" w:tplc="0409000F">
      <w:start w:val="1"/>
      <w:numFmt w:val="decimal"/>
      <w:lvlText w:val="%7."/>
      <w:lvlJc w:val="left"/>
      <w:pPr>
        <w:tabs>
          <w:tab w:val="num" w:pos="3082"/>
        </w:tabs>
        <w:ind w:left="3082" w:hanging="420"/>
      </w:pPr>
    </w:lvl>
    <w:lvl w:ilvl="7" w:tplc="04090017">
      <w:start w:val="1"/>
      <w:numFmt w:val="aiueoFullWidth"/>
      <w:lvlText w:val="(%8)"/>
      <w:lvlJc w:val="left"/>
      <w:pPr>
        <w:tabs>
          <w:tab w:val="num" w:pos="3502"/>
        </w:tabs>
        <w:ind w:left="3502" w:hanging="420"/>
      </w:pPr>
    </w:lvl>
    <w:lvl w:ilvl="8" w:tplc="04090011">
      <w:start w:val="1"/>
      <w:numFmt w:val="decimalEnclosedCircle"/>
      <w:lvlText w:val="%9"/>
      <w:lvlJc w:val="left"/>
      <w:pPr>
        <w:tabs>
          <w:tab w:val="num" w:pos="3922"/>
        </w:tabs>
        <w:ind w:left="3922" w:hanging="420"/>
      </w:pPr>
    </w:lvl>
  </w:abstractNum>
  <w:abstractNum w:abstractNumId="23" w15:restartNumberingAfterBreak="0">
    <w:nsid w:val="5E786EEF"/>
    <w:multiLevelType w:val="singleLevel"/>
    <w:tmpl w:val="1F4C138A"/>
    <w:lvl w:ilvl="0">
      <w:start w:val="1"/>
      <w:numFmt w:val="decimalFullWidth"/>
      <w:lvlText w:val="（%1） "/>
      <w:legacy w:legacy="1" w:legacySpace="0" w:legacyIndent="840"/>
      <w:lvlJc w:val="left"/>
      <w:pPr>
        <w:ind w:left="840" w:hanging="840"/>
      </w:pPr>
      <w:rPr>
        <w:rFonts w:ascii="ＭＳ 明朝" w:eastAsia="ＭＳ 明朝" w:hint="eastAsia"/>
        <w:b w:val="0"/>
        <w:i w:val="0"/>
        <w:sz w:val="21"/>
      </w:rPr>
    </w:lvl>
  </w:abstractNum>
  <w:abstractNum w:abstractNumId="24" w15:restartNumberingAfterBreak="0">
    <w:nsid w:val="669B17B7"/>
    <w:multiLevelType w:val="singleLevel"/>
    <w:tmpl w:val="C694937E"/>
    <w:lvl w:ilvl="0">
      <w:start w:val="2"/>
      <w:numFmt w:val="decimal"/>
      <w:lvlText w:val="(%1) "/>
      <w:legacy w:legacy="1" w:legacySpace="0" w:legacyIndent="425"/>
      <w:lvlJc w:val="left"/>
      <w:pPr>
        <w:ind w:left="709" w:hanging="425"/>
      </w:pPr>
      <w:rPr>
        <w:rFonts w:ascii="ＭＳ 明朝" w:eastAsia="ＭＳ 明朝" w:hint="eastAsia"/>
        <w:b w:val="0"/>
        <w:i w:val="0"/>
        <w:sz w:val="16"/>
        <w:szCs w:val="16"/>
        <w:u w:val="none"/>
      </w:rPr>
    </w:lvl>
  </w:abstractNum>
  <w:abstractNum w:abstractNumId="25" w15:restartNumberingAfterBreak="0">
    <w:nsid w:val="6933265C"/>
    <w:multiLevelType w:val="hybridMultilevel"/>
    <w:tmpl w:val="93B63C98"/>
    <w:lvl w:ilvl="0" w:tplc="8E389640">
      <w:start w:val="1"/>
      <w:numFmt w:val="decimal"/>
      <w:lvlText w:val="(%1)"/>
      <w:lvlJc w:val="left"/>
      <w:pPr>
        <w:tabs>
          <w:tab w:val="num" w:pos="540"/>
        </w:tabs>
        <w:ind w:left="540" w:hanging="360"/>
      </w:pPr>
      <w:rPr>
        <w:rFonts w:hint="default"/>
      </w:rPr>
    </w:lvl>
    <w:lvl w:ilvl="1" w:tplc="04090017" w:tentative="1">
      <w:start w:val="1"/>
      <w:numFmt w:val="aiueoFullWidth"/>
      <w:lvlText w:val="(%2)"/>
      <w:lvlJc w:val="left"/>
      <w:pPr>
        <w:tabs>
          <w:tab w:val="num" w:pos="1020"/>
        </w:tabs>
        <w:ind w:left="1020" w:hanging="420"/>
      </w:pPr>
    </w:lvl>
    <w:lvl w:ilvl="2" w:tplc="04090011" w:tentative="1">
      <w:start w:val="1"/>
      <w:numFmt w:val="decimalEnclosedCircle"/>
      <w:lvlText w:val="%3"/>
      <w:lvlJc w:val="lef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7" w:tentative="1">
      <w:start w:val="1"/>
      <w:numFmt w:val="aiueoFullWidth"/>
      <w:lvlText w:val="(%5)"/>
      <w:lvlJc w:val="left"/>
      <w:pPr>
        <w:tabs>
          <w:tab w:val="num" w:pos="2280"/>
        </w:tabs>
        <w:ind w:left="2280" w:hanging="420"/>
      </w:pPr>
    </w:lvl>
    <w:lvl w:ilvl="5" w:tplc="04090011" w:tentative="1">
      <w:start w:val="1"/>
      <w:numFmt w:val="decimalEnclosedCircle"/>
      <w:lvlText w:val="%6"/>
      <w:lvlJc w:val="lef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7" w:tentative="1">
      <w:start w:val="1"/>
      <w:numFmt w:val="aiueoFullWidth"/>
      <w:lvlText w:val="(%8)"/>
      <w:lvlJc w:val="left"/>
      <w:pPr>
        <w:tabs>
          <w:tab w:val="num" w:pos="3540"/>
        </w:tabs>
        <w:ind w:left="3540" w:hanging="420"/>
      </w:pPr>
    </w:lvl>
    <w:lvl w:ilvl="8" w:tplc="04090011" w:tentative="1">
      <w:start w:val="1"/>
      <w:numFmt w:val="decimalEnclosedCircle"/>
      <w:lvlText w:val="%9"/>
      <w:lvlJc w:val="left"/>
      <w:pPr>
        <w:tabs>
          <w:tab w:val="num" w:pos="3960"/>
        </w:tabs>
        <w:ind w:left="3960" w:hanging="420"/>
      </w:pPr>
    </w:lvl>
  </w:abstractNum>
  <w:abstractNum w:abstractNumId="26" w15:restartNumberingAfterBreak="0">
    <w:nsid w:val="6A8C5934"/>
    <w:multiLevelType w:val="hybridMultilevel"/>
    <w:tmpl w:val="7E6EE248"/>
    <w:lvl w:ilvl="0" w:tplc="BF023C9C">
      <w:start w:val="1"/>
      <w:numFmt w:val="decimalFullWidth"/>
      <w:lvlText w:val="%1．"/>
      <w:lvlJc w:val="left"/>
      <w:pPr>
        <w:tabs>
          <w:tab w:val="num" w:pos="540"/>
        </w:tabs>
        <w:ind w:left="540" w:hanging="360"/>
      </w:pPr>
      <w:rPr>
        <w:rFonts w:hint="default"/>
      </w:rPr>
    </w:lvl>
    <w:lvl w:ilvl="1" w:tplc="04090017" w:tentative="1">
      <w:start w:val="1"/>
      <w:numFmt w:val="aiueoFullWidth"/>
      <w:lvlText w:val="(%2)"/>
      <w:lvlJc w:val="left"/>
      <w:pPr>
        <w:tabs>
          <w:tab w:val="num" w:pos="1020"/>
        </w:tabs>
        <w:ind w:left="1020" w:hanging="420"/>
      </w:pPr>
    </w:lvl>
    <w:lvl w:ilvl="2" w:tplc="04090011" w:tentative="1">
      <w:start w:val="1"/>
      <w:numFmt w:val="decimalEnclosedCircle"/>
      <w:lvlText w:val="%3"/>
      <w:lvlJc w:val="lef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7" w:tentative="1">
      <w:start w:val="1"/>
      <w:numFmt w:val="aiueoFullWidth"/>
      <w:lvlText w:val="(%5)"/>
      <w:lvlJc w:val="left"/>
      <w:pPr>
        <w:tabs>
          <w:tab w:val="num" w:pos="2280"/>
        </w:tabs>
        <w:ind w:left="2280" w:hanging="420"/>
      </w:pPr>
    </w:lvl>
    <w:lvl w:ilvl="5" w:tplc="04090011" w:tentative="1">
      <w:start w:val="1"/>
      <w:numFmt w:val="decimalEnclosedCircle"/>
      <w:lvlText w:val="%6"/>
      <w:lvlJc w:val="lef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7" w:tentative="1">
      <w:start w:val="1"/>
      <w:numFmt w:val="aiueoFullWidth"/>
      <w:lvlText w:val="(%8)"/>
      <w:lvlJc w:val="left"/>
      <w:pPr>
        <w:tabs>
          <w:tab w:val="num" w:pos="3540"/>
        </w:tabs>
        <w:ind w:left="3540" w:hanging="420"/>
      </w:pPr>
    </w:lvl>
    <w:lvl w:ilvl="8" w:tplc="04090011" w:tentative="1">
      <w:start w:val="1"/>
      <w:numFmt w:val="decimalEnclosedCircle"/>
      <w:lvlText w:val="%9"/>
      <w:lvlJc w:val="left"/>
      <w:pPr>
        <w:tabs>
          <w:tab w:val="num" w:pos="3960"/>
        </w:tabs>
        <w:ind w:left="3960" w:hanging="420"/>
      </w:pPr>
    </w:lvl>
  </w:abstractNum>
  <w:abstractNum w:abstractNumId="27" w15:restartNumberingAfterBreak="0">
    <w:nsid w:val="6CB64C94"/>
    <w:multiLevelType w:val="hybridMultilevel"/>
    <w:tmpl w:val="F4308BB2"/>
    <w:lvl w:ilvl="0" w:tplc="106EC6C4">
      <w:start w:val="16"/>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8" w15:restartNumberingAfterBreak="0">
    <w:nsid w:val="6F851FE6"/>
    <w:multiLevelType w:val="hybridMultilevel"/>
    <w:tmpl w:val="B00674DC"/>
    <w:lvl w:ilvl="0" w:tplc="D82E150C">
      <w:start w:val="6"/>
      <w:numFmt w:val="decimal"/>
      <w:lvlText w:val="（%1）"/>
      <w:lvlJc w:val="left"/>
      <w:pPr>
        <w:tabs>
          <w:tab w:val="num" w:pos="885"/>
        </w:tabs>
        <w:ind w:left="885" w:hanging="720"/>
      </w:pPr>
      <w:rPr>
        <w:rFonts w:hint="eastAsia"/>
      </w:rPr>
    </w:lvl>
    <w:lvl w:ilvl="1" w:tplc="04090017">
      <w:start w:val="1"/>
      <w:numFmt w:val="aiueoFullWidth"/>
      <w:lvlText w:val="(%2)"/>
      <w:lvlJc w:val="left"/>
      <w:pPr>
        <w:tabs>
          <w:tab w:val="num" w:pos="1005"/>
        </w:tabs>
        <w:ind w:left="1005" w:hanging="420"/>
      </w:pPr>
    </w:lvl>
    <w:lvl w:ilvl="2" w:tplc="04090011">
      <w:start w:val="1"/>
      <w:numFmt w:val="decimalEnclosedCircle"/>
      <w:lvlText w:val="%3"/>
      <w:lvlJc w:val="left"/>
      <w:pPr>
        <w:tabs>
          <w:tab w:val="num" w:pos="1425"/>
        </w:tabs>
        <w:ind w:left="1425" w:hanging="420"/>
      </w:pPr>
    </w:lvl>
    <w:lvl w:ilvl="3" w:tplc="0409000F">
      <w:start w:val="1"/>
      <w:numFmt w:val="decimal"/>
      <w:lvlText w:val="%4."/>
      <w:lvlJc w:val="left"/>
      <w:pPr>
        <w:tabs>
          <w:tab w:val="num" w:pos="1845"/>
        </w:tabs>
        <w:ind w:left="1845" w:hanging="420"/>
      </w:pPr>
    </w:lvl>
    <w:lvl w:ilvl="4" w:tplc="04090017">
      <w:start w:val="1"/>
      <w:numFmt w:val="aiueoFullWidth"/>
      <w:lvlText w:val="(%5)"/>
      <w:lvlJc w:val="left"/>
      <w:pPr>
        <w:tabs>
          <w:tab w:val="num" w:pos="2265"/>
        </w:tabs>
        <w:ind w:left="2265" w:hanging="420"/>
      </w:pPr>
    </w:lvl>
    <w:lvl w:ilvl="5" w:tplc="04090011">
      <w:start w:val="1"/>
      <w:numFmt w:val="decimalEnclosedCircle"/>
      <w:lvlText w:val="%6"/>
      <w:lvlJc w:val="left"/>
      <w:pPr>
        <w:tabs>
          <w:tab w:val="num" w:pos="2685"/>
        </w:tabs>
        <w:ind w:left="2685" w:hanging="420"/>
      </w:pPr>
    </w:lvl>
    <w:lvl w:ilvl="6" w:tplc="0409000F">
      <w:start w:val="1"/>
      <w:numFmt w:val="decimal"/>
      <w:lvlText w:val="%7."/>
      <w:lvlJc w:val="left"/>
      <w:pPr>
        <w:tabs>
          <w:tab w:val="num" w:pos="3105"/>
        </w:tabs>
        <w:ind w:left="3105" w:hanging="420"/>
      </w:pPr>
    </w:lvl>
    <w:lvl w:ilvl="7" w:tplc="04090017">
      <w:start w:val="1"/>
      <w:numFmt w:val="aiueoFullWidth"/>
      <w:lvlText w:val="(%8)"/>
      <w:lvlJc w:val="left"/>
      <w:pPr>
        <w:tabs>
          <w:tab w:val="num" w:pos="3525"/>
        </w:tabs>
        <w:ind w:left="3525" w:hanging="420"/>
      </w:pPr>
    </w:lvl>
    <w:lvl w:ilvl="8" w:tplc="04090011">
      <w:start w:val="1"/>
      <w:numFmt w:val="decimalEnclosedCircle"/>
      <w:lvlText w:val="%9"/>
      <w:lvlJc w:val="left"/>
      <w:pPr>
        <w:tabs>
          <w:tab w:val="num" w:pos="3945"/>
        </w:tabs>
        <w:ind w:left="3945" w:hanging="420"/>
      </w:pPr>
    </w:lvl>
  </w:abstractNum>
  <w:abstractNum w:abstractNumId="29" w15:restartNumberingAfterBreak="0">
    <w:nsid w:val="731C4FF5"/>
    <w:multiLevelType w:val="hybridMultilevel"/>
    <w:tmpl w:val="66FA1D82"/>
    <w:lvl w:ilvl="0" w:tplc="0C9285E0">
      <w:start w:val="1"/>
      <w:numFmt w:val="decimalFullWidth"/>
      <w:lvlText w:val="%1."/>
      <w:lvlJc w:val="left"/>
      <w:pPr>
        <w:tabs>
          <w:tab w:val="num" w:pos="525"/>
        </w:tabs>
        <w:ind w:left="525" w:hanging="360"/>
      </w:pPr>
      <w:rPr>
        <w:rFonts w:hint="eastAsia"/>
      </w:rPr>
    </w:lvl>
    <w:lvl w:ilvl="1" w:tplc="04090017" w:tentative="1">
      <w:start w:val="1"/>
      <w:numFmt w:val="aiueoFullWidth"/>
      <w:lvlText w:val="(%2)"/>
      <w:lvlJc w:val="left"/>
      <w:pPr>
        <w:tabs>
          <w:tab w:val="num" w:pos="1005"/>
        </w:tabs>
        <w:ind w:left="1005" w:hanging="420"/>
      </w:pPr>
    </w:lvl>
    <w:lvl w:ilvl="2" w:tplc="04090011" w:tentative="1">
      <w:start w:val="1"/>
      <w:numFmt w:val="decimalEnclosedCircle"/>
      <w:lvlText w:val="%3"/>
      <w:lvlJc w:val="left"/>
      <w:pPr>
        <w:tabs>
          <w:tab w:val="num" w:pos="1425"/>
        </w:tabs>
        <w:ind w:left="1425" w:hanging="420"/>
      </w:pPr>
    </w:lvl>
    <w:lvl w:ilvl="3" w:tplc="0409000F" w:tentative="1">
      <w:start w:val="1"/>
      <w:numFmt w:val="decimal"/>
      <w:lvlText w:val="%4."/>
      <w:lvlJc w:val="left"/>
      <w:pPr>
        <w:tabs>
          <w:tab w:val="num" w:pos="1845"/>
        </w:tabs>
        <w:ind w:left="1845" w:hanging="420"/>
      </w:pPr>
    </w:lvl>
    <w:lvl w:ilvl="4" w:tplc="04090017" w:tentative="1">
      <w:start w:val="1"/>
      <w:numFmt w:val="aiueoFullWidth"/>
      <w:lvlText w:val="(%5)"/>
      <w:lvlJc w:val="left"/>
      <w:pPr>
        <w:tabs>
          <w:tab w:val="num" w:pos="2265"/>
        </w:tabs>
        <w:ind w:left="2265" w:hanging="420"/>
      </w:pPr>
    </w:lvl>
    <w:lvl w:ilvl="5" w:tplc="04090011" w:tentative="1">
      <w:start w:val="1"/>
      <w:numFmt w:val="decimalEnclosedCircle"/>
      <w:lvlText w:val="%6"/>
      <w:lvlJc w:val="left"/>
      <w:pPr>
        <w:tabs>
          <w:tab w:val="num" w:pos="2685"/>
        </w:tabs>
        <w:ind w:left="2685" w:hanging="420"/>
      </w:pPr>
    </w:lvl>
    <w:lvl w:ilvl="6" w:tplc="0409000F" w:tentative="1">
      <w:start w:val="1"/>
      <w:numFmt w:val="decimal"/>
      <w:lvlText w:val="%7."/>
      <w:lvlJc w:val="left"/>
      <w:pPr>
        <w:tabs>
          <w:tab w:val="num" w:pos="3105"/>
        </w:tabs>
        <w:ind w:left="3105" w:hanging="420"/>
      </w:pPr>
    </w:lvl>
    <w:lvl w:ilvl="7" w:tplc="04090017" w:tentative="1">
      <w:start w:val="1"/>
      <w:numFmt w:val="aiueoFullWidth"/>
      <w:lvlText w:val="(%8)"/>
      <w:lvlJc w:val="left"/>
      <w:pPr>
        <w:tabs>
          <w:tab w:val="num" w:pos="3525"/>
        </w:tabs>
        <w:ind w:left="3525" w:hanging="420"/>
      </w:pPr>
    </w:lvl>
    <w:lvl w:ilvl="8" w:tplc="04090011" w:tentative="1">
      <w:start w:val="1"/>
      <w:numFmt w:val="decimalEnclosedCircle"/>
      <w:lvlText w:val="%9"/>
      <w:lvlJc w:val="left"/>
      <w:pPr>
        <w:tabs>
          <w:tab w:val="num" w:pos="3945"/>
        </w:tabs>
        <w:ind w:left="3945" w:hanging="420"/>
      </w:pPr>
    </w:lvl>
  </w:abstractNum>
  <w:abstractNum w:abstractNumId="30" w15:restartNumberingAfterBreak="0">
    <w:nsid w:val="76101DD7"/>
    <w:multiLevelType w:val="multilevel"/>
    <w:tmpl w:val="7FE62922"/>
    <w:lvl w:ilvl="0">
      <w:start w:val="3"/>
      <w:numFmt w:val="decimal"/>
      <w:lvlText w:val="(%1) "/>
      <w:legacy w:legacy="1" w:legacySpace="0" w:legacyIndent="425"/>
      <w:lvlJc w:val="left"/>
      <w:pPr>
        <w:ind w:left="709" w:hanging="425"/>
      </w:pPr>
      <w:rPr>
        <w:rFonts w:ascii="ＭＳ 明朝" w:eastAsia="ＭＳ 明朝" w:hint="eastAsia"/>
        <w:b w:val="0"/>
        <w:i w:val="0"/>
        <w:sz w:val="16"/>
        <w:szCs w:val="16"/>
        <w:u w:val="none"/>
      </w:rPr>
    </w:lvl>
    <w:lvl w:ilvl="1">
      <w:start w:val="1"/>
      <w:numFmt w:val="aiueoFullWidth"/>
      <w:lvlText w:val="(%2)"/>
      <w:lvlJc w:val="left"/>
      <w:pPr>
        <w:tabs>
          <w:tab w:val="num" w:pos="1005"/>
        </w:tabs>
        <w:ind w:left="1005" w:hanging="420"/>
      </w:pPr>
    </w:lvl>
    <w:lvl w:ilvl="2">
      <w:start w:val="1"/>
      <w:numFmt w:val="decimalEnclosedCircle"/>
      <w:lvlText w:val="%3"/>
      <w:lvlJc w:val="left"/>
      <w:pPr>
        <w:tabs>
          <w:tab w:val="num" w:pos="1425"/>
        </w:tabs>
        <w:ind w:left="1425" w:hanging="420"/>
      </w:pPr>
    </w:lvl>
    <w:lvl w:ilvl="3">
      <w:start w:val="1"/>
      <w:numFmt w:val="decimal"/>
      <w:lvlText w:val="%4."/>
      <w:lvlJc w:val="left"/>
      <w:pPr>
        <w:tabs>
          <w:tab w:val="num" w:pos="1845"/>
        </w:tabs>
        <w:ind w:left="1845" w:hanging="420"/>
      </w:pPr>
    </w:lvl>
    <w:lvl w:ilvl="4">
      <w:start w:val="1"/>
      <w:numFmt w:val="aiueoFullWidth"/>
      <w:lvlText w:val="(%5)"/>
      <w:lvlJc w:val="left"/>
      <w:pPr>
        <w:tabs>
          <w:tab w:val="num" w:pos="2265"/>
        </w:tabs>
        <w:ind w:left="2265" w:hanging="420"/>
      </w:pPr>
    </w:lvl>
    <w:lvl w:ilvl="5">
      <w:start w:val="1"/>
      <w:numFmt w:val="decimalEnclosedCircle"/>
      <w:lvlText w:val="%6"/>
      <w:lvlJc w:val="left"/>
      <w:pPr>
        <w:tabs>
          <w:tab w:val="num" w:pos="2685"/>
        </w:tabs>
        <w:ind w:left="2685" w:hanging="420"/>
      </w:pPr>
    </w:lvl>
    <w:lvl w:ilvl="6">
      <w:start w:val="1"/>
      <w:numFmt w:val="decimal"/>
      <w:lvlText w:val="%7."/>
      <w:lvlJc w:val="left"/>
      <w:pPr>
        <w:tabs>
          <w:tab w:val="num" w:pos="3105"/>
        </w:tabs>
        <w:ind w:left="3105" w:hanging="420"/>
      </w:pPr>
    </w:lvl>
    <w:lvl w:ilvl="7">
      <w:start w:val="1"/>
      <w:numFmt w:val="aiueoFullWidth"/>
      <w:lvlText w:val="(%8)"/>
      <w:lvlJc w:val="left"/>
      <w:pPr>
        <w:tabs>
          <w:tab w:val="num" w:pos="3525"/>
        </w:tabs>
        <w:ind w:left="3525" w:hanging="420"/>
      </w:pPr>
    </w:lvl>
    <w:lvl w:ilvl="8">
      <w:start w:val="1"/>
      <w:numFmt w:val="decimalEnclosedCircle"/>
      <w:lvlText w:val="%9"/>
      <w:lvlJc w:val="left"/>
      <w:pPr>
        <w:tabs>
          <w:tab w:val="num" w:pos="3945"/>
        </w:tabs>
        <w:ind w:left="3945" w:hanging="420"/>
      </w:pPr>
    </w:lvl>
  </w:abstractNum>
  <w:abstractNum w:abstractNumId="31" w15:restartNumberingAfterBreak="0">
    <w:nsid w:val="761C60F3"/>
    <w:multiLevelType w:val="hybridMultilevel"/>
    <w:tmpl w:val="3B3A74C8"/>
    <w:lvl w:ilvl="0" w:tplc="07AA5C4C">
      <w:start w:val="2"/>
      <w:numFmt w:val="decimal"/>
      <w:lvlText w:val="(%1)"/>
      <w:lvlJc w:val="left"/>
      <w:pPr>
        <w:tabs>
          <w:tab w:val="num" w:pos="689"/>
        </w:tabs>
        <w:ind w:left="689" w:hanging="405"/>
      </w:pPr>
      <w:rPr>
        <w:rFonts w:hint="default"/>
      </w:rPr>
    </w:lvl>
    <w:lvl w:ilvl="1" w:tplc="04090017">
      <w:start w:val="1"/>
      <w:numFmt w:val="aiueoFullWidth"/>
      <w:lvlText w:val="(%2)"/>
      <w:lvlJc w:val="left"/>
      <w:pPr>
        <w:tabs>
          <w:tab w:val="num" w:pos="1124"/>
        </w:tabs>
        <w:ind w:left="1124" w:hanging="420"/>
      </w:pPr>
    </w:lvl>
    <w:lvl w:ilvl="2" w:tplc="04090011">
      <w:start w:val="1"/>
      <w:numFmt w:val="decimalEnclosedCircle"/>
      <w:lvlText w:val="%3"/>
      <w:lvlJc w:val="left"/>
      <w:pPr>
        <w:tabs>
          <w:tab w:val="num" w:pos="1544"/>
        </w:tabs>
        <w:ind w:left="1544" w:hanging="420"/>
      </w:pPr>
    </w:lvl>
    <w:lvl w:ilvl="3" w:tplc="0409000F">
      <w:start w:val="1"/>
      <w:numFmt w:val="decimal"/>
      <w:lvlText w:val="%4."/>
      <w:lvlJc w:val="left"/>
      <w:pPr>
        <w:tabs>
          <w:tab w:val="num" w:pos="1964"/>
        </w:tabs>
        <w:ind w:left="1964" w:hanging="420"/>
      </w:pPr>
    </w:lvl>
    <w:lvl w:ilvl="4" w:tplc="04090017">
      <w:start w:val="1"/>
      <w:numFmt w:val="aiueoFullWidth"/>
      <w:lvlText w:val="(%5)"/>
      <w:lvlJc w:val="left"/>
      <w:pPr>
        <w:tabs>
          <w:tab w:val="num" w:pos="2384"/>
        </w:tabs>
        <w:ind w:left="2384" w:hanging="420"/>
      </w:pPr>
    </w:lvl>
    <w:lvl w:ilvl="5" w:tplc="04090011">
      <w:start w:val="1"/>
      <w:numFmt w:val="decimalEnclosedCircle"/>
      <w:lvlText w:val="%6"/>
      <w:lvlJc w:val="left"/>
      <w:pPr>
        <w:tabs>
          <w:tab w:val="num" w:pos="2804"/>
        </w:tabs>
        <w:ind w:left="2804" w:hanging="420"/>
      </w:pPr>
    </w:lvl>
    <w:lvl w:ilvl="6" w:tplc="0409000F">
      <w:start w:val="1"/>
      <w:numFmt w:val="decimal"/>
      <w:lvlText w:val="%7."/>
      <w:lvlJc w:val="left"/>
      <w:pPr>
        <w:tabs>
          <w:tab w:val="num" w:pos="3224"/>
        </w:tabs>
        <w:ind w:left="3224" w:hanging="420"/>
      </w:pPr>
    </w:lvl>
    <w:lvl w:ilvl="7" w:tplc="04090017">
      <w:start w:val="1"/>
      <w:numFmt w:val="aiueoFullWidth"/>
      <w:lvlText w:val="(%8)"/>
      <w:lvlJc w:val="left"/>
      <w:pPr>
        <w:tabs>
          <w:tab w:val="num" w:pos="3644"/>
        </w:tabs>
        <w:ind w:left="3644" w:hanging="420"/>
      </w:pPr>
    </w:lvl>
    <w:lvl w:ilvl="8" w:tplc="04090011">
      <w:start w:val="1"/>
      <w:numFmt w:val="decimalEnclosedCircle"/>
      <w:lvlText w:val="%9"/>
      <w:lvlJc w:val="left"/>
      <w:pPr>
        <w:tabs>
          <w:tab w:val="num" w:pos="4064"/>
        </w:tabs>
        <w:ind w:left="4064" w:hanging="420"/>
      </w:pPr>
    </w:lvl>
  </w:abstractNum>
  <w:abstractNum w:abstractNumId="32" w15:restartNumberingAfterBreak="0">
    <w:nsid w:val="7D4649AF"/>
    <w:multiLevelType w:val="singleLevel"/>
    <w:tmpl w:val="22A6B822"/>
    <w:lvl w:ilvl="0">
      <w:start w:val="1"/>
      <w:numFmt w:val="decimalFullWidth"/>
      <w:lvlText w:val="（%1） "/>
      <w:legacy w:legacy="1" w:legacySpace="0" w:legacyIndent="735"/>
      <w:lvlJc w:val="left"/>
      <w:pPr>
        <w:ind w:left="735" w:hanging="735"/>
      </w:pPr>
      <w:rPr>
        <w:rFonts w:ascii="ＭＳ 明朝" w:eastAsia="ＭＳ 明朝" w:hint="eastAsia"/>
        <w:b w:val="0"/>
        <w:i w:val="0"/>
        <w:sz w:val="21"/>
      </w:rPr>
    </w:lvl>
  </w:abstractNum>
  <w:num w:numId="1" w16cid:durableId="400831368">
    <w:abstractNumId w:val="30"/>
  </w:num>
  <w:num w:numId="2" w16cid:durableId="1893345766">
    <w:abstractNumId w:val="3"/>
  </w:num>
  <w:num w:numId="3" w16cid:durableId="873035139">
    <w:abstractNumId w:val="5"/>
  </w:num>
  <w:num w:numId="4" w16cid:durableId="1210341570">
    <w:abstractNumId w:val="24"/>
  </w:num>
  <w:num w:numId="5" w16cid:durableId="626665305">
    <w:abstractNumId w:val="28"/>
  </w:num>
  <w:num w:numId="6" w16cid:durableId="897860836">
    <w:abstractNumId w:val="22"/>
  </w:num>
  <w:num w:numId="7" w16cid:durableId="579678893">
    <w:abstractNumId w:val="12"/>
  </w:num>
  <w:num w:numId="8" w16cid:durableId="632830134">
    <w:abstractNumId w:val="31"/>
  </w:num>
  <w:num w:numId="9" w16cid:durableId="1388727369">
    <w:abstractNumId w:val="15"/>
  </w:num>
  <w:num w:numId="10" w16cid:durableId="1848787045">
    <w:abstractNumId w:val="9"/>
  </w:num>
  <w:num w:numId="11" w16cid:durableId="522207901">
    <w:abstractNumId w:val="32"/>
  </w:num>
  <w:num w:numId="12" w16cid:durableId="19941179">
    <w:abstractNumId w:val="11"/>
  </w:num>
  <w:num w:numId="13" w16cid:durableId="1726221571">
    <w:abstractNumId w:val="21"/>
  </w:num>
  <w:num w:numId="14" w16cid:durableId="826750093">
    <w:abstractNumId w:val="23"/>
  </w:num>
  <w:num w:numId="15" w16cid:durableId="2076928040">
    <w:abstractNumId w:val="0"/>
  </w:num>
  <w:num w:numId="16" w16cid:durableId="1567912949">
    <w:abstractNumId w:val="20"/>
  </w:num>
  <w:num w:numId="17" w16cid:durableId="498740244">
    <w:abstractNumId w:val="16"/>
  </w:num>
  <w:num w:numId="18" w16cid:durableId="120808454">
    <w:abstractNumId w:val="29"/>
  </w:num>
  <w:num w:numId="19" w16cid:durableId="212232200">
    <w:abstractNumId w:val="17"/>
  </w:num>
  <w:num w:numId="20" w16cid:durableId="1800490401">
    <w:abstractNumId w:val="25"/>
  </w:num>
  <w:num w:numId="21" w16cid:durableId="1469057072">
    <w:abstractNumId w:val="4"/>
  </w:num>
  <w:num w:numId="22" w16cid:durableId="279725145">
    <w:abstractNumId w:val="26"/>
  </w:num>
  <w:num w:numId="23" w16cid:durableId="813838613">
    <w:abstractNumId w:val="19"/>
  </w:num>
  <w:num w:numId="24" w16cid:durableId="1409814145">
    <w:abstractNumId w:val="13"/>
  </w:num>
  <w:num w:numId="25" w16cid:durableId="1998066860">
    <w:abstractNumId w:val="7"/>
  </w:num>
  <w:num w:numId="26" w16cid:durableId="1137644103">
    <w:abstractNumId w:val="6"/>
  </w:num>
  <w:num w:numId="27" w16cid:durableId="929895746">
    <w:abstractNumId w:val="2"/>
  </w:num>
  <w:num w:numId="28" w16cid:durableId="1799832340">
    <w:abstractNumId w:val="27"/>
  </w:num>
  <w:num w:numId="29" w16cid:durableId="771903055">
    <w:abstractNumId w:val="18"/>
  </w:num>
  <w:num w:numId="30" w16cid:durableId="1857576343">
    <w:abstractNumId w:val="8"/>
  </w:num>
  <w:num w:numId="31" w16cid:durableId="833570083">
    <w:abstractNumId w:val="1"/>
  </w:num>
  <w:num w:numId="32" w16cid:durableId="200478886">
    <w:abstractNumId w:val="10"/>
  </w:num>
  <w:num w:numId="33" w16cid:durableId="999649359">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GANO Hideaki">
    <w15:presenceInfo w15:providerId="AD" w15:userId="S::hnagano@tcu.ac.jp::361c98ce-d6dd-43ca-9f4e-451f947e1612"/>
  </w15:person>
  <w15:person w15:author="N">
    <w15:presenceInfo w15:providerId="None" w15:userId="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activeWritingStyle w:appName="MSWord" w:lang="ja-JP" w:vendorID="64" w:dllVersion="6" w:nlCheck="1" w:checkStyle="1"/>
  <w:activeWritingStyle w:appName="MSWord" w:lang="en-US" w:vendorID="64" w:dllVersion="6" w:nlCheck="1" w:checkStyle="0"/>
  <w:activeWritingStyle w:appName="MSWord" w:lang="ja-JP" w:vendorID="64" w:dllVersion="0"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840"/>
  <w:drawingGridHorizontalSpacing w:val="84"/>
  <w:drawingGridVerticalSpacing w:val="143"/>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UwNrM0NjY1MjE3MzNU0lEKTi0uzszPAykwMqwFAPJIK/YtAAAA"/>
  </w:docVars>
  <w:rsids>
    <w:rsidRoot w:val="00FA4DD1"/>
    <w:rsid w:val="0000096F"/>
    <w:rsid w:val="00000AA4"/>
    <w:rsid w:val="00001A0C"/>
    <w:rsid w:val="00001C21"/>
    <w:rsid w:val="0000277F"/>
    <w:rsid w:val="000029B9"/>
    <w:rsid w:val="00002DF2"/>
    <w:rsid w:val="000045FC"/>
    <w:rsid w:val="00004D45"/>
    <w:rsid w:val="00006400"/>
    <w:rsid w:val="00006DA2"/>
    <w:rsid w:val="000075E9"/>
    <w:rsid w:val="00010A85"/>
    <w:rsid w:val="00010EEB"/>
    <w:rsid w:val="000113CC"/>
    <w:rsid w:val="0001167A"/>
    <w:rsid w:val="00013A84"/>
    <w:rsid w:val="00015430"/>
    <w:rsid w:val="00015519"/>
    <w:rsid w:val="00016D76"/>
    <w:rsid w:val="000177F4"/>
    <w:rsid w:val="00017925"/>
    <w:rsid w:val="00021729"/>
    <w:rsid w:val="000221FD"/>
    <w:rsid w:val="000228D4"/>
    <w:rsid w:val="00022C83"/>
    <w:rsid w:val="00022DB3"/>
    <w:rsid w:val="00024E0E"/>
    <w:rsid w:val="0003026B"/>
    <w:rsid w:val="00030DF5"/>
    <w:rsid w:val="000339AC"/>
    <w:rsid w:val="00033B07"/>
    <w:rsid w:val="00034CCC"/>
    <w:rsid w:val="00034EE4"/>
    <w:rsid w:val="00034FF7"/>
    <w:rsid w:val="0003550B"/>
    <w:rsid w:val="00035585"/>
    <w:rsid w:val="00035EE3"/>
    <w:rsid w:val="0003667D"/>
    <w:rsid w:val="0004052F"/>
    <w:rsid w:val="000410B4"/>
    <w:rsid w:val="00043320"/>
    <w:rsid w:val="000433A6"/>
    <w:rsid w:val="0004450F"/>
    <w:rsid w:val="00044A0D"/>
    <w:rsid w:val="0004753E"/>
    <w:rsid w:val="00047632"/>
    <w:rsid w:val="00050041"/>
    <w:rsid w:val="0005142E"/>
    <w:rsid w:val="00053E14"/>
    <w:rsid w:val="0005658A"/>
    <w:rsid w:val="00056BCC"/>
    <w:rsid w:val="00057831"/>
    <w:rsid w:val="00057A09"/>
    <w:rsid w:val="00057A99"/>
    <w:rsid w:val="00057D34"/>
    <w:rsid w:val="000651F8"/>
    <w:rsid w:val="00065E83"/>
    <w:rsid w:val="000663A4"/>
    <w:rsid w:val="00067DC3"/>
    <w:rsid w:val="000713CB"/>
    <w:rsid w:val="00071958"/>
    <w:rsid w:val="000730FA"/>
    <w:rsid w:val="00074265"/>
    <w:rsid w:val="000742F6"/>
    <w:rsid w:val="00074818"/>
    <w:rsid w:val="00074AB0"/>
    <w:rsid w:val="00074F9C"/>
    <w:rsid w:val="00075AC6"/>
    <w:rsid w:val="00075B9A"/>
    <w:rsid w:val="00076AF8"/>
    <w:rsid w:val="00077B36"/>
    <w:rsid w:val="00084089"/>
    <w:rsid w:val="00084568"/>
    <w:rsid w:val="00085011"/>
    <w:rsid w:val="000851A5"/>
    <w:rsid w:val="00086B4B"/>
    <w:rsid w:val="00087C06"/>
    <w:rsid w:val="00091460"/>
    <w:rsid w:val="00092B8D"/>
    <w:rsid w:val="0009442C"/>
    <w:rsid w:val="00094C3E"/>
    <w:rsid w:val="00095654"/>
    <w:rsid w:val="00095857"/>
    <w:rsid w:val="00095F6E"/>
    <w:rsid w:val="0009637C"/>
    <w:rsid w:val="000A2023"/>
    <w:rsid w:val="000A2041"/>
    <w:rsid w:val="000A230C"/>
    <w:rsid w:val="000A2FE3"/>
    <w:rsid w:val="000A4367"/>
    <w:rsid w:val="000A5A0A"/>
    <w:rsid w:val="000A5A12"/>
    <w:rsid w:val="000A6105"/>
    <w:rsid w:val="000A6D1F"/>
    <w:rsid w:val="000B1D54"/>
    <w:rsid w:val="000B2285"/>
    <w:rsid w:val="000B392B"/>
    <w:rsid w:val="000B40AA"/>
    <w:rsid w:val="000B6231"/>
    <w:rsid w:val="000B7253"/>
    <w:rsid w:val="000B761C"/>
    <w:rsid w:val="000C1017"/>
    <w:rsid w:val="000C483A"/>
    <w:rsid w:val="000C600B"/>
    <w:rsid w:val="000D02AE"/>
    <w:rsid w:val="000D214B"/>
    <w:rsid w:val="000D2256"/>
    <w:rsid w:val="000D3EB5"/>
    <w:rsid w:val="000D4A03"/>
    <w:rsid w:val="000D7EE0"/>
    <w:rsid w:val="000E2CE6"/>
    <w:rsid w:val="000E65F6"/>
    <w:rsid w:val="000E6CFF"/>
    <w:rsid w:val="000F03D5"/>
    <w:rsid w:val="000F5696"/>
    <w:rsid w:val="000F62E3"/>
    <w:rsid w:val="000F63CE"/>
    <w:rsid w:val="000F64D0"/>
    <w:rsid w:val="000F6CEF"/>
    <w:rsid w:val="000F7DBE"/>
    <w:rsid w:val="00102AFC"/>
    <w:rsid w:val="001032E7"/>
    <w:rsid w:val="001048BC"/>
    <w:rsid w:val="00104B1C"/>
    <w:rsid w:val="00104E38"/>
    <w:rsid w:val="00104E57"/>
    <w:rsid w:val="001056FC"/>
    <w:rsid w:val="00105C49"/>
    <w:rsid w:val="00106781"/>
    <w:rsid w:val="00106E5E"/>
    <w:rsid w:val="001074AF"/>
    <w:rsid w:val="00110CDB"/>
    <w:rsid w:val="0011228F"/>
    <w:rsid w:val="00112EAF"/>
    <w:rsid w:val="0011387A"/>
    <w:rsid w:val="001138B4"/>
    <w:rsid w:val="00113CFA"/>
    <w:rsid w:val="00115823"/>
    <w:rsid w:val="0011660B"/>
    <w:rsid w:val="001170CC"/>
    <w:rsid w:val="00122949"/>
    <w:rsid w:val="00125A47"/>
    <w:rsid w:val="001305AE"/>
    <w:rsid w:val="00131730"/>
    <w:rsid w:val="00131F5D"/>
    <w:rsid w:val="00132903"/>
    <w:rsid w:val="00132DAE"/>
    <w:rsid w:val="00133391"/>
    <w:rsid w:val="0013385C"/>
    <w:rsid w:val="001340B6"/>
    <w:rsid w:val="0013453D"/>
    <w:rsid w:val="001354C8"/>
    <w:rsid w:val="00135BC0"/>
    <w:rsid w:val="001409E4"/>
    <w:rsid w:val="0014221C"/>
    <w:rsid w:val="001438B4"/>
    <w:rsid w:val="00145ABB"/>
    <w:rsid w:val="0014730D"/>
    <w:rsid w:val="001473B5"/>
    <w:rsid w:val="00151276"/>
    <w:rsid w:val="001532A0"/>
    <w:rsid w:val="00153D1B"/>
    <w:rsid w:val="00155043"/>
    <w:rsid w:val="001551D3"/>
    <w:rsid w:val="001551FB"/>
    <w:rsid w:val="00157C65"/>
    <w:rsid w:val="00160EEE"/>
    <w:rsid w:val="001611D1"/>
    <w:rsid w:val="00161E41"/>
    <w:rsid w:val="00163111"/>
    <w:rsid w:val="001635FD"/>
    <w:rsid w:val="00163600"/>
    <w:rsid w:val="0016375D"/>
    <w:rsid w:val="0016408E"/>
    <w:rsid w:val="00165159"/>
    <w:rsid w:val="001657A6"/>
    <w:rsid w:val="00165D98"/>
    <w:rsid w:val="00170A43"/>
    <w:rsid w:val="00171A4C"/>
    <w:rsid w:val="00171EC7"/>
    <w:rsid w:val="00171EDE"/>
    <w:rsid w:val="001736B5"/>
    <w:rsid w:val="0017386F"/>
    <w:rsid w:val="00174187"/>
    <w:rsid w:val="001749C2"/>
    <w:rsid w:val="00175AD0"/>
    <w:rsid w:val="00176B37"/>
    <w:rsid w:val="00176C39"/>
    <w:rsid w:val="00176D54"/>
    <w:rsid w:val="00177424"/>
    <w:rsid w:val="00177A61"/>
    <w:rsid w:val="00181B15"/>
    <w:rsid w:val="00181BAA"/>
    <w:rsid w:val="00183600"/>
    <w:rsid w:val="00185221"/>
    <w:rsid w:val="00185E9E"/>
    <w:rsid w:val="001862C3"/>
    <w:rsid w:val="0018672C"/>
    <w:rsid w:val="00190914"/>
    <w:rsid w:val="0019126E"/>
    <w:rsid w:val="001923B1"/>
    <w:rsid w:val="001925C5"/>
    <w:rsid w:val="0019320A"/>
    <w:rsid w:val="00194A12"/>
    <w:rsid w:val="001969F0"/>
    <w:rsid w:val="00196A27"/>
    <w:rsid w:val="001973CD"/>
    <w:rsid w:val="001A0819"/>
    <w:rsid w:val="001A0D0E"/>
    <w:rsid w:val="001A357D"/>
    <w:rsid w:val="001A374D"/>
    <w:rsid w:val="001A3927"/>
    <w:rsid w:val="001A3FF3"/>
    <w:rsid w:val="001A4C98"/>
    <w:rsid w:val="001A7322"/>
    <w:rsid w:val="001B01BC"/>
    <w:rsid w:val="001B032E"/>
    <w:rsid w:val="001B0732"/>
    <w:rsid w:val="001B0A0A"/>
    <w:rsid w:val="001B2880"/>
    <w:rsid w:val="001B2B8D"/>
    <w:rsid w:val="001B4CBD"/>
    <w:rsid w:val="001B643D"/>
    <w:rsid w:val="001B6F02"/>
    <w:rsid w:val="001C2654"/>
    <w:rsid w:val="001C4A4C"/>
    <w:rsid w:val="001C5171"/>
    <w:rsid w:val="001C52BE"/>
    <w:rsid w:val="001C5F97"/>
    <w:rsid w:val="001C66FB"/>
    <w:rsid w:val="001C7254"/>
    <w:rsid w:val="001C7860"/>
    <w:rsid w:val="001D123F"/>
    <w:rsid w:val="001D1483"/>
    <w:rsid w:val="001D1B14"/>
    <w:rsid w:val="001D24B1"/>
    <w:rsid w:val="001D46F7"/>
    <w:rsid w:val="001D5089"/>
    <w:rsid w:val="001D78BC"/>
    <w:rsid w:val="001E23F2"/>
    <w:rsid w:val="001E24C5"/>
    <w:rsid w:val="001E4112"/>
    <w:rsid w:val="001E5875"/>
    <w:rsid w:val="001E5C6D"/>
    <w:rsid w:val="001F7307"/>
    <w:rsid w:val="00200028"/>
    <w:rsid w:val="00203F09"/>
    <w:rsid w:val="00204C19"/>
    <w:rsid w:val="00205B9B"/>
    <w:rsid w:val="0020691B"/>
    <w:rsid w:val="002071D5"/>
    <w:rsid w:val="002072DD"/>
    <w:rsid w:val="00207925"/>
    <w:rsid w:val="002079A0"/>
    <w:rsid w:val="00207AFE"/>
    <w:rsid w:val="002114C4"/>
    <w:rsid w:val="0021236D"/>
    <w:rsid w:val="00213003"/>
    <w:rsid w:val="00213E24"/>
    <w:rsid w:val="00214C17"/>
    <w:rsid w:val="00216585"/>
    <w:rsid w:val="00222D5C"/>
    <w:rsid w:val="002235D2"/>
    <w:rsid w:val="002251DE"/>
    <w:rsid w:val="0022573F"/>
    <w:rsid w:val="0023133F"/>
    <w:rsid w:val="00231B64"/>
    <w:rsid w:val="00233DE8"/>
    <w:rsid w:val="00236455"/>
    <w:rsid w:val="00236946"/>
    <w:rsid w:val="00236FAF"/>
    <w:rsid w:val="00237F6B"/>
    <w:rsid w:val="002402F5"/>
    <w:rsid w:val="00241D2A"/>
    <w:rsid w:val="00243689"/>
    <w:rsid w:val="002516CA"/>
    <w:rsid w:val="00251F71"/>
    <w:rsid w:val="002526DA"/>
    <w:rsid w:val="0025605A"/>
    <w:rsid w:val="0025695B"/>
    <w:rsid w:val="00256DFD"/>
    <w:rsid w:val="00262833"/>
    <w:rsid w:val="002630CB"/>
    <w:rsid w:val="00263960"/>
    <w:rsid w:val="00265C9B"/>
    <w:rsid w:val="00270A27"/>
    <w:rsid w:val="0027119E"/>
    <w:rsid w:val="0027133A"/>
    <w:rsid w:val="00271553"/>
    <w:rsid w:val="00271FE5"/>
    <w:rsid w:val="0027368A"/>
    <w:rsid w:val="00273E3F"/>
    <w:rsid w:val="00275098"/>
    <w:rsid w:val="00276225"/>
    <w:rsid w:val="00276BBB"/>
    <w:rsid w:val="00277689"/>
    <w:rsid w:val="00281779"/>
    <w:rsid w:val="00281AF3"/>
    <w:rsid w:val="00283F58"/>
    <w:rsid w:val="002842BD"/>
    <w:rsid w:val="00284761"/>
    <w:rsid w:val="00284CA1"/>
    <w:rsid w:val="0028569A"/>
    <w:rsid w:val="002860B9"/>
    <w:rsid w:val="0028678B"/>
    <w:rsid w:val="00287CB9"/>
    <w:rsid w:val="00287DCD"/>
    <w:rsid w:val="00290B6E"/>
    <w:rsid w:val="00291DEF"/>
    <w:rsid w:val="0029217C"/>
    <w:rsid w:val="0029219C"/>
    <w:rsid w:val="002922FE"/>
    <w:rsid w:val="00292CA7"/>
    <w:rsid w:val="00293CDD"/>
    <w:rsid w:val="0029506D"/>
    <w:rsid w:val="002975F0"/>
    <w:rsid w:val="00297758"/>
    <w:rsid w:val="002A1E5A"/>
    <w:rsid w:val="002A3035"/>
    <w:rsid w:val="002A3BF7"/>
    <w:rsid w:val="002A3E77"/>
    <w:rsid w:val="002A55C2"/>
    <w:rsid w:val="002A70B9"/>
    <w:rsid w:val="002A7E0D"/>
    <w:rsid w:val="002B04D4"/>
    <w:rsid w:val="002B188B"/>
    <w:rsid w:val="002B5A6F"/>
    <w:rsid w:val="002C2042"/>
    <w:rsid w:val="002C6059"/>
    <w:rsid w:val="002C7260"/>
    <w:rsid w:val="002C7A21"/>
    <w:rsid w:val="002D04FB"/>
    <w:rsid w:val="002D31F1"/>
    <w:rsid w:val="002D6ED7"/>
    <w:rsid w:val="002E0699"/>
    <w:rsid w:val="002E1F3C"/>
    <w:rsid w:val="002E47F1"/>
    <w:rsid w:val="002E5167"/>
    <w:rsid w:val="002E5323"/>
    <w:rsid w:val="002E5C0B"/>
    <w:rsid w:val="002E7166"/>
    <w:rsid w:val="002F0272"/>
    <w:rsid w:val="002F3198"/>
    <w:rsid w:val="002F363E"/>
    <w:rsid w:val="002F3818"/>
    <w:rsid w:val="002F40DD"/>
    <w:rsid w:val="00300677"/>
    <w:rsid w:val="003020F4"/>
    <w:rsid w:val="00302359"/>
    <w:rsid w:val="003026E4"/>
    <w:rsid w:val="00303F0E"/>
    <w:rsid w:val="00304FC0"/>
    <w:rsid w:val="003053C3"/>
    <w:rsid w:val="00305626"/>
    <w:rsid w:val="0030590F"/>
    <w:rsid w:val="003060E1"/>
    <w:rsid w:val="00306954"/>
    <w:rsid w:val="00306D97"/>
    <w:rsid w:val="0031170E"/>
    <w:rsid w:val="003117DE"/>
    <w:rsid w:val="003148FC"/>
    <w:rsid w:val="00316393"/>
    <w:rsid w:val="003169EA"/>
    <w:rsid w:val="0031769B"/>
    <w:rsid w:val="00320485"/>
    <w:rsid w:val="003236F1"/>
    <w:rsid w:val="00324D8A"/>
    <w:rsid w:val="003254D3"/>
    <w:rsid w:val="00334D89"/>
    <w:rsid w:val="003357B5"/>
    <w:rsid w:val="00335DB7"/>
    <w:rsid w:val="00335E91"/>
    <w:rsid w:val="00336FF9"/>
    <w:rsid w:val="00340675"/>
    <w:rsid w:val="00340EF7"/>
    <w:rsid w:val="00341D91"/>
    <w:rsid w:val="0034213C"/>
    <w:rsid w:val="0034265C"/>
    <w:rsid w:val="003427C3"/>
    <w:rsid w:val="00342C49"/>
    <w:rsid w:val="00345D18"/>
    <w:rsid w:val="00346020"/>
    <w:rsid w:val="00346D14"/>
    <w:rsid w:val="00346FBE"/>
    <w:rsid w:val="003508DE"/>
    <w:rsid w:val="003509EC"/>
    <w:rsid w:val="00350B7D"/>
    <w:rsid w:val="003518DF"/>
    <w:rsid w:val="00351DE4"/>
    <w:rsid w:val="00352751"/>
    <w:rsid w:val="003534EC"/>
    <w:rsid w:val="003548A3"/>
    <w:rsid w:val="0035625A"/>
    <w:rsid w:val="003564BC"/>
    <w:rsid w:val="0035774E"/>
    <w:rsid w:val="00357883"/>
    <w:rsid w:val="003601F0"/>
    <w:rsid w:val="00360432"/>
    <w:rsid w:val="00360A3D"/>
    <w:rsid w:val="003613D5"/>
    <w:rsid w:val="00362145"/>
    <w:rsid w:val="003623C1"/>
    <w:rsid w:val="00365B5F"/>
    <w:rsid w:val="00370045"/>
    <w:rsid w:val="00370C5A"/>
    <w:rsid w:val="0037181F"/>
    <w:rsid w:val="00373AED"/>
    <w:rsid w:val="0037446E"/>
    <w:rsid w:val="00374663"/>
    <w:rsid w:val="00374780"/>
    <w:rsid w:val="00374858"/>
    <w:rsid w:val="00374B73"/>
    <w:rsid w:val="003753D8"/>
    <w:rsid w:val="00376098"/>
    <w:rsid w:val="0037724C"/>
    <w:rsid w:val="00380745"/>
    <w:rsid w:val="003847C9"/>
    <w:rsid w:val="0038489C"/>
    <w:rsid w:val="00386B11"/>
    <w:rsid w:val="00391EEC"/>
    <w:rsid w:val="00392705"/>
    <w:rsid w:val="00393328"/>
    <w:rsid w:val="00395950"/>
    <w:rsid w:val="003966E1"/>
    <w:rsid w:val="003A0442"/>
    <w:rsid w:val="003A1549"/>
    <w:rsid w:val="003A3765"/>
    <w:rsid w:val="003A3E79"/>
    <w:rsid w:val="003A439B"/>
    <w:rsid w:val="003A5840"/>
    <w:rsid w:val="003A6E9A"/>
    <w:rsid w:val="003A7E9A"/>
    <w:rsid w:val="003B0D23"/>
    <w:rsid w:val="003B150E"/>
    <w:rsid w:val="003B3810"/>
    <w:rsid w:val="003B38A3"/>
    <w:rsid w:val="003B42F1"/>
    <w:rsid w:val="003B45D8"/>
    <w:rsid w:val="003B4FD3"/>
    <w:rsid w:val="003B598F"/>
    <w:rsid w:val="003B622A"/>
    <w:rsid w:val="003B6839"/>
    <w:rsid w:val="003C06BB"/>
    <w:rsid w:val="003C437B"/>
    <w:rsid w:val="003C5FD3"/>
    <w:rsid w:val="003C7493"/>
    <w:rsid w:val="003C7908"/>
    <w:rsid w:val="003D23AE"/>
    <w:rsid w:val="003D2B71"/>
    <w:rsid w:val="003D36F3"/>
    <w:rsid w:val="003D6B27"/>
    <w:rsid w:val="003D6C5C"/>
    <w:rsid w:val="003D704B"/>
    <w:rsid w:val="003D7E16"/>
    <w:rsid w:val="003E0272"/>
    <w:rsid w:val="003E0B43"/>
    <w:rsid w:val="003E1FA6"/>
    <w:rsid w:val="003E2385"/>
    <w:rsid w:val="003E2614"/>
    <w:rsid w:val="003E2FF2"/>
    <w:rsid w:val="003E366E"/>
    <w:rsid w:val="003E3DB5"/>
    <w:rsid w:val="003E7859"/>
    <w:rsid w:val="003E79E5"/>
    <w:rsid w:val="003F25FF"/>
    <w:rsid w:val="003F609A"/>
    <w:rsid w:val="003F6F72"/>
    <w:rsid w:val="003F77E4"/>
    <w:rsid w:val="003F78BF"/>
    <w:rsid w:val="003F78DD"/>
    <w:rsid w:val="00401BD1"/>
    <w:rsid w:val="00401F7B"/>
    <w:rsid w:val="004025C7"/>
    <w:rsid w:val="00402B73"/>
    <w:rsid w:val="004041EE"/>
    <w:rsid w:val="004045CD"/>
    <w:rsid w:val="004058A9"/>
    <w:rsid w:val="00407B1D"/>
    <w:rsid w:val="00410BC4"/>
    <w:rsid w:val="00410BD1"/>
    <w:rsid w:val="0041109D"/>
    <w:rsid w:val="00411CCC"/>
    <w:rsid w:val="00411E2A"/>
    <w:rsid w:val="0041219A"/>
    <w:rsid w:val="004123C6"/>
    <w:rsid w:val="00412799"/>
    <w:rsid w:val="00413982"/>
    <w:rsid w:val="004206DD"/>
    <w:rsid w:val="00423CAC"/>
    <w:rsid w:val="00425524"/>
    <w:rsid w:val="004258D6"/>
    <w:rsid w:val="0042683C"/>
    <w:rsid w:val="00426A41"/>
    <w:rsid w:val="004309A9"/>
    <w:rsid w:val="00430BEF"/>
    <w:rsid w:val="00430CC4"/>
    <w:rsid w:val="00431096"/>
    <w:rsid w:val="00431185"/>
    <w:rsid w:val="00432D31"/>
    <w:rsid w:val="0043634A"/>
    <w:rsid w:val="00437FA0"/>
    <w:rsid w:val="00437FA7"/>
    <w:rsid w:val="00442AE0"/>
    <w:rsid w:val="004444F1"/>
    <w:rsid w:val="004454CD"/>
    <w:rsid w:val="0044736C"/>
    <w:rsid w:val="00450D28"/>
    <w:rsid w:val="004549D0"/>
    <w:rsid w:val="00455953"/>
    <w:rsid w:val="00455AE8"/>
    <w:rsid w:val="00463BC3"/>
    <w:rsid w:val="00463C64"/>
    <w:rsid w:val="00463F2F"/>
    <w:rsid w:val="0046454B"/>
    <w:rsid w:val="004648AF"/>
    <w:rsid w:val="00464BFC"/>
    <w:rsid w:val="00466E2B"/>
    <w:rsid w:val="004673A4"/>
    <w:rsid w:val="0046770C"/>
    <w:rsid w:val="00467900"/>
    <w:rsid w:val="00470A47"/>
    <w:rsid w:val="00470EA8"/>
    <w:rsid w:val="004714C1"/>
    <w:rsid w:val="004719AC"/>
    <w:rsid w:val="00473D73"/>
    <w:rsid w:val="004751CC"/>
    <w:rsid w:val="00475648"/>
    <w:rsid w:val="004759A1"/>
    <w:rsid w:val="00475C3B"/>
    <w:rsid w:val="00477460"/>
    <w:rsid w:val="004809B0"/>
    <w:rsid w:val="00482B45"/>
    <w:rsid w:val="00486EA8"/>
    <w:rsid w:val="004871AA"/>
    <w:rsid w:val="0049190B"/>
    <w:rsid w:val="0049195E"/>
    <w:rsid w:val="00491DB9"/>
    <w:rsid w:val="00496016"/>
    <w:rsid w:val="004A1776"/>
    <w:rsid w:val="004A2320"/>
    <w:rsid w:val="004A4510"/>
    <w:rsid w:val="004A5626"/>
    <w:rsid w:val="004A59D6"/>
    <w:rsid w:val="004A5EF0"/>
    <w:rsid w:val="004A71DD"/>
    <w:rsid w:val="004A7341"/>
    <w:rsid w:val="004A773C"/>
    <w:rsid w:val="004B01A9"/>
    <w:rsid w:val="004B130E"/>
    <w:rsid w:val="004B228F"/>
    <w:rsid w:val="004B27B5"/>
    <w:rsid w:val="004B506F"/>
    <w:rsid w:val="004B5693"/>
    <w:rsid w:val="004B603E"/>
    <w:rsid w:val="004B7935"/>
    <w:rsid w:val="004B7CE2"/>
    <w:rsid w:val="004C13EE"/>
    <w:rsid w:val="004C3D7B"/>
    <w:rsid w:val="004C4094"/>
    <w:rsid w:val="004C45AE"/>
    <w:rsid w:val="004C4BE9"/>
    <w:rsid w:val="004C65DB"/>
    <w:rsid w:val="004D1CDD"/>
    <w:rsid w:val="004D2DEE"/>
    <w:rsid w:val="004D3B4A"/>
    <w:rsid w:val="004D43DE"/>
    <w:rsid w:val="004D47B5"/>
    <w:rsid w:val="004D6146"/>
    <w:rsid w:val="004E07C8"/>
    <w:rsid w:val="004E0D40"/>
    <w:rsid w:val="004E23EB"/>
    <w:rsid w:val="004E6AB2"/>
    <w:rsid w:val="004E6C69"/>
    <w:rsid w:val="004E71C1"/>
    <w:rsid w:val="004E77D2"/>
    <w:rsid w:val="004E78E4"/>
    <w:rsid w:val="004E7F43"/>
    <w:rsid w:val="004F0C4C"/>
    <w:rsid w:val="004F2B69"/>
    <w:rsid w:val="004F305F"/>
    <w:rsid w:val="004F4924"/>
    <w:rsid w:val="004F57D4"/>
    <w:rsid w:val="004F624A"/>
    <w:rsid w:val="004F6BE6"/>
    <w:rsid w:val="00501306"/>
    <w:rsid w:val="00502209"/>
    <w:rsid w:val="00504282"/>
    <w:rsid w:val="0050662D"/>
    <w:rsid w:val="0050780C"/>
    <w:rsid w:val="00513A16"/>
    <w:rsid w:val="00515A0F"/>
    <w:rsid w:val="00515FF6"/>
    <w:rsid w:val="0051624A"/>
    <w:rsid w:val="00516D0D"/>
    <w:rsid w:val="0052071E"/>
    <w:rsid w:val="00520B72"/>
    <w:rsid w:val="0052183E"/>
    <w:rsid w:val="00527078"/>
    <w:rsid w:val="00530534"/>
    <w:rsid w:val="0053184F"/>
    <w:rsid w:val="00531AEF"/>
    <w:rsid w:val="00532714"/>
    <w:rsid w:val="00532C96"/>
    <w:rsid w:val="005338BF"/>
    <w:rsid w:val="0053396E"/>
    <w:rsid w:val="00533FB5"/>
    <w:rsid w:val="005340A4"/>
    <w:rsid w:val="00534531"/>
    <w:rsid w:val="0053540F"/>
    <w:rsid w:val="00535FA6"/>
    <w:rsid w:val="00536A1F"/>
    <w:rsid w:val="00536CF1"/>
    <w:rsid w:val="005404CB"/>
    <w:rsid w:val="00542497"/>
    <w:rsid w:val="005427E3"/>
    <w:rsid w:val="00542E89"/>
    <w:rsid w:val="00543F08"/>
    <w:rsid w:val="00544D5A"/>
    <w:rsid w:val="00545EAB"/>
    <w:rsid w:val="00546E60"/>
    <w:rsid w:val="005500F3"/>
    <w:rsid w:val="00551501"/>
    <w:rsid w:val="00554C93"/>
    <w:rsid w:val="0055588A"/>
    <w:rsid w:val="0055596D"/>
    <w:rsid w:val="00555994"/>
    <w:rsid w:val="005567DF"/>
    <w:rsid w:val="00556DF1"/>
    <w:rsid w:val="00556EE5"/>
    <w:rsid w:val="00560A76"/>
    <w:rsid w:val="00560E1E"/>
    <w:rsid w:val="005610B4"/>
    <w:rsid w:val="005614A8"/>
    <w:rsid w:val="00561AD4"/>
    <w:rsid w:val="00561BCD"/>
    <w:rsid w:val="00561FCF"/>
    <w:rsid w:val="00562028"/>
    <w:rsid w:val="00562432"/>
    <w:rsid w:val="00562C54"/>
    <w:rsid w:val="00563A7B"/>
    <w:rsid w:val="0056473C"/>
    <w:rsid w:val="00566670"/>
    <w:rsid w:val="0057205D"/>
    <w:rsid w:val="005732EE"/>
    <w:rsid w:val="0057364C"/>
    <w:rsid w:val="00573A3A"/>
    <w:rsid w:val="00573E00"/>
    <w:rsid w:val="0057533B"/>
    <w:rsid w:val="00576746"/>
    <w:rsid w:val="00576916"/>
    <w:rsid w:val="0057759D"/>
    <w:rsid w:val="005777CA"/>
    <w:rsid w:val="00581479"/>
    <w:rsid w:val="00583488"/>
    <w:rsid w:val="00583766"/>
    <w:rsid w:val="00583A83"/>
    <w:rsid w:val="0058484C"/>
    <w:rsid w:val="005857A8"/>
    <w:rsid w:val="005858DB"/>
    <w:rsid w:val="00585B49"/>
    <w:rsid w:val="00585D53"/>
    <w:rsid w:val="00585F7E"/>
    <w:rsid w:val="005911FE"/>
    <w:rsid w:val="00591A9D"/>
    <w:rsid w:val="00592BAB"/>
    <w:rsid w:val="0059404B"/>
    <w:rsid w:val="0059526A"/>
    <w:rsid w:val="0059565F"/>
    <w:rsid w:val="00595BAF"/>
    <w:rsid w:val="00596BB6"/>
    <w:rsid w:val="00597C95"/>
    <w:rsid w:val="005A1B8D"/>
    <w:rsid w:val="005A1DE4"/>
    <w:rsid w:val="005A20E2"/>
    <w:rsid w:val="005A24FF"/>
    <w:rsid w:val="005A4067"/>
    <w:rsid w:val="005A53E2"/>
    <w:rsid w:val="005A5A5F"/>
    <w:rsid w:val="005A63BE"/>
    <w:rsid w:val="005A6A27"/>
    <w:rsid w:val="005B0F47"/>
    <w:rsid w:val="005B1D0C"/>
    <w:rsid w:val="005B29E8"/>
    <w:rsid w:val="005B2B57"/>
    <w:rsid w:val="005B40AD"/>
    <w:rsid w:val="005B4916"/>
    <w:rsid w:val="005B7A94"/>
    <w:rsid w:val="005C041C"/>
    <w:rsid w:val="005C4062"/>
    <w:rsid w:val="005C4F3A"/>
    <w:rsid w:val="005C6D42"/>
    <w:rsid w:val="005C6DF0"/>
    <w:rsid w:val="005D0187"/>
    <w:rsid w:val="005D0EA5"/>
    <w:rsid w:val="005D16EF"/>
    <w:rsid w:val="005D20C7"/>
    <w:rsid w:val="005D25DA"/>
    <w:rsid w:val="005D392A"/>
    <w:rsid w:val="005D3F92"/>
    <w:rsid w:val="005E0895"/>
    <w:rsid w:val="005E0A42"/>
    <w:rsid w:val="005E125C"/>
    <w:rsid w:val="005E147C"/>
    <w:rsid w:val="005E291C"/>
    <w:rsid w:val="005E2C4A"/>
    <w:rsid w:val="005E43B8"/>
    <w:rsid w:val="005E45BE"/>
    <w:rsid w:val="005E68F2"/>
    <w:rsid w:val="005E6B7A"/>
    <w:rsid w:val="005E7B26"/>
    <w:rsid w:val="005E7C56"/>
    <w:rsid w:val="005F08B4"/>
    <w:rsid w:val="005F2D20"/>
    <w:rsid w:val="005F37EC"/>
    <w:rsid w:val="005F3DA5"/>
    <w:rsid w:val="005F400D"/>
    <w:rsid w:val="005F4EF3"/>
    <w:rsid w:val="005F5391"/>
    <w:rsid w:val="005F6DE4"/>
    <w:rsid w:val="00600AE3"/>
    <w:rsid w:val="00601199"/>
    <w:rsid w:val="006014B4"/>
    <w:rsid w:val="0060153F"/>
    <w:rsid w:val="0060228D"/>
    <w:rsid w:val="00602DEE"/>
    <w:rsid w:val="00603091"/>
    <w:rsid w:val="00603560"/>
    <w:rsid w:val="006060DE"/>
    <w:rsid w:val="00611217"/>
    <w:rsid w:val="00613C75"/>
    <w:rsid w:val="00613CBE"/>
    <w:rsid w:val="00615A83"/>
    <w:rsid w:val="00616B8E"/>
    <w:rsid w:val="00616E35"/>
    <w:rsid w:val="0061702C"/>
    <w:rsid w:val="00621D7C"/>
    <w:rsid w:val="00622653"/>
    <w:rsid w:val="006227C6"/>
    <w:rsid w:val="00622F56"/>
    <w:rsid w:val="0062349E"/>
    <w:rsid w:val="00623AFE"/>
    <w:rsid w:val="00623E83"/>
    <w:rsid w:val="0062431F"/>
    <w:rsid w:val="00634051"/>
    <w:rsid w:val="00635CAA"/>
    <w:rsid w:val="00635E23"/>
    <w:rsid w:val="006362C2"/>
    <w:rsid w:val="00636E18"/>
    <w:rsid w:val="0063742F"/>
    <w:rsid w:val="00637A3E"/>
    <w:rsid w:val="00637E0E"/>
    <w:rsid w:val="00637F9E"/>
    <w:rsid w:val="0064069E"/>
    <w:rsid w:val="00641931"/>
    <w:rsid w:val="00642499"/>
    <w:rsid w:val="00643135"/>
    <w:rsid w:val="00643671"/>
    <w:rsid w:val="006436B6"/>
    <w:rsid w:val="00644D32"/>
    <w:rsid w:val="00644FD3"/>
    <w:rsid w:val="00646FD8"/>
    <w:rsid w:val="006474E8"/>
    <w:rsid w:val="00650780"/>
    <w:rsid w:val="00650B66"/>
    <w:rsid w:val="006515EC"/>
    <w:rsid w:val="006516BC"/>
    <w:rsid w:val="006516D6"/>
    <w:rsid w:val="00654199"/>
    <w:rsid w:val="00654415"/>
    <w:rsid w:val="006548AA"/>
    <w:rsid w:val="006557EA"/>
    <w:rsid w:val="00655E05"/>
    <w:rsid w:val="006567EC"/>
    <w:rsid w:val="006605AB"/>
    <w:rsid w:val="006609E5"/>
    <w:rsid w:val="00660AFD"/>
    <w:rsid w:val="0066485D"/>
    <w:rsid w:val="006664F3"/>
    <w:rsid w:val="00667C9E"/>
    <w:rsid w:val="00667F87"/>
    <w:rsid w:val="006725DC"/>
    <w:rsid w:val="006735F5"/>
    <w:rsid w:val="00675BC8"/>
    <w:rsid w:val="00676EB1"/>
    <w:rsid w:val="00677B10"/>
    <w:rsid w:val="00677B97"/>
    <w:rsid w:val="00681A47"/>
    <w:rsid w:val="00681B29"/>
    <w:rsid w:val="00681F17"/>
    <w:rsid w:val="00682FF9"/>
    <w:rsid w:val="00684D6E"/>
    <w:rsid w:val="0069008A"/>
    <w:rsid w:val="00690AFC"/>
    <w:rsid w:val="0069143C"/>
    <w:rsid w:val="00692733"/>
    <w:rsid w:val="00693F0C"/>
    <w:rsid w:val="006949E3"/>
    <w:rsid w:val="0069513D"/>
    <w:rsid w:val="00695D69"/>
    <w:rsid w:val="00696AA1"/>
    <w:rsid w:val="00696C5A"/>
    <w:rsid w:val="006A14DD"/>
    <w:rsid w:val="006A1F65"/>
    <w:rsid w:val="006A2310"/>
    <w:rsid w:val="006A2DFD"/>
    <w:rsid w:val="006A3321"/>
    <w:rsid w:val="006A36C4"/>
    <w:rsid w:val="006A5497"/>
    <w:rsid w:val="006A60B5"/>
    <w:rsid w:val="006A6B8B"/>
    <w:rsid w:val="006A7D7C"/>
    <w:rsid w:val="006B2813"/>
    <w:rsid w:val="006B2E2C"/>
    <w:rsid w:val="006B3129"/>
    <w:rsid w:val="006B3E1E"/>
    <w:rsid w:val="006B5026"/>
    <w:rsid w:val="006B564D"/>
    <w:rsid w:val="006B5B6C"/>
    <w:rsid w:val="006C07D3"/>
    <w:rsid w:val="006C0B73"/>
    <w:rsid w:val="006C0CEF"/>
    <w:rsid w:val="006C12BD"/>
    <w:rsid w:val="006C22C0"/>
    <w:rsid w:val="006C2A52"/>
    <w:rsid w:val="006C2DEC"/>
    <w:rsid w:val="006C3481"/>
    <w:rsid w:val="006C5519"/>
    <w:rsid w:val="006C6AFB"/>
    <w:rsid w:val="006C71C8"/>
    <w:rsid w:val="006C7600"/>
    <w:rsid w:val="006D0F92"/>
    <w:rsid w:val="006D299E"/>
    <w:rsid w:val="006D4079"/>
    <w:rsid w:val="006D52E5"/>
    <w:rsid w:val="006D6C48"/>
    <w:rsid w:val="006D79DC"/>
    <w:rsid w:val="006D7D09"/>
    <w:rsid w:val="006D7D99"/>
    <w:rsid w:val="006E1B21"/>
    <w:rsid w:val="006E6A49"/>
    <w:rsid w:val="006E7578"/>
    <w:rsid w:val="006E760F"/>
    <w:rsid w:val="006F0F34"/>
    <w:rsid w:val="006F6DD8"/>
    <w:rsid w:val="006F73A8"/>
    <w:rsid w:val="00700779"/>
    <w:rsid w:val="00702ED8"/>
    <w:rsid w:val="00703253"/>
    <w:rsid w:val="007038B0"/>
    <w:rsid w:val="00703EA9"/>
    <w:rsid w:val="007046AE"/>
    <w:rsid w:val="00706242"/>
    <w:rsid w:val="00706A15"/>
    <w:rsid w:val="00706C4D"/>
    <w:rsid w:val="00707368"/>
    <w:rsid w:val="00707883"/>
    <w:rsid w:val="007122A3"/>
    <w:rsid w:val="0071312E"/>
    <w:rsid w:val="00714893"/>
    <w:rsid w:val="00714F83"/>
    <w:rsid w:val="007224ED"/>
    <w:rsid w:val="007250AD"/>
    <w:rsid w:val="00725850"/>
    <w:rsid w:val="0072605A"/>
    <w:rsid w:val="007303C6"/>
    <w:rsid w:val="007316F4"/>
    <w:rsid w:val="00732A7D"/>
    <w:rsid w:val="007338F9"/>
    <w:rsid w:val="00734570"/>
    <w:rsid w:val="0073469D"/>
    <w:rsid w:val="00734D21"/>
    <w:rsid w:val="00737233"/>
    <w:rsid w:val="00740DDC"/>
    <w:rsid w:val="00740F3A"/>
    <w:rsid w:val="0074332C"/>
    <w:rsid w:val="00743C86"/>
    <w:rsid w:val="00743D35"/>
    <w:rsid w:val="00743E04"/>
    <w:rsid w:val="00746A1E"/>
    <w:rsid w:val="00747F51"/>
    <w:rsid w:val="007514D7"/>
    <w:rsid w:val="0075238E"/>
    <w:rsid w:val="007524D3"/>
    <w:rsid w:val="0075341E"/>
    <w:rsid w:val="0075463D"/>
    <w:rsid w:val="00755C82"/>
    <w:rsid w:val="00755D7F"/>
    <w:rsid w:val="007576A6"/>
    <w:rsid w:val="0076039A"/>
    <w:rsid w:val="007606E8"/>
    <w:rsid w:val="007618B5"/>
    <w:rsid w:val="00763BF7"/>
    <w:rsid w:val="00764945"/>
    <w:rsid w:val="00764BF0"/>
    <w:rsid w:val="00766104"/>
    <w:rsid w:val="0076619E"/>
    <w:rsid w:val="007678D0"/>
    <w:rsid w:val="007700A1"/>
    <w:rsid w:val="0077074B"/>
    <w:rsid w:val="007713A4"/>
    <w:rsid w:val="007714B4"/>
    <w:rsid w:val="00771D66"/>
    <w:rsid w:val="0077322A"/>
    <w:rsid w:val="00773CA9"/>
    <w:rsid w:val="007744DB"/>
    <w:rsid w:val="00774D15"/>
    <w:rsid w:val="00775018"/>
    <w:rsid w:val="007750CF"/>
    <w:rsid w:val="00775B60"/>
    <w:rsid w:val="00775D2F"/>
    <w:rsid w:val="00776001"/>
    <w:rsid w:val="0077602F"/>
    <w:rsid w:val="0077691E"/>
    <w:rsid w:val="00777F13"/>
    <w:rsid w:val="00782D08"/>
    <w:rsid w:val="00784E6C"/>
    <w:rsid w:val="00785D76"/>
    <w:rsid w:val="0078663A"/>
    <w:rsid w:val="007874CB"/>
    <w:rsid w:val="007877F4"/>
    <w:rsid w:val="00790CC4"/>
    <w:rsid w:val="00793C5D"/>
    <w:rsid w:val="00794128"/>
    <w:rsid w:val="00795E20"/>
    <w:rsid w:val="007A0BEF"/>
    <w:rsid w:val="007A11CE"/>
    <w:rsid w:val="007A3AED"/>
    <w:rsid w:val="007A62D7"/>
    <w:rsid w:val="007A7250"/>
    <w:rsid w:val="007B0A66"/>
    <w:rsid w:val="007B1191"/>
    <w:rsid w:val="007B19BB"/>
    <w:rsid w:val="007B542C"/>
    <w:rsid w:val="007B5476"/>
    <w:rsid w:val="007B5D48"/>
    <w:rsid w:val="007C17A3"/>
    <w:rsid w:val="007C29F9"/>
    <w:rsid w:val="007C5324"/>
    <w:rsid w:val="007C5B95"/>
    <w:rsid w:val="007C6407"/>
    <w:rsid w:val="007C7C97"/>
    <w:rsid w:val="007C7EE0"/>
    <w:rsid w:val="007D20D3"/>
    <w:rsid w:val="007D268B"/>
    <w:rsid w:val="007D7B95"/>
    <w:rsid w:val="007D7DE2"/>
    <w:rsid w:val="007E025B"/>
    <w:rsid w:val="007E1158"/>
    <w:rsid w:val="007E1268"/>
    <w:rsid w:val="007E14FA"/>
    <w:rsid w:val="007E47F0"/>
    <w:rsid w:val="007E5A13"/>
    <w:rsid w:val="007F0813"/>
    <w:rsid w:val="007F11B5"/>
    <w:rsid w:val="007F3A0B"/>
    <w:rsid w:val="00800468"/>
    <w:rsid w:val="008025A7"/>
    <w:rsid w:val="00803798"/>
    <w:rsid w:val="00803A6A"/>
    <w:rsid w:val="0080589B"/>
    <w:rsid w:val="00805C91"/>
    <w:rsid w:val="0080628A"/>
    <w:rsid w:val="0080671F"/>
    <w:rsid w:val="0080677C"/>
    <w:rsid w:val="008100AC"/>
    <w:rsid w:val="008103B6"/>
    <w:rsid w:val="008147A9"/>
    <w:rsid w:val="00817071"/>
    <w:rsid w:val="008207C1"/>
    <w:rsid w:val="00821B9F"/>
    <w:rsid w:val="00821C5E"/>
    <w:rsid w:val="008229BF"/>
    <w:rsid w:val="00823023"/>
    <w:rsid w:val="00823CDB"/>
    <w:rsid w:val="00825C45"/>
    <w:rsid w:val="00825D25"/>
    <w:rsid w:val="00826781"/>
    <w:rsid w:val="008267DE"/>
    <w:rsid w:val="00827A78"/>
    <w:rsid w:val="00831EC5"/>
    <w:rsid w:val="008357D3"/>
    <w:rsid w:val="00836A52"/>
    <w:rsid w:val="008372D9"/>
    <w:rsid w:val="00837641"/>
    <w:rsid w:val="00841085"/>
    <w:rsid w:val="00842F7A"/>
    <w:rsid w:val="0084363F"/>
    <w:rsid w:val="00844733"/>
    <w:rsid w:val="008457BB"/>
    <w:rsid w:val="00845A05"/>
    <w:rsid w:val="00846714"/>
    <w:rsid w:val="0084768D"/>
    <w:rsid w:val="00847A9F"/>
    <w:rsid w:val="00847E5C"/>
    <w:rsid w:val="00850E6E"/>
    <w:rsid w:val="00850EA4"/>
    <w:rsid w:val="00852DA7"/>
    <w:rsid w:val="0085411C"/>
    <w:rsid w:val="0085416C"/>
    <w:rsid w:val="00855BCC"/>
    <w:rsid w:val="00856271"/>
    <w:rsid w:val="00856BE9"/>
    <w:rsid w:val="00857253"/>
    <w:rsid w:val="00857DA0"/>
    <w:rsid w:val="00861008"/>
    <w:rsid w:val="0086111C"/>
    <w:rsid w:val="00861E8D"/>
    <w:rsid w:val="008622DD"/>
    <w:rsid w:val="008625F3"/>
    <w:rsid w:val="00863734"/>
    <w:rsid w:val="00864A4E"/>
    <w:rsid w:val="00866179"/>
    <w:rsid w:val="00871DBB"/>
    <w:rsid w:val="00872CE0"/>
    <w:rsid w:val="00872D02"/>
    <w:rsid w:val="00872ED6"/>
    <w:rsid w:val="00874030"/>
    <w:rsid w:val="008746EB"/>
    <w:rsid w:val="0087622F"/>
    <w:rsid w:val="00876E92"/>
    <w:rsid w:val="00877E2D"/>
    <w:rsid w:val="008806D9"/>
    <w:rsid w:val="00881237"/>
    <w:rsid w:val="00881BAE"/>
    <w:rsid w:val="00881DC7"/>
    <w:rsid w:val="008826C2"/>
    <w:rsid w:val="00882808"/>
    <w:rsid w:val="0088300D"/>
    <w:rsid w:val="008846B1"/>
    <w:rsid w:val="008847E6"/>
    <w:rsid w:val="008858E5"/>
    <w:rsid w:val="00886970"/>
    <w:rsid w:val="00886CCE"/>
    <w:rsid w:val="00890FC3"/>
    <w:rsid w:val="008933E9"/>
    <w:rsid w:val="00893889"/>
    <w:rsid w:val="00894534"/>
    <w:rsid w:val="008947DE"/>
    <w:rsid w:val="0089497A"/>
    <w:rsid w:val="00896033"/>
    <w:rsid w:val="008A0EBD"/>
    <w:rsid w:val="008A1F0F"/>
    <w:rsid w:val="008A46C5"/>
    <w:rsid w:val="008B5FCA"/>
    <w:rsid w:val="008B68B5"/>
    <w:rsid w:val="008B7454"/>
    <w:rsid w:val="008B7A9D"/>
    <w:rsid w:val="008B7BB1"/>
    <w:rsid w:val="008C02DD"/>
    <w:rsid w:val="008C2EB2"/>
    <w:rsid w:val="008C57B9"/>
    <w:rsid w:val="008C5AA7"/>
    <w:rsid w:val="008C6458"/>
    <w:rsid w:val="008D1158"/>
    <w:rsid w:val="008D2437"/>
    <w:rsid w:val="008D2FEF"/>
    <w:rsid w:val="008D3C1D"/>
    <w:rsid w:val="008D59C1"/>
    <w:rsid w:val="008D7E91"/>
    <w:rsid w:val="008E06FE"/>
    <w:rsid w:val="008E1134"/>
    <w:rsid w:val="008E1150"/>
    <w:rsid w:val="008E52B4"/>
    <w:rsid w:val="008E52BC"/>
    <w:rsid w:val="008E53E3"/>
    <w:rsid w:val="008E6F1A"/>
    <w:rsid w:val="008E75B9"/>
    <w:rsid w:val="008F0DDA"/>
    <w:rsid w:val="008F2CBB"/>
    <w:rsid w:val="008F4386"/>
    <w:rsid w:val="008F4DCF"/>
    <w:rsid w:val="008F5472"/>
    <w:rsid w:val="008F610C"/>
    <w:rsid w:val="008F6B34"/>
    <w:rsid w:val="008F7B4F"/>
    <w:rsid w:val="00900B7B"/>
    <w:rsid w:val="0090195B"/>
    <w:rsid w:val="00901C9C"/>
    <w:rsid w:val="00903958"/>
    <w:rsid w:val="00905DED"/>
    <w:rsid w:val="00905E6C"/>
    <w:rsid w:val="00907E76"/>
    <w:rsid w:val="0091078C"/>
    <w:rsid w:val="00910BFB"/>
    <w:rsid w:val="009115E4"/>
    <w:rsid w:val="00911E3C"/>
    <w:rsid w:val="00911F22"/>
    <w:rsid w:val="009130B5"/>
    <w:rsid w:val="00913884"/>
    <w:rsid w:val="009146F4"/>
    <w:rsid w:val="00914FE0"/>
    <w:rsid w:val="009158E3"/>
    <w:rsid w:val="00916685"/>
    <w:rsid w:val="00920187"/>
    <w:rsid w:val="00920F23"/>
    <w:rsid w:val="0092129C"/>
    <w:rsid w:val="00923180"/>
    <w:rsid w:val="00924D22"/>
    <w:rsid w:val="00925DF1"/>
    <w:rsid w:val="0092633D"/>
    <w:rsid w:val="009302CA"/>
    <w:rsid w:val="00932470"/>
    <w:rsid w:val="00935915"/>
    <w:rsid w:val="00935EC5"/>
    <w:rsid w:val="009364D6"/>
    <w:rsid w:val="00937627"/>
    <w:rsid w:val="0093783B"/>
    <w:rsid w:val="00937FA3"/>
    <w:rsid w:val="00942444"/>
    <w:rsid w:val="00942D63"/>
    <w:rsid w:val="009430CB"/>
    <w:rsid w:val="0094624A"/>
    <w:rsid w:val="0094664A"/>
    <w:rsid w:val="00946E86"/>
    <w:rsid w:val="00947CB5"/>
    <w:rsid w:val="00947DC1"/>
    <w:rsid w:val="009503FA"/>
    <w:rsid w:val="00950F26"/>
    <w:rsid w:val="009532CE"/>
    <w:rsid w:val="00953B17"/>
    <w:rsid w:val="0095404F"/>
    <w:rsid w:val="00954302"/>
    <w:rsid w:val="00955D44"/>
    <w:rsid w:val="00956BA5"/>
    <w:rsid w:val="0095764F"/>
    <w:rsid w:val="00957C50"/>
    <w:rsid w:val="00957D10"/>
    <w:rsid w:val="0096000B"/>
    <w:rsid w:val="00964E70"/>
    <w:rsid w:val="00965C4F"/>
    <w:rsid w:val="009668AE"/>
    <w:rsid w:val="00966CBA"/>
    <w:rsid w:val="00967F5A"/>
    <w:rsid w:val="00970B59"/>
    <w:rsid w:val="00970D6C"/>
    <w:rsid w:val="0097156D"/>
    <w:rsid w:val="00971DF6"/>
    <w:rsid w:val="00973600"/>
    <w:rsid w:val="00973696"/>
    <w:rsid w:val="0097472D"/>
    <w:rsid w:val="00977B8F"/>
    <w:rsid w:val="009811DF"/>
    <w:rsid w:val="0098320B"/>
    <w:rsid w:val="009839DF"/>
    <w:rsid w:val="00983CC9"/>
    <w:rsid w:val="00983F50"/>
    <w:rsid w:val="009841BA"/>
    <w:rsid w:val="00984C70"/>
    <w:rsid w:val="00984DDB"/>
    <w:rsid w:val="009911C6"/>
    <w:rsid w:val="00993FD6"/>
    <w:rsid w:val="00994392"/>
    <w:rsid w:val="0099518F"/>
    <w:rsid w:val="00995B7A"/>
    <w:rsid w:val="00995C5B"/>
    <w:rsid w:val="00996E77"/>
    <w:rsid w:val="00997CA8"/>
    <w:rsid w:val="009A198A"/>
    <w:rsid w:val="009A1DBC"/>
    <w:rsid w:val="009A2AF4"/>
    <w:rsid w:val="009A5051"/>
    <w:rsid w:val="009A658D"/>
    <w:rsid w:val="009A6C1A"/>
    <w:rsid w:val="009A6DF4"/>
    <w:rsid w:val="009A6F60"/>
    <w:rsid w:val="009A6F81"/>
    <w:rsid w:val="009A7805"/>
    <w:rsid w:val="009A7F5C"/>
    <w:rsid w:val="009B06FE"/>
    <w:rsid w:val="009B0F9D"/>
    <w:rsid w:val="009B2782"/>
    <w:rsid w:val="009B4974"/>
    <w:rsid w:val="009B4FB7"/>
    <w:rsid w:val="009B597B"/>
    <w:rsid w:val="009B5D72"/>
    <w:rsid w:val="009B6009"/>
    <w:rsid w:val="009B66C3"/>
    <w:rsid w:val="009B7340"/>
    <w:rsid w:val="009C15EA"/>
    <w:rsid w:val="009C1F26"/>
    <w:rsid w:val="009C3271"/>
    <w:rsid w:val="009C472F"/>
    <w:rsid w:val="009C6736"/>
    <w:rsid w:val="009C7B2E"/>
    <w:rsid w:val="009D0F73"/>
    <w:rsid w:val="009D0FEB"/>
    <w:rsid w:val="009D177D"/>
    <w:rsid w:val="009D1DD1"/>
    <w:rsid w:val="009D1FE1"/>
    <w:rsid w:val="009D29BA"/>
    <w:rsid w:val="009D380E"/>
    <w:rsid w:val="009D52A1"/>
    <w:rsid w:val="009D5EA2"/>
    <w:rsid w:val="009D7393"/>
    <w:rsid w:val="009D7723"/>
    <w:rsid w:val="009D7F63"/>
    <w:rsid w:val="009E1DAB"/>
    <w:rsid w:val="009E21EC"/>
    <w:rsid w:val="009E2C19"/>
    <w:rsid w:val="009E33D2"/>
    <w:rsid w:val="009E460D"/>
    <w:rsid w:val="009E570B"/>
    <w:rsid w:val="009E5B48"/>
    <w:rsid w:val="009F1440"/>
    <w:rsid w:val="009F2489"/>
    <w:rsid w:val="009F34BA"/>
    <w:rsid w:val="009F4AC6"/>
    <w:rsid w:val="009F5242"/>
    <w:rsid w:val="009F5462"/>
    <w:rsid w:val="00A0023A"/>
    <w:rsid w:val="00A00D92"/>
    <w:rsid w:val="00A01DAB"/>
    <w:rsid w:val="00A023C8"/>
    <w:rsid w:val="00A02513"/>
    <w:rsid w:val="00A032CA"/>
    <w:rsid w:val="00A04EAB"/>
    <w:rsid w:val="00A052FD"/>
    <w:rsid w:val="00A065F7"/>
    <w:rsid w:val="00A107F4"/>
    <w:rsid w:val="00A10F91"/>
    <w:rsid w:val="00A12206"/>
    <w:rsid w:val="00A136C3"/>
    <w:rsid w:val="00A14D3E"/>
    <w:rsid w:val="00A16FD1"/>
    <w:rsid w:val="00A17B88"/>
    <w:rsid w:val="00A221B8"/>
    <w:rsid w:val="00A24917"/>
    <w:rsid w:val="00A251C5"/>
    <w:rsid w:val="00A262BB"/>
    <w:rsid w:val="00A26996"/>
    <w:rsid w:val="00A27547"/>
    <w:rsid w:val="00A307FE"/>
    <w:rsid w:val="00A30CE0"/>
    <w:rsid w:val="00A31BED"/>
    <w:rsid w:val="00A31BFE"/>
    <w:rsid w:val="00A31D5C"/>
    <w:rsid w:val="00A33506"/>
    <w:rsid w:val="00A33D83"/>
    <w:rsid w:val="00A34DD8"/>
    <w:rsid w:val="00A40C5B"/>
    <w:rsid w:val="00A42BEA"/>
    <w:rsid w:val="00A5002C"/>
    <w:rsid w:val="00A50837"/>
    <w:rsid w:val="00A50A04"/>
    <w:rsid w:val="00A511A8"/>
    <w:rsid w:val="00A5342A"/>
    <w:rsid w:val="00A53891"/>
    <w:rsid w:val="00A53EB1"/>
    <w:rsid w:val="00A54BBD"/>
    <w:rsid w:val="00A57201"/>
    <w:rsid w:val="00A575E6"/>
    <w:rsid w:val="00A607CD"/>
    <w:rsid w:val="00A61BEB"/>
    <w:rsid w:val="00A61FCD"/>
    <w:rsid w:val="00A630B8"/>
    <w:rsid w:val="00A63A72"/>
    <w:rsid w:val="00A640AD"/>
    <w:rsid w:val="00A653CE"/>
    <w:rsid w:val="00A66313"/>
    <w:rsid w:val="00A66D08"/>
    <w:rsid w:val="00A6778C"/>
    <w:rsid w:val="00A67878"/>
    <w:rsid w:val="00A70B8F"/>
    <w:rsid w:val="00A74599"/>
    <w:rsid w:val="00A74FE1"/>
    <w:rsid w:val="00A761C8"/>
    <w:rsid w:val="00A7652E"/>
    <w:rsid w:val="00A76C43"/>
    <w:rsid w:val="00A80134"/>
    <w:rsid w:val="00A804CD"/>
    <w:rsid w:val="00A8174B"/>
    <w:rsid w:val="00A8193D"/>
    <w:rsid w:val="00A83C76"/>
    <w:rsid w:val="00A83CE3"/>
    <w:rsid w:val="00A85A2E"/>
    <w:rsid w:val="00A85B2F"/>
    <w:rsid w:val="00A85EE5"/>
    <w:rsid w:val="00A868AF"/>
    <w:rsid w:val="00A9163D"/>
    <w:rsid w:val="00A91D41"/>
    <w:rsid w:val="00A93C10"/>
    <w:rsid w:val="00A93C29"/>
    <w:rsid w:val="00A952E2"/>
    <w:rsid w:val="00A956EA"/>
    <w:rsid w:val="00A96284"/>
    <w:rsid w:val="00A96874"/>
    <w:rsid w:val="00A97DEC"/>
    <w:rsid w:val="00AA13B6"/>
    <w:rsid w:val="00AA1B65"/>
    <w:rsid w:val="00AA1F2D"/>
    <w:rsid w:val="00AA2278"/>
    <w:rsid w:val="00AA3351"/>
    <w:rsid w:val="00AA3C6B"/>
    <w:rsid w:val="00AA56D8"/>
    <w:rsid w:val="00AA62CE"/>
    <w:rsid w:val="00AA6AB8"/>
    <w:rsid w:val="00AB0136"/>
    <w:rsid w:val="00AB144F"/>
    <w:rsid w:val="00AB25E2"/>
    <w:rsid w:val="00AB2A44"/>
    <w:rsid w:val="00AB3D9B"/>
    <w:rsid w:val="00AB402F"/>
    <w:rsid w:val="00AB40AC"/>
    <w:rsid w:val="00AB5DAB"/>
    <w:rsid w:val="00AB6620"/>
    <w:rsid w:val="00AB6975"/>
    <w:rsid w:val="00AB7865"/>
    <w:rsid w:val="00AB7C48"/>
    <w:rsid w:val="00AC199C"/>
    <w:rsid w:val="00AC2C4B"/>
    <w:rsid w:val="00AC330A"/>
    <w:rsid w:val="00AC449D"/>
    <w:rsid w:val="00AC65D8"/>
    <w:rsid w:val="00AC706E"/>
    <w:rsid w:val="00AD0716"/>
    <w:rsid w:val="00AD29BB"/>
    <w:rsid w:val="00AD450A"/>
    <w:rsid w:val="00AD4FCF"/>
    <w:rsid w:val="00AD639D"/>
    <w:rsid w:val="00AD7A6E"/>
    <w:rsid w:val="00AE01AF"/>
    <w:rsid w:val="00AE0BA1"/>
    <w:rsid w:val="00AE2861"/>
    <w:rsid w:val="00AE39A4"/>
    <w:rsid w:val="00AE4B5D"/>
    <w:rsid w:val="00AE63A6"/>
    <w:rsid w:val="00AE7FD9"/>
    <w:rsid w:val="00AF11DA"/>
    <w:rsid w:val="00AF3C3C"/>
    <w:rsid w:val="00AF4564"/>
    <w:rsid w:val="00AF4D4C"/>
    <w:rsid w:val="00AF526E"/>
    <w:rsid w:val="00AF5B33"/>
    <w:rsid w:val="00AF6DBD"/>
    <w:rsid w:val="00B00A6A"/>
    <w:rsid w:val="00B00EAE"/>
    <w:rsid w:val="00B01D17"/>
    <w:rsid w:val="00B0325E"/>
    <w:rsid w:val="00B04EF1"/>
    <w:rsid w:val="00B05753"/>
    <w:rsid w:val="00B05BCE"/>
    <w:rsid w:val="00B104D4"/>
    <w:rsid w:val="00B11437"/>
    <w:rsid w:val="00B12B2B"/>
    <w:rsid w:val="00B13C42"/>
    <w:rsid w:val="00B16208"/>
    <w:rsid w:val="00B16F60"/>
    <w:rsid w:val="00B17E2A"/>
    <w:rsid w:val="00B206D6"/>
    <w:rsid w:val="00B21FF5"/>
    <w:rsid w:val="00B2667F"/>
    <w:rsid w:val="00B26CC7"/>
    <w:rsid w:val="00B30BD9"/>
    <w:rsid w:val="00B3130F"/>
    <w:rsid w:val="00B319AA"/>
    <w:rsid w:val="00B32373"/>
    <w:rsid w:val="00B33394"/>
    <w:rsid w:val="00B3418E"/>
    <w:rsid w:val="00B35890"/>
    <w:rsid w:val="00B364A1"/>
    <w:rsid w:val="00B365A0"/>
    <w:rsid w:val="00B371EB"/>
    <w:rsid w:val="00B37989"/>
    <w:rsid w:val="00B37D52"/>
    <w:rsid w:val="00B41289"/>
    <w:rsid w:val="00B41B28"/>
    <w:rsid w:val="00B41B64"/>
    <w:rsid w:val="00B42666"/>
    <w:rsid w:val="00B4322C"/>
    <w:rsid w:val="00B43884"/>
    <w:rsid w:val="00B440DA"/>
    <w:rsid w:val="00B45538"/>
    <w:rsid w:val="00B45E0E"/>
    <w:rsid w:val="00B46446"/>
    <w:rsid w:val="00B471E2"/>
    <w:rsid w:val="00B47CEF"/>
    <w:rsid w:val="00B5200A"/>
    <w:rsid w:val="00B545F0"/>
    <w:rsid w:val="00B55537"/>
    <w:rsid w:val="00B56D81"/>
    <w:rsid w:val="00B57DDB"/>
    <w:rsid w:val="00B6175F"/>
    <w:rsid w:val="00B61B15"/>
    <w:rsid w:val="00B620F7"/>
    <w:rsid w:val="00B62174"/>
    <w:rsid w:val="00B62951"/>
    <w:rsid w:val="00B633E9"/>
    <w:rsid w:val="00B638CF"/>
    <w:rsid w:val="00B658CE"/>
    <w:rsid w:val="00B65B1F"/>
    <w:rsid w:val="00B67632"/>
    <w:rsid w:val="00B67DA6"/>
    <w:rsid w:val="00B70860"/>
    <w:rsid w:val="00B724F9"/>
    <w:rsid w:val="00B725A8"/>
    <w:rsid w:val="00B726C7"/>
    <w:rsid w:val="00B73BBC"/>
    <w:rsid w:val="00B74962"/>
    <w:rsid w:val="00B7620A"/>
    <w:rsid w:val="00B7777F"/>
    <w:rsid w:val="00B77CE9"/>
    <w:rsid w:val="00B8003E"/>
    <w:rsid w:val="00B821E0"/>
    <w:rsid w:val="00B822A0"/>
    <w:rsid w:val="00B83B85"/>
    <w:rsid w:val="00B847E9"/>
    <w:rsid w:val="00B85E4B"/>
    <w:rsid w:val="00B8612B"/>
    <w:rsid w:val="00B8678F"/>
    <w:rsid w:val="00B868D5"/>
    <w:rsid w:val="00B87D65"/>
    <w:rsid w:val="00B90FD9"/>
    <w:rsid w:val="00B91394"/>
    <w:rsid w:val="00B92444"/>
    <w:rsid w:val="00B94408"/>
    <w:rsid w:val="00B94460"/>
    <w:rsid w:val="00B94745"/>
    <w:rsid w:val="00B95556"/>
    <w:rsid w:val="00B972F5"/>
    <w:rsid w:val="00BA4D5B"/>
    <w:rsid w:val="00BA4E1A"/>
    <w:rsid w:val="00BA62BC"/>
    <w:rsid w:val="00BA6FD0"/>
    <w:rsid w:val="00BB192E"/>
    <w:rsid w:val="00BB1B83"/>
    <w:rsid w:val="00BB2228"/>
    <w:rsid w:val="00BB2E1B"/>
    <w:rsid w:val="00BB3BBC"/>
    <w:rsid w:val="00BB4A2B"/>
    <w:rsid w:val="00BB60A9"/>
    <w:rsid w:val="00BB6ABB"/>
    <w:rsid w:val="00BB748D"/>
    <w:rsid w:val="00BB7B71"/>
    <w:rsid w:val="00BC07DB"/>
    <w:rsid w:val="00BC0AEE"/>
    <w:rsid w:val="00BC17D9"/>
    <w:rsid w:val="00BC1F5D"/>
    <w:rsid w:val="00BC22D0"/>
    <w:rsid w:val="00BC28B9"/>
    <w:rsid w:val="00BC3F91"/>
    <w:rsid w:val="00BC598A"/>
    <w:rsid w:val="00BC61EE"/>
    <w:rsid w:val="00BC769A"/>
    <w:rsid w:val="00BD46F4"/>
    <w:rsid w:val="00BD48D8"/>
    <w:rsid w:val="00BD52DE"/>
    <w:rsid w:val="00BD5470"/>
    <w:rsid w:val="00BE0EB8"/>
    <w:rsid w:val="00BE14DA"/>
    <w:rsid w:val="00BE3568"/>
    <w:rsid w:val="00BE563B"/>
    <w:rsid w:val="00BF005A"/>
    <w:rsid w:val="00BF1905"/>
    <w:rsid w:val="00BF2C6C"/>
    <w:rsid w:val="00BF2CA0"/>
    <w:rsid w:val="00BF3F03"/>
    <w:rsid w:val="00BF419F"/>
    <w:rsid w:val="00BF4234"/>
    <w:rsid w:val="00BF549A"/>
    <w:rsid w:val="00BF7454"/>
    <w:rsid w:val="00BF7817"/>
    <w:rsid w:val="00C008D6"/>
    <w:rsid w:val="00C009F0"/>
    <w:rsid w:val="00C016D3"/>
    <w:rsid w:val="00C02587"/>
    <w:rsid w:val="00C0325B"/>
    <w:rsid w:val="00C03655"/>
    <w:rsid w:val="00C039C9"/>
    <w:rsid w:val="00C047FC"/>
    <w:rsid w:val="00C05874"/>
    <w:rsid w:val="00C06348"/>
    <w:rsid w:val="00C070BF"/>
    <w:rsid w:val="00C076D6"/>
    <w:rsid w:val="00C07756"/>
    <w:rsid w:val="00C07ABB"/>
    <w:rsid w:val="00C179B8"/>
    <w:rsid w:val="00C17B90"/>
    <w:rsid w:val="00C20A94"/>
    <w:rsid w:val="00C21F6E"/>
    <w:rsid w:val="00C224E6"/>
    <w:rsid w:val="00C2269F"/>
    <w:rsid w:val="00C24815"/>
    <w:rsid w:val="00C25762"/>
    <w:rsid w:val="00C26CB9"/>
    <w:rsid w:val="00C274BE"/>
    <w:rsid w:val="00C3048B"/>
    <w:rsid w:val="00C34121"/>
    <w:rsid w:val="00C34C41"/>
    <w:rsid w:val="00C3767F"/>
    <w:rsid w:val="00C44FDA"/>
    <w:rsid w:val="00C457A6"/>
    <w:rsid w:val="00C457FA"/>
    <w:rsid w:val="00C45B7B"/>
    <w:rsid w:val="00C465B4"/>
    <w:rsid w:val="00C47128"/>
    <w:rsid w:val="00C5259E"/>
    <w:rsid w:val="00C532A1"/>
    <w:rsid w:val="00C5406C"/>
    <w:rsid w:val="00C5546B"/>
    <w:rsid w:val="00C55A98"/>
    <w:rsid w:val="00C55C61"/>
    <w:rsid w:val="00C56899"/>
    <w:rsid w:val="00C568B8"/>
    <w:rsid w:val="00C57210"/>
    <w:rsid w:val="00C6121D"/>
    <w:rsid w:val="00C652AC"/>
    <w:rsid w:val="00C662B9"/>
    <w:rsid w:val="00C66389"/>
    <w:rsid w:val="00C667D0"/>
    <w:rsid w:val="00C67754"/>
    <w:rsid w:val="00C703DE"/>
    <w:rsid w:val="00C719C1"/>
    <w:rsid w:val="00C7218C"/>
    <w:rsid w:val="00C728BA"/>
    <w:rsid w:val="00C75467"/>
    <w:rsid w:val="00C77471"/>
    <w:rsid w:val="00C77DAC"/>
    <w:rsid w:val="00C81452"/>
    <w:rsid w:val="00C81E3F"/>
    <w:rsid w:val="00C826D5"/>
    <w:rsid w:val="00C82A90"/>
    <w:rsid w:val="00C8343A"/>
    <w:rsid w:val="00C8383C"/>
    <w:rsid w:val="00C85B47"/>
    <w:rsid w:val="00C85CD4"/>
    <w:rsid w:val="00C8610C"/>
    <w:rsid w:val="00C86475"/>
    <w:rsid w:val="00C9070B"/>
    <w:rsid w:val="00C911CD"/>
    <w:rsid w:val="00C91B5D"/>
    <w:rsid w:val="00C92DA8"/>
    <w:rsid w:val="00C9490F"/>
    <w:rsid w:val="00C95B40"/>
    <w:rsid w:val="00C965F2"/>
    <w:rsid w:val="00C977F0"/>
    <w:rsid w:val="00C97D8A"/>
    <w:rsid w:val="00CA0EBF"/>
    <w:rsid w:val="00CA112F"/>
    <w:rsid w:val="00CA3300"/>
    <w:rsid w:val="00CA38F7"/>
    <w:rsid w:val="00CA5705"/>
    <w:rsid w:val="00CA5EF4"/>
    <w:rsid w:val="00CB01B5"/>
    <w:rsid w:val="00CB143B"/>
    <w:rsid w:val="00CB23FA"/>
    <w:rsid w:val="00CB29AE"/>
    <w:rsid w:val="00CB2D2F"/>
    <w:rsid w:val="00CB33B3"/>
    <w:rsid w:val="00CB40A9"/>
    <w:rsid w:val="00CB6431"/>
    <w:rsid w:val="00CB7DAA"/>
    <w:rsid w:val="00CC013F"/>
    <w:rsid w:val="00CC0A3B"/>
    <w:rsid w:val="00CC1343"/>
    <w:rsid w:val="00CC19AB"/>
    <w:rsid w:val="00CC394B"/>
    <w:rsid w:val="00CC3E9E"/>
    <w:rsid w:val="00CC5F38"/>
    <w:rsid w:val="00CC73CD"/>
    <w:rsid w:val="00CC77BC"/>
    <w:rsid w:val="00CC7FE3"/>
    <w:rsid w:val="00CD0CEA"/>
    <w:rsid w:val="00CD7557"/>
    <w:rsid w:val="00CE0CD4"/>
    <w:rsid w:val="00CE54D5"/>
    <w:rsid w:val="00CE76D7"/>
    <w:rsid w:val="00CF0231"/>
    <w:rsid w:val="00CF097B"/>
    <w:rsid w:val="00CF0E12"/>
    <w:rsid w:val="00CF4263"/>
    <w:rsid w:val="00CF6A6A"/>
    <w:rsid w:val="00CF7E71"/>
    <w:rsid w:val="00D014F8"/>
    <w:rsid w:val="00D01B7F"/>
    <w:rsid w:val="00D02932"/>
    <w:rsid w:val="00D07B43"/>
    <w:rsid w:val="00D10934"/>
    <w:rsid w:val="00D10FFB"/>
    <w:rsid w:val="00D11757"/>
    <w:rsid w:val="00D11CC2"/>
    <w:rsid w:val="00D11D43"/>
    <w:rsid w:val="00D127ED"/>
    <w:rsid w:val="00D147D0"/>
    <w:rsid w:val="00D16169"/>
    <w:rsid w:val="00D2155B"/>
    <w:rsid w:val="00D22623"/>
    <w:rsid w:val="00D24A8C"/>
    <w:rsid w:val="00D250D8"/>
    <w:rsid w:val="00D26929"/>
    <w:rsid w:val="00D26D2B"/>
    <w:rsid w:val="00D27EEA"/>
    <w:rsid w:val="00D30F75"/>
    <w:rsid w:val="00D32014"/>
    <w:rsid w:val="00D330E8"/>
    <w:rsid w:val="00D33226"/>
    <w:rsid w:val="00D34422"/>
    <w:rsid w:val="00D36C03"/>
    <w:rsid w:val="00D3741A"/>
    <w:rsid w:val="00D40F82"/>
    <w:rsid w:val="00D413D3"/>
    <w:rsid w:val="00D41AD8"/>
    <w:rsid w:val="00D4227A"/>
    <w:rsid w:val="00D4246B"/>
    <w:rsid w:val="00D43F9A"/>
    <w:rsid w:val="00D45DD8"/>
    <w:rsid w:val="00D461B4"/>
    <w:rsid w:val="00D46B83"/>
    <w:rsid w:val="00D470AE"/>
    <w:rsid w:val="00D53384"/>
    <w:rsid w:val="00D53D86"/>
    <w:rsid w:val="00D551DA"/>
    <w:rsid w:val="00D553E1"/>
    <w:rsid w:val="00D5576A"/>
    <w:rsid w:val="00D5649C"/>
    <w:rsid w:val="00D5727A"/>
    <w:rsid w:val="00D6009A"/>
    <w:rsid w:val="00D603AF"/>
    <w:rsid w:val="00D637C3"/>
    <w:rsid w:val="00D63815"/>
    <w:rsid w:val="00D65753"/>
    <w:rsid w:val="00D65B91"/>
    <w:rsid w:val="00D665F2"/>
    <w:rsid w:val="00D67120"/>
    <w:rsid w:val="00D7081E"/>
    <w:rsid w:val="00D70C82"/>
    <w:rsid w:val="00D71BC3"/>
    <w:rsid w:val="00D72645"/>
    <w:rsid w:val="00D73B8F"/>
    <w:rsid w:val="00D75060"/>
    <w:rsid w:val="00D759EA"/>
    <w:rsid w:val="00D76235"/>
    <w:rsid w:val="00D76D08"/>
    <w:rsid w:val="00D77329"/>
    <w:rsid w:val="00D77339"/>
    <w:rsid w:val="00D810D8"/>
    <w:rsid w:val="00D81B68"/>
    <w:rsid w:val="00D87889"/>
    <w:rsid w:val="00D87C2E"/>
    <w:rsid w:val="00D90A48"/>
    <w:rsid w:val="00D90B0D"/>
    <w:rsid w:val="00D936FD"/>
    <w:rsid w:val="00D94992"/>
    <w:rsid w:val="00D94F73"/>
    <w:rsid w:val="00D9508F"/>
    <w:rsid w:val="00D95166"/>
    <w:rsid w:val="00D9660F"/>
    <w:rsid w:val="00D96D05"/>
    <w:rsid w:val="00D97619"/>
    <w:rsid w:val="00D978A0"/>
    <w:rsid w:val="00DA1F59"/>
    <w:rsid w:val="00DA3927"/>
    <w:rsid w:val="00DA53D9"/>
    <w:rsid w:val="00DB481C"/>
    <w:rsid w:val="00DB4A9B"/>
    <w:rsid w:val="00DB7B47"/>
    <w:rsid w:val="00DB7E54"/>
    <w:rsid w:val="00DC1688"/>
    <w:rsid w:val="00DC16CA"/>
    <w:rsid w:val="00DC17FD"/>
    <w:rsid w:val="00DC1B6D"/>
    <w:rsid w:val="00DC1CFF"/>
    <w:rsid w:val="00DC1D78"/>
    <w:rsid w:val="00DC6453"/>
    <w:rsid w:val="00DD042F"/>
    <w:rsid w:val="00DD0D6B"/>
    <w:rsid w:val="00DD13A1"/>
    <w:rsid w:val="00DD1896"/>
    <w:rsid w:val="00DD2214"/>
    <w:rsid w:val="00DD2C4F"/>
    <w:rsid w:val="00DD314D"/>
    <w:rsid w:val="00DD3E09"/>
    <w:rsid w:val="00DD50E0"/>
    <w:rsid w:val="00DD58D0"/>
    <w:rsid w:val="00DD5990"/>
    <w:rsid w:val="00DD5FCF"/>
    <w:rsid w:val="00DD6130"/>
    <w:rsid w:val="00DD6B65"/>
    <w:rsid w:val="00DD6D6E"/>
    <w:rsid w:val="00DD7902"/>
    <w:rsid w:val="00DE071B"/>
    <w:rsid w:val="00DE270E"/>
    <w:rsid w:val="00DE2986"/>
    <w:rsid w:val="00DE391D"/>
    <w:rsid w:val="00DE52AE"/>
    <w:rsid w:val="00DE5FB5"/>
    <w:rsid w:val="00DE715B"/>
    <w:rsid w:val="00DE78A8"/>
    <w:rsid w:val="00DF06CC"/>
    <w:rsid w:val="00DF07E8"/>
    <w:rsid w:val="00DF3F87"/>
    <w:rsid w:val="00DF4A4C"/>
    <w:rsid w:val="00DF5711"/>
    <w:rsid w:val="00DF79B5"/>
    <w:rsid w:val="00E009E4"/>
    <w:rsid w:val="00E00F61"/>
    <w:rsid w:val="00E012E5"/>
    <w:rsid w:val="00E016AE"/>
    <w:rsid w:val="00E025AB"/>
    <w:rsid w:val="00E02E02"/>
    <w:rsid w:val="00E03F73"/>
    <w:rsid w:val="00E04538"/>
    <w:rsid w:val="00E05F57"/>
    <w:rsid w:val="00E06B48"/>
    <w:rsid w:val="00E06EC8"/>
    <w:rsid w:val="00E11F4E"/>
    <w:rsid w:val="00E1217F"/>
    <w:rsid w:val="00E12858"/>
    <w:rsid w:val="00E13AD4"/>
    <w:rsid w:val="00E17AEE"/>
    <w:rsid w:val="00E204EC"/>
    <w:rsid w:val="00E218E7"/>
    <w:rsid w:val="00E23275"/>
    <w:rsid w:val="00E25511"/>
    <w:rsid w:val="00E30894"/>
    <w:rsid w:val="00E30DC2"/>
    <w:rsid w:val="00E316A2"/>
    <w:rsid w:val="00E323D2"/>
    <w:rsid w:val="00E339C4"/>
    <w:rsid w:val="00E33A90"/>
    <w:rsid w:val="00E33E5E"/>
    <w:rsid w:val="00E35444"/>
    <w:rsid w:val="00E35462"/>
    <w:rsid w:val="00E362AB"/>
    <w:rsid w:val="00E36475"/>
    <w:rsid w:val="00E36B28"/>
    <w:rsid w:val="00E37E75"/>
    <w:rsid w:val="00E40541"/>
    <w:rsid w:val="00E40B95"/>
    <w:rsid w:val="00E410C2"/>
    <w:rsid w:val="00E41DE8"/>
    <w:rsid w:val="00E43388"/>
    <w:rsid w:val="00E44FFB"/>
    <w:rsid w:val="00E4535E"/>
    <w:rsid w:val="00E45826"/>
    <w:rsid w:val="00E45AEA"/>
    <w:rsid w:val="00E45DA2"/>
    <w:rsid w:val="00E47969"/>
    <w:rsid w:val="00E53920"/>
    <w:rsid w:val="00E5469C"/>
    <w:rsid w:val="00E56238"/>
    <w:rsid w:val="00E563E9"/>
    <w:rsid w:val="00E56FCE"/>
    <w:rsid w:val="00E57111"/>
    <w:rsid w:val="00E61A49"/>
    <w:rsid w:val="00E6348D"/>
    <w:rsid w:val="00E65B15"/>
    <w:rsid w:val="00E66BD8"/>
    <w:rsid w:val="00E7048F"/>
    <w:rsid w:val="00E7060D"/>
    <w:rsid w:val="00E70DAF"/>
    <w:rsid w:val="00E744A0"/>
    <w:rsid w:val="00E7498D"/>
    <w:rsid w:val="00E7582C"/>
    <w:rsid w:val="00E75A2D"/>
    <w:rsid w:val="00E75C86"/>
    <w:rsid w:val="00E75FEB"/>
    <w:rsid w:val="00E76929"/>
    <w:rsid w:val="00E771D8"/>
    <w:rsid w:val="00E81363"/>
    <w:rsid w:val="00E82992"/>
    <w:rsid w:val="00E82C3B"/>
    <w:rsid w:val="00E83438"/>
    <w:rsid w:val="00E843C8"/>
    <w:rsid w:val="00E844EE"/>
    <w:rsid w:val="00E860F6"/>
    <w:rsid w:val="00E8732B"/>
    <w:rsid w:val="00E87518"/>
    <w:rsid w:val="00E87C4F"/>
    <w:rsid w:val="00E902BF"/>
    <w:rsid w:val="00E90333"/>
    <w:rsid w:val="00E91140"/>
    <w:rsid w:val="00E91418"/>
    <w:rsid w:val="00E93947"/>
    <w:rsid w:val="00E9531F"/>
    <w:rsid w:val="00E968D7"/>
    <w:rsid w:val="00E96AA1"/>
    <w:rsid w:val="00E971A4"/>
    <w:rsid w:val="00E9726E"/>
    <w:rsid w:val="00EA06E8"/>
    <w:rsid w:val="00EA07EA"/>
    <w:rsid w:val="00EA3977"/>
    <w:rsid w:val="00EA4FDF"/>
    <w:rsid w:val="00EA6939"/>
    <w:rsid w:val="00EB1B20"/>
    <w:rsid w:val="00EB1C38"/>
    <w:rsid w:val="00EB214E"/>
    <w:rsid w:val="00EB3527"/>
    <w:rsid w:val="00EB3A02"/>
    <w:rsid w:val="00EB5EF5"/>
    <w:rsid w:val="00EB65E5"/>
    <w:rsid w:val="00EB6DAB"/>
    <w:rsid w:val="00EC0E09"/>
    <w:rsid w:val="00EC1BB6"/>
    <w:rsid w:val="00EC2E24"/>
    <w:rsid w:val="00EC5E36"/>
    <w:rsid w:val="00EC6F05"/>
    <w:rsid w:val="00ED1D46"/>
    <w:rsid w:val="00ED20AF"/>
    <w:rsid w:val="00ED2E2D"/>
    <w:rsid w:val="00ED2E48"/>
    <w:rsid w:val="00ED39F3"/>
    <w:rsid w:val="00ED4A42"/>
    <w:rsid w:val="00ED6A55"/>
    <w:rsid w:val="00ED6AFA"/>
    <w:rsid w:val="00ED7528"/>
    <w:rsid w:val="00EE0707"/>
    <w:rsid w:val="00EE13FB"/>
    <w:rsid w:val="00EE2BA7"/>
    <w:rsid w:val="00EE368F"/>
    <w:rsid w:val="00EE61CD"/>
    <w:rsid w:val="00EE68DD"/>
    <w:rsid w:val="00EE6FDE"/>
    <w:rsid w:val="00EF458E"/>
    <w:rsid w:val="00EF4A94"/>
    <w:rsid w:val="00EF6862"/>
    <w:rsid w:val="00EF6C03"/>
    <w:rsid w:val="00EF7D8A"/>
    <w:rsid w:val="00EF7F0B"/>
    <w:rsid w:val="00F050BE"/>
    <w:rsid w:val="00F06135"/>
    <w:rsid w:val="00F065F6"/>
    <w:rsid w:val="00F06BFD"/>
    <w:rsid w:val="00F074EA"/>
    <w:rsid w:val="00F07639"/>
    <w:rsid w:val="00F108B2"/>
    <w:rsid w:val="00F11E9A"/>
    <w:rsid w:val="00F12111"/>
    <w:rsid w:val="00F13796"/>
    <w:rsid w:val="00F13BB7"/>
    <w:rsid w:val="00F14232"/>
    <w:rsid w:val="00F157E8"/>
    <w:rsid w:val="00F15831"/>
    <w:rsid w:val="00F16606"/>
    <w:rsid w:val="00F16883"/>
    <w:rsid w:val="00F16B16"/>
    <w:rsid w:val="00F177A0"/>
    <w:rsid w:val="00F17B05"/>
    <w:rsid w:val="00F203E0"/>
    <w:rsid w:val="00F2134A"/>
    <w:rsid w:val="00F227B6"/>
    <w:rsid w:val="00F2292A"/>
    <w:rsid w:val="00F233FC"/>
    <w:rsid w:val="00F267B7"/>
    <w:rsid w:val="00F27473"/>
    <w:rsid w:val="00F32D56"/>
    <w:rsid w:val="00F33629"/>
    <w:rsid w:val="00F337E1"/>
    <w:rsid w:val="00F33C08"/>
    <w:rsid w:val="00F34549"/>
    <w:rsid w:val="00F34C8A"/>
    <w:rsid w:val="00F35E6F"/>
    <w:rsid w:val="00F367C9"/>
    <w:rsid w:val="00F371DF"/>
    <w:rsid w:val="00F37B11"/>
    <w:rsid w:val="00F417E9"/>
    <w:rsid w:val="00F426D1"/>
    <w:rsid w:val="00F4286B"/>
    <w:rsid w:val="00F43359"/>
    <w:rsid w:val="00F4478F"/>
    <w:rsid w:val="00F4548C"/>
    <w:rsid w:val="00F4574F"/>
    <w:rsid w:val="00F46BAA"/>
    <w:rsid w:val="00F470E5"/>
    <w:rsid w:val="00F501C7"/>
    <w:rsid w:val="00F5040F"/>
    <w:rsid w:val="00F513D2"/>
    <w:rsid w:val="00F535BD"/>
    <w:rsid w:val="00F548FE"/>
    <w:rsid w:val="00F54CB5"/>
    <w:rsid w:val="00F5575E"/>
    <w:rsid w:val="00F56683"/>
    <w:rsid w:val="00F571BF"/>
    <w:rsid w:val="00F61691"/>
    <w:rsid w:val="00F633C1"/>
    <w:rsid w:val="00F63638"/>
    <w:rsid w:val="00F64AE3"/>
    <w:rsid w:val="00F65141"/>
    <w:rsid w:val="00F6562D"/>
    <w:rsid w:val="00F66380"/>
    <w:rsid w:val="00F7065B"/>
    <w:rsid w:val="00F70B2F"/>
    <w:rsid w:val="00F71A74"/>
    <w:rsid w:val="00F72308"/>
    <w:rsid w:val="00F72B49"/>
    <w:rsid w:val="00F75A30"/>
    <w:rsid w:val="00F7664E"/>
    <w:rsid w:val="00F77852"/>
    <w:rsid w:val="00F827BF"/>
    <w:rsid w:val="00F835A7"/>
    <w:rsid w:val="00F84412"/>
    <w:rsid w:val="00F86DF5"/>
    <w:rsid w:val="00F91BE1"/>
    <w:rsid w:val="00F92633"/>
    <w:rsid w:val="00F93395"/>
    <w:rsid w:val="00F943C7"/>
    <w:rsid w:val="00F947C0"/>
    <w:rsid w:val="00FA1BDF"/>
    <w:rsid w:val="00FA2259"/>
    <w:rsid w:val="00FA2399"/>
    <w:rsid w:val="00FA3011"/>
    <w:rsid w:val="00FA4534"/>
    <w:rsid w:val="00FA493B"/>
    <w:rsid w:val="00FA4A39"/>
    <w:rsid w:val="00FA4DD1"/>
    <w:rsid w:val="00FA5CC8"/>
    <w:rsid w:val="00FA76C5"/>
    <w:rsid w:val="00FB1444"/>
    <w:rsid w:val="00FB24F5"/>
    <w:rsid w:val="00FB2697"/>
    <w:rsid w:val="00FB4525"/>
    <w:rsid w:val="00FB702B"/>
    <w:rsid w:val="00FB76A2"/>
    <w:rsid w:val="00FC08DD"/>
    <w:rsid w:val="00FC150D"/>
    <w:rsid w:val="00FC1F17"/>
    <w:rsid w:val="00FC2388"/>
    <w:rsid w:val="00FC32C3"/>
    <w:rsid w:val="00FC4E46"/>
    <w:rsid w:val="00FC70B9"/>
    <w:rsid w:val="00FC750E"/>
    <w:rsid w:val="00FD09DA"/>
    <w:rsid w:val="00FD1427"/>
    <w:rsid w:val="00FD1E0B"/>
    <w:rsid w:val="00FD2700"/>
    <w:rsid w:val="00FD3509"/>
    <w:rsid w:val="00FD3E8C"/>
    <w:rsid w:val="00FD68E3"/>
    <w:rsid w:val="00FD70B3"/>
    <w:rsid w:val="00FD7820"/>
    <w:rsid w:val="00FE0FA7"/>
    <w:rsid w:val="00FE33DA"/>
    <w:rsid w:val="00FE353C"/>
    <w:rsid w:val="00FE3902"/>
    <w:rsid w:val="00FF0E18"/>
    <w:rsid w:val="00FF29FB"/>
    <w:rsid w:val="00FF394C"/>
    <w:rsid w:val="00FF5D5D"/>
    <w:rsid w:val="00FF6A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49EA1A0B"/>
  <w15:docId w15:val="{3418B175-B2F6-4F2B-BB82-99DBDE122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50041"/>
    <w:pPr>
      <w:widowControl w:val="0"/>
      <w:jc w:val="both"/>
    </w:pPr>
    <w:rPr>
      <w:rFonts w:ascii="ＭＳ 明朝"/>
      <w:kern w:val="2"/>
      <w:sz w:val="1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000">
    <w:name w:val="ﾄｽﾜｰﾄﾞ3000"/>
    <w:rsid w:val="00FA4DD1"/>
    <w:pPr>
      <w:widowControl w:val="0"/>
      <w:autoSpaceDE w:val="0"/>
      <w:autoSpaceDN w:val="0"/>
      <w:adjustRightInd w:val="0"/>
      <w:spacing w:line="389" w:lineRule="atLeast"/>
      <w:jc w:val="both"/>
      <w:textAlignment w:val="baseline"/>
    </w:pPr>
    <w:rPr>
      <w:rFonts w:ascii="ＭＳ 明朝"/>
      <w:spacing w:val="13"/>
    </w:rPr>
  </w:style>
  <w:style w:type="paragraph" w:styleId="a3">
    <w:name w:val="Body Text Indent"/>
    <w:basedOn w:val="a"/>
    <w:link w:val="a4"/>
    <w:rsid w:val="00FA4DD1"/>
    <w:pPr>
      <w:autoSpaceDE w:val="0"/>
      <w:autoSpaceDN w:val="0"/>
      <w:spacing w:beforeLines="50" w:before="145" w:afterLines="50" w:after="145" w:line="0" w:lineRule="atLeast"/>
      <w:ind w:leftChars="100" w:left="160"/>
    </w:pPr>
    <w:rPr>
      <w:rFonts w:hAnsi="ＭＳ 明朝"/>
      <w:szCs w:val="16"/>
    </w:rPr>
  </w:style>
  <w:style w:type="paragraph" w:styleId="a5">
    <w:name w:val="footer"/>
    <w:basedOn w:val="a"/>
    <w:link w:val="a6"/>
    <w:rsid w:val="00FA4DD1"/>
    <w:pPr>
      <w:tabs>
        <w:tab w:val="center" w:pos="4252"/>
        <w:tab w:val="right" w:pos="8504"/>
      </w:tabs>
      <w:snapToGrid w:val="0"/>
    </w:pPr>
  </w:style>
  <w:style w:type="character" w:styleId="a7">
    <w:name w:val="page number"/>
    <w:basedOn w:val="a0"/>
    <w:rsid w:val="00FA4DD1"/>
  </w:style>
  <w:style w:type="paragraph" w:styleId="2">
    <w:name w:val="Body Text Indent 2"/>
    <w:basedOn w:val="a"/>
    <w:link w:val="20"/>
    <w:rsid w:val="00FA4DD1"/>
    <w:pPr>
      <w:ind w:firstLineChars="100" w:firstLine="160"/>
    </w:pPr>
    <w:rPr>
      <w:rFonts w:hAnsi="ＭＳ 明朝"/>
      <w:szCs w:val="16"/>
    </w:rPr>
  </w:style>
  <w:style w:type="paragraph" w:styleId="3">
    <w:name w:val="Body Text Indent 3"/>
    <w:basedOn w:val="a"/>
    <w:link w:val="30"/>
    <w:rsid w:val="00FA4DD1"/>
    <w:pPr>
      <w:ind w:firstLineChars="100" w:firstLine="180"/>
    </w:pPr>
    <w:rPr>
      <w:rFonts w:hAnsi="ＭＳ 明朝"/>
      <w:szCs w:val="16"/>
    </w:rPr>
  </w:style>
  <w:style w:type="paragraph" w:styleId="a8">
    <w:name w:val="Date"/>
    <w:basedOn w:val="a"/>
    <w:next w:val="a"/>
    <w:link w:val="a9"/>
    <w:rsid w:val="00FA4DD1"/>
    <w:pPr>
      <w:adjustRightInd w:val="0"/>
      <w:spacing w:line="360" w:lineRule="atLeast"/>
      <w:jc w:val="right"/>
      <w:textAlignment w:val="baseline"/>
    </w:pPr>
    <w:rPr>
      <w:kern w:val="0"/>
      <w:sz w:val="21"/>
      <w:szCs w:val="21"/>
    </w:rPr>
  </w:style>
  <w:style w:type="paragraph" w:styleId="aa">
    <w:name w:val="Block Text"/>
    <w:basedOn w:val="a"/>
    <w:rsid w:val="00FA4DD1"/>
    <w:pPr>
      <w:adjustRightInd w:val="0"/>
      <w:ind w:left="113" w:right="113"/>
      <w:jc w:val="center"/>
      <w:textAlignment w:val="baseline"/>
    </w:pPr>
    <w:rPr>
      <w:w w:val="70"/>
      <w:kern w:val="0"/>
      <w:sz w:val="21"/>
      <w:szCs w:val="21"/>
    </w:rPr>
  </w:style>
  <w:style w:type="paragraph" w:styleId="ab">
    <w:name w:val="header"/>
    <w:basedOn w:val="a"/>
    <w:link w:val="ac"/>
    <w:uiPriority w:val="99"/>
    <w:rsid w:val="00FA4DD1"/>
    <w:pPr>
      <w:tabs>
        <w:tab w:val="center" w:pos="4252"/>
        <w:tab w:val="right" w:pos="8504"/>
      </w:tabs>
      <w:adjustRightInd w:val="0"/>
      <w:textAlignment w:val="baseline"/>
    </w:pPr>
    <w:rPr>
      <w:rFonts w:ascii="Century" w:eastAsia="Mincho"/>
      <w:spacing w:val="-19"/>
      <w:kern w:val="0"/>
      <w:szCs w:val="18"/>
    </w:rPr>
  </w:style>
  <w:style w:type="character" w:styleId="ad">
    <w:name w:val="line number"/>
    <w:basedOn w:val="a0"/>
    <w:rsid w:val="00FA4DD1"/>
  </w:style>
  <w:style w:type="paragraph" w:styleId="ae">
    <w:name w:val="Body Text"/>
    <w:basedOn w:val="a"/>
    <w:link w:val="af"/>
    <w:rsid w:val="00FA4DD1"/>
    <w:pPr>
      <w:adjustRightInd w:val="0"/>
      <w:textAlignment w:val="baseline"/>
    </w:pPr>
    <w:rPr>
      <w:rFonts w:ascii="ＤＦ平成明朝体W3" w:eastAsia="ＤＦ平成明朝体W3"/>
      <w:kern w:val="0"/>
      <w:sz w:val="16"/>
      <w:szCs w:val="20"/>
    </w:rPr>
  </w:style>
  <w:style w:type="paragraph" w:customStyle="1" w:styleId="xl24">
    <w:name w:val="xl24"/>
    <w:basedOn w:val="a"/>
    <w:rsid w:val="00FA4DD1"/>
    <w:pPr>
      <w:widowControl/>
      <w:pBdr>
        <w:left w:val="single" w:sz="4" w:space="0" w:color="auto"/>
        <w:bottom w:val="single" w:sz="4" w:space="0" w:color="auto"/>
        <w:right w:val="single" w:sz="4" w:space="0" w:color="auto"/>
      </w:pBdr>
      <w:spacing w:before="100" w:beforeAutospacing="1" w:after="100" w:afterAutospacing="1"/>
      <w:jc w:val="left"/>
    </w:pPr>
    <w:rPr>
      <w:kern w:val="0"/>
      <w:sz w:val="24"/>
    </w:rPr>
  </w:style>
  <w:style w:type="paragraph" w:customStyle="1" w:styleId="xl25">
    <w:name w:val="xl25"/>
    <w:basedOn w:val="a"/>
    <w:rsid w:val="00FA4DD1"/>
    <w:pPr>
      <w:widowControl/>
      <w:pBdr>
        <w:left w:val="single" w:sz="4" w:space="0" w:color="auto"/>
        <w:right w:val="single" w:sz="4" w:space="0" w:color="auto"/>
      </w:pBdr>
      <w:spacing w:before="100" w:beforeAutospacing="1" w:after="100" w:afterAutospacing="1"/>
      <w:jc w:val="left"/>
    </w:pPr>
    <w:rPr>
      <w:kern w:val="0"/>
      <w:sz w:val="24"/>
    </w:rPr>
  </w:style>
  <w:style w:type="paragraph" w:customStyle="1" w:styleId="xl26">
    <w:name w:val="xl26"/>
    <w:basedOn w:val="a"/>
    <w:rsid w:val="00FA4DD1"/>
    <w:pPr>
      <w:widowControl/>
      <w:pBdr>
        <w:left w:val="single" w:sz="4" w:space="0" w:color="auto"/>
        <w:right w:val="single" w:sz="4" w:space="0" w:color="auto"/>
      </w:pBdr>
      <w:spacing w:before="100" w:beforeAutospacing="1" w:after="100" w:afterAutospacing="1"/>
      <w:jc w:val="left"/>
      <w:textAlignment w:val="center"/>
    </w:pPr>
    <w:rPr>
      <w:kern w:val="0"/>
      <w:sz w:val="24"/>
    </w:rPr>
  </w:style>
  <w:style w:type="paragraph" w:customStyle="1" w:styleId="xl27">
    <w:name w:val="xl27"/>
    <w:basedOn w:val="a"/>
    <w:rsid w:val="00FA4DD1"/>
    <w:pPr>
      <w:widowControl/>
      <w:pBdr>
        <w:left w:val="single" w:sz="4" w:space="0" w:color="auto"/>
        <w:right w:val="single" w:sz="4" w:space="0" w:color="auto"/>
      </w:pBdr>
      <w:spacing w:before="100" w:beforeAutospacing="1" w:after="100" w:afterAutospacing="1"/>
      <w:jc w:val="center"/>
      <w:textAlignment w:val="center"/>
    </w:pPr>
    <w:rPr>
      <w:kern w:val="0"/>
      <w:sz w:val="24"/>
    </w:rPr>
  </w:style>
  <w:style w:type="paragraph" w:customStyle="1" w:styleId="xl28">
    <w:name w:val="xl28"/>
    <w:basedOn w:val="a"/>
    <w:rsid w:val="00FA4DD1"/>
    <w:pPr>
      <w:widowControl/>
      <w:pBdr>
        <w:top w:val="single" w:sz="4" w:space="0" w:color="auto"/>
        <w:left w:val="single" w:sz="4" w:space="0" w:color="auto"/>
      </w:pBdr>
      <w:spacing w:before="100" w:beforeAutospacing="1" w:after="100" w:afterAutospacing="1"/>
      <w:jc w:val="left"/>
    </w:pPr>
    <w:rPr>
      <w:kern w:val="0"/>
      <w:sz w:val="24"/>
    </w:rPr>
  </w:style>
  <w:style w:type="paragraph" w:customStyle="1" w:styleId="xl29">
    <w:name w:val="xl29"/>
    <w:basedOn w:val="a"/>
    <w:rsid w:val="00FA4DD1"/>
    <w:pPr>
      <w:widowControl/>
      <w:pBdr>
        <w:top w:val="single" w:sz="4" w:space="0" w:color="auto"/>
        <w:left w:val="single" w:sz="4" w:space="0" w:color="auto"/>
        <w:right w:val="single" w:sz="4" w:space="0" w:color="auto"/>
      </w:pBdr>
      <w:spacing w:before="100" w:beforeAutospacing="1" w:after="100" w:afterAutospacing="1"/>
      <w:jc w:val="left"/>
    </w:pPr>
    <w:rPr>
      <w:kern w:val="0"/>
      <w:sz w:val="24"/>
    </w:rPr>
  </w:style>
  <w:style w:type="paragraph" w:customStyle="1" w:styleId="xl30">
    <w:name w:val="xl30"/>
    <w:basedOn w:val="a"/>
    <w:rsid w:val="00FA4DD1"/>
    <w:pPr>
      <w:widowControl/>
      <w:pBdr>
        <w:top w:val="single" w:sz="4" w:space="0" w:color="auto"/>
        <w:left w:val="single" w:sz="4" w:space="0" w:color="auto"/>
        <w:right w:val="single" w:sz="4" w:space="0" w:color="auto"/>
      </w:pBdr>
      <w:spacing w:before="100" w:beforeAutospacing="1" w:after="100" w:afterAutospacing="1"/>
      <w:jc w:val="center"/>
    </w:pPr>
    <w:rPr>
      <w:kern w:val="0"/>
      <w:sz w:val="24"/>
    </w:rPr>
  </w:style>
  <w:style w:type="paragraph" w:customStyle="1" w:styleId="xl31">
    <w:name w:val="xl31"/>
    <w:basedOn w:val="a"/>
    <w:rsid w:val="00FA4DD1"/>
    <w:pPr>
      <w:widowControl/>
      <w:pBdr>
        <w:left w:val="single" w:sz="4" w:space="0" w:color="auto"/>
      </w:pBdr>
      <w:spacing w:before="100" w:beforeAutospacing="1" w:after="100" w:afterAutospacing="1"/>
      <w:jc w:val="left"/>
      <w:textAlignment w:val="center"/>
    </w:pPr>
    <w:rPr>
      <w:kern w:val="0"/>
      <w:sz w:val="24"/>
    </w:rPr>
  </w:style>
  <w:style w:type="paragraph" w:customStyle="1" w:styleId="font5">
    <w:name w:val="font5"/>
    <w:basedOn w:val="a"/>
    <w:rsid w:val="00FA4DD1"/>
    <w:pPr>
      <w:widowControl/>
      <w:spacing w:before="100" w:beforeAutospacing="1" w:after="100" w:afterAutospacing="1"/>
      <w:jc w:val="left"/>
    </w:pPr>
    <w:rPr>
      <w:rFonts w:hint="eastAsia"/>
      <w:kern w:val="0"/>
      <w:sz w:val="12"/>
      <w:szCs w:val="12"/>
    </w:rPr>
  </w:style>
  <w:style w:type="paragraph" w:customStyle="1" w:styleId="xl32">
    <w:name w:val="xl32"/>
    <w:basedOn w:val="a"/>
    <w:rsid w:val="00FA4DD1"/>
    <w:pPr>
      <w:widowControl/>
      <w:pBdr>
        <w:left w:val="single" w:sz="4" w:space="0" w:color="auto"/>
        <w:right w:val="dotted" w:sz="4" w:space="0" w:color="auto"/>
      </w:pBdr>
      <w:spacing w:before="100" w:beforeAutospacing="1" w:after="100" w:afterAutospacing="1"/>
      <w:jc w:val="left"/>
      <w:textAlignment w:val="center"/>
    </w:pPr>
    <w:rPr>
      <w:kern w:val="0"/>
      <w:sz w:val="24"/>
    </w:rPr>
  </w:style>
  <w:style w:type="paragraph" w:customStyle="1" w:styleId="xl33">
    <w:name w:val="xl33"/>
    <w:basedOn w:val="a"/>
    <w:rsid w:val="00FA4DD1"/>
    <w:pPr>
      <w:widowControl/>
      <w:pBdr>
        <w:left w:val="dotted" w:sz="4" w:space="0" w:color="auto"/>
        <w:right w:val="single" w:sz="4" w:space="0" w:color="auto"/>
      </w:pBdr>
      <w:spacing w:before="100" w:beforeAutospacing="1" w:after="100" w:afterAutospacing="1"/>
      <w:jc w:val="left"/>
      <w:textAlignment w:val="center"/>
    </w:pPr>
    <w:rPr>
      <w:kern w:val="0"/>
      <w:sz w:val="24"/>
    </w:rPr>
  </w:style>
  <w:style w:type="paragraph" w:customStyle="1" w:styleId="xl34">
    <w:name w:val="xl34"/>
    <w:basedOn w:val="a"/>
    <w:rsid w:val="00FA4DD1"/>
    <w:pPr>
      <w:widowControl/>
      <w:pBdr>
        <w:top w:val="single" w:sz="4" w:space="0" w:color="auto"/>
        <w:left w:val="single" w:sz="4" w:space="0" w:color="auto"/>
        <w:right w:val="single" w:sz="4" w:space="0" w:color="auto"/>
      </w:pBdr>
      <w:spacing w:before="100" w:beforeAutospacing="1" w:after="100" w:afterAutospacing="1"/>
      <w:jc w:val="center"/>
    </w:pPr>
    <w:rPr>
      <w:kern w:val="0"/>
      <w:sz w:val="24"/>
    </w:rPr>
  </w:style>
  <w:style w:type="paragraph" w:customStyle="1" w:styleId="xl35">
    <w:name w:val="xl35"/>
    <w:basedOn w:val="a"/>
    <w:rsid w:val="00FA4DD1"/>
    <w:pPr>
      <w:widowControl/>
      <w:pBdr>
        <w:left w:val="single" w:sz="4" w:space="0" w:color="auto"/>
        <w:right w:val="single" w:sz="4" w:space="0" w:color="auto"/>
      </w:pBdr>
      <w:spacing w:before="100" w:beforeAutospacing="1" w:after="100" w:afterAutospacing="1"/>
      <w:jc w:val="center"/>
      <w:textAlignment w:val="center"/>
    </w:pPr>
    <w:rPr>
      <w:kern w:val="0"/>
      <w:sz w:val="24"/>
    </w:rPr>
  </w:style>
  <w:style w:type="paragraph" w:customStyle="1" w:styleId="xl36">
    <w:name w:val="xl36"/>
    <w:basedOn w:val="a"/>
    <w:rsid w:val="00FA4DD1"/>
    <w:pPr>
      <w:widowControl/>
      <w:pBdr>
        <w:left w:val="single" w:sz="4" w:space="0" w:color="auto"/>
        <w:right w:val="single" w:sz="4" w:space="0" w:color="auto"/>
      </w:pBdr>
      <w:spacing w:before="100" w:beforeAutospacing="1" w:after="100" w:afterAutospacing="1"/>
      <w:jc w:val="center"/>
    </w:pPr>
    <w:rPr>
      <w:kern w:val="0"/>
      <w:sz w:val="24"/>
    </w:rPr>
  </w:style>
  <w:style w:type="paragraph" w:customStyle="1" w:styleId="xl37">
    <w:name w:val="xl37"/>
    <w:basedOn w:val="a"/>
    <w:rsid w:val="00FA4DD1"/>
    <w:pPr>
      <w:widowControl/>
      <w:pBdr>
        <w:left w:val="single" w:sz="4" w:space="0" w:color="auto"/>
        <w:bottom w:val="single" w:sz="4" w:space="0" w:color="auto"/>
        <w:right w:val="single" w:sz="4" w:space="0" w:color="auto"/>
      </w:pBdr>
      <w:spacing w:before="100" w:beforeAutospacing="1" w:after="100" w:afterAutospacing="1"/>
      <w:jc w:val="center"/>
    </w:pPr>
    <w:rPr>
      <w:kern w:val="0"/>
      <w:sz w:val="24"/>
    </w:rPr>
  </w:style>
  <w:style w:type="paragraph" w:customStyle="1" w:styleId="xl38">
    <w:name w:val="xl38"/>
    <w:basedOn w:val="a"/>
    <w:rsid w:val="00FA4DD1"/>
    <w:pPr>
      <w:widowControl/>
      <w:pBdr>
        <w:left w:val="single" w:sz="4" w:space="0" w:color="auto"/>
        <w:bottom w:val="single" w:sz="4" w:space="0" w:color="auto"/>
        <w:right w:val="dotted" w:sz="4" w:space="0" w:color="auto"/>
      </w:pBdr>
      <w:spacing w:before="100" w:beforeAutospacing="1" w:after="100" w:afterAutospacing="1"/>
      <w:jc w:val="center"/>
      <w:textAlignment w:val="center"/>
    </w:pPr>
    <w:rPr>
      <w:kern w:val="0"/>
      <w:sz w:val="24"/>
    </w:rPr>
  </w:style>
  <w:style w:type="paragraph" w:customStyle="1" w:styleId="xl39">
    <w:name w:val="xl39"/>
    <w:basedOn w:val="a"/>
    <w:rsid w:val="00FA4DD1"/>
    <w:pPr>
      <w:widowControl/>
      <w:pBdr>
        <w:left w:val="dotted" w:sz="4" w:space="0" w:color="auto"/>
        <w:bottom w:val="single" w:sz="4" w:space="0" w:color="auto"/>
        <w:right w:val="single" w:sz="4" w:space="0" w:color="auto"/>
      </w:pBdr>
      <w:spacing w:before="100" w:beforeAutospacing="1" w:after="100" w:afterAutospacing="1"/>
      <w:jc w:val="center"/>
      <w:textAlignment w:val="center"/>
    </w:pPr>
    <w:rPr>
      <w:kern w:val="0"/>
      <w:sz w:val="24"/>
    </w:rPr>
  </w:style>
  <w:style w:type="paragraph" w:customStyle="1" w:styleId="xl40">
    <w:name w:val="xl40"/>
    <w:basedOn w:val="a"/>
    <w:rsid w:val="00FA4DD1"/>
    <w:pPr>
      <w:widowControl/>
      <w:pBdr>
        <w:left w:val="single" w:sz="4" w:space="0" w:color="auto"/>
        <w:bottom w:val="single" w:sz="4" w:space="0" w:color="auto"/>
        <w:right w:val="dotted" w:sz="4" w:space="0" w:color="auto"/>
      </w:pBdr>
      <w:spacing w:before="100" w:beforeAutospacing="1" w:after="100" w:afterAutospacing="1"/>
      <w:jc w:val="left"/>
      <w:textAlignment w:val="center"/>
    </w:pPr>
    <w:rPr>
      <w:kern w:val="0"/>
      <w:sz w:val="24"/>
    </w:rPr>
  </w:style>
  <w:style w:type="paragraph" w:customStyle="1" w:styleId="xl41">
    <w:name w:val="xl41"/>
    <w:basedOn w:val="a"/>
    <w:rsid w:val="00FA4DD1"/>
    <w:pPr>
      <w:widowControl/>
      <w:pBdr>
        <w:left w:val="single" w:sz="4" w:space="0" w:color="auto"/>
        <w:bottom w:val="single" w:sz="4" w:space="0" w:color="auto"/>
        <w:right w:val="single" w:sz="4" w:space="0" w:color="auto"/>
      </w:pBdr>
      <w:spacing w:before="100" w:beforeAutospacing="1" w:after="100" w:afterAutospacing="1"/>
      <w:jc w:val="center"/>
      <w:textAlignment w:val="center"/>
    </w:pPr>
    <w:rPr>
      <w:kern w:val="0"/>
      <w:sz w:val="24"/>
    </w:rPr>
  </w:style>
  <w:style w:type="paragraph" w:customStyle="1" w:styleId="xl42">
    <w:name w:val="xl42"/>
    <w:basedOn w:val="a"/>
    <w:rsid w:val="00FA4DD1"/>
    <w:pPr>
      <w:widowControl/>
      <w:pBdr>
        <w:left w:val="dotted" w:sz="4" w:space="0" w:color="auto"/>
        <w:bottom w:val="single" w:sz="4" w:space="0" w:color="auto"/>
        <w:right w:val="single" w:sz="4" w:space="0" w:color="auto"/>
      </w:pBdr>
      <w:spacing w:before="100" w:beforeAutospacing="1" w:after="100" w:afterAutospacing="1"/>
      <w:jc w:val="left"/>
      <w:textAlignment w:val="center"/>
    </w:pPr>
    <w:rPr>
      <w:kern w:val="0"/>
      <w:sz w:val="24"/>
    </w:rPr>
  </w:style>
  <w:style w:type="paragraph" w:customStyle="1" w:styleId="xl43">
    <w:name w:val="xl43"/>
    <w:basedOn w:val="a"/>
    <w:rsid w:val="00FA4DD1"/>
    <w:pPr>
      <w:widowControl/>
      <w:pBdr>
        <w:top w:val="single" w:sz="4" w:space="0" w:color="auto"/>
        <w:left w:val="single" w:sz="4" w:space="0" w:color="auto"/>
        <w:right w:val="single" w:sz="4" w:space="0" w:color="auto"/>
      </w:pBdr>
      <w:spacing w:before="100" w:beforeAutospacing="1" w:after="100" w:afterAutospacing="1"/>
      <w:jc w:val="center"/>
      <w:textAlignment w:val="center"/>
    </w:pPr>
    <w:rPr>
      <w:kern w:val="0"/>
      <w:sz w:val="24"/>
    </w:rPr>
  </w:style>
  <w:style w:type="paragraph" w:customStyle="1" w:styleId="xl44">
    <w:name w:val="xl44"/>
    <w:basedOn w:val="a"/>
    <w:rsid w:val="00FA4DD1"/>
    <w:pPr>
      <w:widowControl/>
      <w:pBdr>
        <w:top w:val="single" w:sz="4" w:space="0" w:color="auto"/>
        <w:left w:val="single" w:sz="4" w:space="0" w:color="auto"/>
      </w:pBdr>
      <w:spacing w:before="100" w:beforeAutospacing="1" w:after="100" w:afterAutospacing="1"/>
      <w:jc w:val="left"/>
      <w:textAlignment w:val="center"/>
    </w:pPr>
    <w:rPr>
      <w:kern w:val="0"/>
      <w:sz w:val="24"/>
    </w:rPr>
  </w:style>
  <w:style w:type="paragraph" w:customStyle="1" w:styleId="xl45">
    <w:name w:val="xl45"/>
    <w:basedOn w:val="a"/>
    <w:rsid w:val="00FA4DD1"/>
    <w:pPr>
      <w:widowControl/>
      <w:pBdr>
        <w:left w:val="single" w:sz="4" w:space="0" w:color="auto"/>
        <w:bottom w:val="single" w:sz="4" w:space="0" w:color="auto"/>
        <w:right w:val="dotted" w:sz="4" w:space="0" w:color="auto"/>
      </w:pBdr>
      <w:spacing w:before="100" w:beforeAutospacing="1" w:after="100" w:afterAutospacing="1"/>
      <w:jc w:val="center"/>
      <w:textAlignment w:val="center"/>
    </w:pPr>
    <w:rPr>
      <w:kern w:val="0"/>
      <w:sz w:val="24"/>
    </w:rPr>
  </w:style>
  <w:style w:type="paragraph" w:customStyle="1" w:styleId="xl46">
    <w:name w:val="xl46"/>
    <w:basedOn w:val="a"/>
    <w:rsid w:val="00FA4DD1"/>
    <w:pPr>
      <w:widowControl/>
      <w:pBdr>
        <w:left w:val="dotted" w:sz="4" w:space="0" w:color="auto"/>
        <w:bottom w:val="single" w:sz="4" w:space="0" w:color="auto"/>
        <w:right w:val="single" w:sz="4" w:space="0" w:color="auto"/>
      </w:pBdr>
      <w:spacing w:before="100" w:beforeAutospacing="1" w:after="100" w:afterAutospacing="1"/>
      <w:jc w:val="center"/>
      <w:textAlignment w:val="center"/>
    </w:pPr>
    <w:rPr>
      <w:kern w:val="0"/>
      <w:sz w:val="24"/>
    </w:rPr>
  </w:style>
  <w:style w:type="paragraph" w:customStyle="1" w:styleId="xl47">
    <w:name w:val="xl47"/>
    <w:basedOn w:val="a"/>
    <w:rsid w:val="00FA4DD1"/>
    <w:pPr>
      <w:widowControl/>
      <w:pBdr>
        <w:left w:val="single" w:sz="4" w:space="0" w:color="auto"/>
        <w:bottom w:val="single" w:sz="4" w:space="0" w:color="auto"/>
        <w:right w:val="dotted" w:sz="4" w:space="0" w:color="auto"/>
      </w:pBdr>
      <w:spacing w:before="100" w:beforeAutospacing="1" w:after="100" w:afterAutospacing="1"/>
      <w:jc w:val="center"/>
      <w:textAlignment w:val="center"/>
    </w:pPr>
    <w:rPr>
      <w:kern w:val="0"/>
      <w:sz w:val="24"/>
    </w:rPr>
  </w:style>
  <w:style w:type="paragraph" w:customStyle="1" w:styleId="xl48">
    <w:name w:val="xl48"/>
    <w:basedOn w:val="a"/>
    <w:rsid w:val="00FA4DD1"/>
    <w:pPr>
      <w:widowControl/>
      <w:pBdr>
        <w:left w:val="dotted" w:sz="4" w:space="0" w:color="auto"/>
        <w:bottom w:val="single" w:sz="4" w:space="0" w:color="auto"/>
        <w:right w:val="single" w:sz="4" w:space="0" w:color="auto"/>
      </w:pBdr>
      <w:spacing w:before="100" w:beforeAutospacing="1" w:after="100" w:afterAutospacing="1"/>
      <w:jc w:val="center"/>
      <w:textAlignment w:val="center"/>
    </w:pPr>
    <w:rPr>
      <w:kern w:val="0"/>
      <w:sz w:val="24"/>
    </w:rPr>
  </w:style>
  <w:style w:type="paragraph" w:customStyle="1" w:styleId="xl49">
    <w:name w:val="xl49"/>
    <w:basedOn w:val="a"/>
    <w:rsid w:val="00FA4DD1"/>
    <w:pPr>
      <w:widowControl/>
      <w:pBdr>
        <w:left w:val="single" w:sz="4" w:space="0" w:color="auto"/>
        <w:bottom w:val="single" w:sz="4" w:space="0" w:color="auto"/>
        <w:right w:val="dotted" w:sz="4" w:space="0" w:color="auto"/>
      </w:pBdr>
      <w:spacing w:before="100" w:beforeAutospacing="1" w:after="100" w:afterAutospacing="1"/>
      <w:jc w:val="left"/>
      <w:textAlignment w:val="center"/>
    </w:pPr>
    <w:rPr>
      <w:kern w:val="0"/>
      <w:sz w:val="24"/>
    </w:rPr>
  </w:style>
  <w:style w:type="paragraph" w:customStyle="1" w:styleId="xl50">
    <w:name w:val="xl50"/>
    <w:basedOn w:val="a"/>
    <w:rsid w:val="00FA4DD1"/>
    <w:pPr>
      <w:widowControl/>
      <w:pBdr>
        <w:left w:val="dotted" w:sz="4" w:space="0" w:color="auto"/>
        <w:bottom w:val="single" w:sz="4" w:space="0" w:color="auto"/>
        <w:right w:val="single" w:sz="4" w:space="0" w:color="auto"/>
      </w:pBdr>
      <w:spacing w:before="100" w:beforeAutospacing="1" w:after="100" w:afterAutospacing="1"/>
      <w:jc w:val="left"/>
      <w:textAlignment w:val="center"/>
    </w:pPr>
    <w:rPr>
      <w:kern w:val="0"/>
      <w:sz w:val="24"/>
    </w:rPr>
  </w:style>
  <w:style w:type="paragraph" w:customStyle="1" w:styleId="xl51">
    <w:name w:val="xl51"/>
    <w:basedOn w:val="a"/>
    <w:rsid w:val="00FA4DD1"/>
    <w:pPr>
      <w:widowControl/>
      <w:pBdr>
        <w:bottom w:val="single" w:sz="4" w:space="0" w:color="auto"/>
      </w:pBdr>
      <w:spacing w:before="100" w:beforeAutospacing="1" w:after="100" w:afterAutospacing="1"/>
      <w:jc w:val="left"/>
      <w:textAlignment w:val="center"/>
    </w:pPr>
    <w:rPr>
      <w:kern w:val="0"/>
      <w:sz w:val="24"/>
    </w:rPr>
  </w:style>
  <w:style w:type="paragraph" w:customStyle="1" w:styleId="xl52">
    <w:name w:val="xl52"/>
    <w:basedOn w:val="a"/>
    <w:rsid w:val="00FA4DD1"/>
    <w:pPr>
      <w:widowControl/>
      <w:pBdr>
        <w:left w:val="single" w:sz="4" w:space="0" w:color="auto"/>
        <w:right w:val="single" w:sz="4" w:space="0" w:color="auto"/>
      </w:pBdr>
      <w:spacing w:before="100" w:beforeAutospacing="1" w:after="100" w:afterAutospacing="1"/>
      <w:jc w:val="left"/>
      <w:textAlignment w:val="center"/>
    </w:pPr>
    <w:rPr>
      <w:rFonts w:hint="eastAsia"/>
      <w:kern w:val="0"/>
      <w:sz w:val="20"/>
      <w:szCs w:val="20"/>
    </w:rPr>
  </w:style>
  <w:style w:type="paragraph" w:customStyle="1" w:styleId="xl53">
    <w:name w:val="xl53"/>
    <w:basedOn w:val="a"/>
    <w:rsid w:val="00FA4DD1"/>
    <w:pPr>
      <w:widowControl/>
      <w:pBdr>
        <w:left w:val="single" w:sz="4" w:space="0" w:color="auto"/>
      </w:pBdr>
      <w:spacing w:before="100" w:beforeAutospacing="1" w:after="100" w:afterAutospacing="1"/>
      <w:jc w:val="left"/>
      <w:textAlignment w:val="center"/>
    </w:pPr>
    <w:rPr>
      <w:rFonts w:hint="eastAsia"/>
      <w:kern w:val="0"/>
      <w:sz w:val="20"/>
      <w:szCs w:val="20"/>
    </w:rPr>
  </w:style>
  <w:style w:type="paragraph" w:customStyle="1" w:styleId="xl55">
    <w:name w:val="xl55"/>
    <w:basedOn w:val="a"/>
    <w:rsid w:val="00FA4DD1"/>
    <w:pPr>
      <w:widowControl/>
      <w:pBdr>
        <w:left w:val="single" w:sz="4" w:space="0" w:color="auto"/>
        <w:bottom w:val="single" w:sz="4" w:space="0" w:color="auto"/>
        <w:right w:val="single" w:sz="4" w:space="0" w:color="auto"/>
      </w:pBdr>
      <w:spacing w:before="100" w:beforeAutospacing="1" w:after="100" w:afterAutospacing="1"/>
      <w:jc w:val="left"/>
    </w:pPr>
    <w:rPr>
      <w:kern w:val="0"/>
      <w:sz w:val="24"/>
    </w:rPr>
  </w:style>
  <w:style w:type="paragraph" w:customStyle="1" w:styleId="xl56">
    <w:name w:val="xl56"/>
    <w:basedOn w:val="a"/>
    <w:rsid w:val="00FA4DD1"/>
    <w:pPr>
      <w:widowControl/>
      <w:pBdr>
        <w:top w:val="single" w:sz="4" w:space="0" w:color="auto"/>
        <w:left w:val="single" w:sz="4" w:space="0" w:color="auto"/>
        <w:bottom w:val="single" w:sz="4" w:space="0" w:color="auto"/>
      </w:pBdr>
      <w:spacing w:before="100" w:beforeAutospacing="1" w:after="100" w:afterAutospacing="1"/>
      <w:jc w:val="left"/>
    </w:pPr>
    <w:rPr>
      <w:kern w:val="0"/>
      <w:sz w:val="24"/>
    </w:rPr>
  </w:style>
  <w:style w:type="paragraph" w:customStyle="1" w:styleId="xl57">
    <w:name w:val="xl57"/>
    <w:basedOn w:val="a"/>
    <w:rsid w:val="00FA4DD1"/>
    <w:pPr>
      <w:widowControl/>
      <w:pBdr>
        <w:left w:val="single" w:sz="4" w:space="0" w:color="auto"/>
        <w:bottom w:val="single" w:sz="4" w:space="0" w:color="auto"/>
        <w:right w:val="single" w:sz="4" w:space="0" w:color="auto"/>
      </w:pBdr>
      <w:spacing w:before="100" w:beforeAutospacing="1" w:after="100" w:afterAutospacing="1"/>
      <w:jc w:val="center"/>
    </w:pPr>
    <w:rPr>
      <w:kern w:val="0"/>
      <w:sz w:val="24"/>
    </w:rPr>
  </w:style>
  <w:style w:type="paragraph" w:customStyle="1" w:styleId="xl58">
    <w:name w:val="xl58"/>
    <w:basedOn w:val="a"/>
    <w:rsid w:val="00FA4DD1"/>
    <w:pPr>
      <w:widowControl/>
      <w:pBdr>
        <w:left w:val="single" w:sz="4" w:space="0" w:color="auto"/>
        <w:bottom w:val="single" w:sz="4" w:space="0" w:color="auto"/>
      </w:pBdr>
      <w:spacing w:before="100" w:beforeAutospacing="1" w:after="100" w:afterAutospacing="1"/>
      <w:jc w:val="left"/>
    </w:pPr>
    <w:rPr>
      <w:kern w:val="0"/>
      <w:sz w:val="24"/>
    </w:rPr>
  </w:style>
  <w:style w:type="paragraph" w:customStyle="1" w:styleId="xl54">
    <w:name w:val="xl54"/>
    <w:basedOn w:val="a"/>
    <w:rsid w:val="00FA4DD1"/>
    <w:pPr>
      <w:widowControl/>
      <w:pBdr>
        <w:top w:val="single" w:sz="8" w:space="0" w:color="auto"/>
      </w:pBdr>
      <w:spacing w:before="100" w:beforeAutospacing="1" w:after="100" w:afterAutospacing="1"/>
      <w:jc w:val="center"/>
      <w:textAlignment w:val="center"/>
    </w:pPr>
    <w:rPr>
      <w:rFonts w:hAnsi="ＭＳ 明朝" w:cs="Arial Unicode MS" w:hint="eastAsia"/>
      <w:kern w:val="0"/>
      <w:sz w:val="24"/>
    </w:rPr>
  </w:style>
  <w:style w:type="paragraph" w:customStyle="1" w:styleId="font6">
    <w:name w:val="font6"/>
    <w:basedOn w:val="a"/>
    <w:rsid w:val="00FA4DD1"/>
    <w:pPr>
      <w:widowControl/>
      <w:spacing w:before="100" w:beforeAutospacing="1" w:after="100" w:afterAutospacing="1"/>
      <w:jc w:val="left"/>
    </w:pPr>
    <w:rPr>
      <w:rFonts w:ascii="ＭＳ Ｐ明朝" w:eastAsia="ＭＳ Ｐ明朝" w:hAnsi="ＭＳ Ｐ明朝" w:cs="Arial Unicode MS" w:hint="eastAsia"/>
      <w:kern w:val="0"/>
      <w:sz w:val="12"/>
      <w:szCs w:val="12"/>
    </w:rPr>
  </w:style>
  <w:style w:type="paragraph" w:styleId="21">
    <w:name w:val="Body Text 2"/>
    <w:basedOn w:val="a"/>
    <w:link w:val="22"/>
    <w:rsid w:val="00FA4DD1"/>
    <w:pPr>
      <w:adjustRightInd w:val="0"/>
      <w:ind w:rightChars="-47" w:right="-99"/>
      <w:textAlignment w:val="baseline"/>
    </w:pPr>
    <w:rPr>
      <w:rFonts w:hAnsi="ＭＳ 明朝"/>
      <w:kern w:val="0"/>
      <w:sz w:val="21"/>
      <w:szCs w:val="16"/>
    </w:rPr>
  </w:style>
  <w:style w:type="paragraph" w:customStyle="1" w:styleId="xl59">
    <w:name w:val="xl59"/>
    <w:basedOn w:val="a"/>
    <w:rsid w:val="00FA4DD1"/>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kern w:val="0"/>
      <w:sz w:val="20"/>
      <w:szCs w:val="20"/>
      <w:u w:val="single"/>
    </w:rPr>
  </w:style>
  <w:style w:type="paragraph" w:customStyle="1" w:styleId="xl60">
    <w:name w:val="xl60"/>
    <w:basedOn w:val="a"/>
    <w:rsid w:val="00FA4DD1"/>
    <w:pPr>
      <w:widowControl/>
      <w:pBdr>
        <w:top w:val="single" w:sz="4" w:space="0" w:color="auto"/>
        <w:left w:val="single" w:sz="4" w:space="0" w:color="auto"/>
        <w:right w:val="dotted" w:sz="4" w:space="0" w:color="auto"/>
      </w:pBdr>
      <w:spacing w:before="100" w:beforeAutospacing="1" w:after="100" w:afterAutospacing="1"/>
      <w:jc w:val="center"/>
      <w:textAlignment w:val="center"/>
    </w:pPr>
    <w:rPr>
      <w:rFonts w:ascii="Arial Unicode MS" w:eastAsia="Arial Unicode MS" w:hAnsi="Arial Unicode MS" w:cs="Arial Unicode MS"/>
      <w:kern w:val="0"/>
      <w:sz w:val="20"/>
      <w:szCs w:val="20"/>
    </w:rPr>
  </w:style>
  <w:style w:type="paragraph" w:customStyle="1" w:styleId="xl61">
    <w:name w:val="xl61"/>
    <w:basedOn w:val="a"/>
    <w:rsid w:val="00FA4DD1"/>
    <w:pPr>
      <w:widowControl/>
      <w:pBdr>
        <w:top w:val="single" w:sz="4" w:space="0" w:color="auto"/>
        <w:left w:val="dotted"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kern w:val="0"/>
      <w:sz w:val="20"/>
      <w:szCs w:val="20"/>
    </w:rPr>
  </w:style>
  <w:style w:type="paragraph" w:customStyle="1" w:styleId="xl62">
    <w:name w:val="xl62"/>
    <w:basedOn w:val="a"/>
    <w:rsid w:val="00FA4DD1"/>
    <w:pPr>
      <w:widowControl/>
      <w:pBdr>
        <w:top w:val="single" w:sz="4" w:space="0" w:color="auto"/>
        <w:left w:val="single" w:sz="4" w:space="0" w:color="auto"/>
        <w:right w:val="single" w:sz="4" w:space="0" w:color="auto"/>
      </w:pBdr>
      <w:spacing w:before="100" w:beforeAutospacing="1" w:after="100" w:afterAutospacing="1"/>
      <w:jc w:val="left"/>
      <w:textAlignment w:val="center"/>
    </w:pPr>
    <w:rPr>
      <w:rFonts w:ascii="Arial Unicode MS" w:eastAsia="Arial Unicode MS" w:hAnsi="Arial Unicode MS" w:cs="Arial Unicode MS"/>
      <w:kern w:val="0"/>
      <w:sz w:val="16"/>
      <w:szCs w:val="16"/>
    </w:rPr>
  </w:style>
  <w:style w:type="paragraph" w:customStyle="1" w:styleId="xl63">
    <w:name w:val="xl63"/>
    <w:basedOn w:val="a"/>
    <w:rsid w:val="00FA4DD1"/>
    <w:pPr>
      <w:widowControl/>
      <w:pBdr>
        <w:top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kern w:val="0"/>
      <w:sz w:val="20"/>
      <w:szCs w:val="20"/>
      <w:u w:val="single"/>
    </w:rPr>
  </w:style>
  <w:style w:type="paragraph" w:customStyle="1" w:styleId="xl64">
    <w:name w:val="xl64"/>
    <w:basedOn w:val="a"/>
    <w:rsid w:val="00FA4DD1"/>
    <w:pPr>
      <w:widowControl/>
      <w:pBdr>
        <w:top w:val="single" w:sz="4" w:space="0" w:color="auto"/>
        <w:left w:val="dotted"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kern w:val="0"/>
      <w:sz w:val="20"/>
      <w:szCs w:val="20"/>
      <w:u w:val="single"/>
    </w:rPr>
  </w:style>
  <w:style w:type="paragraph" w:customStyle="1" w:styleId="xl65">
    <w:name w:val="xl65"/>
    <w:basedOn w:val="a"/>
    <w:rsid w:val="00FA4DD1"/>
    <w:pPr>
      <w:widowControl/>
      <w:pBdr>
        <w:left w:val="single" w:sz="4" w:space="0" w:color="auto"/>
        <w:right w:val="single" w:sz="4" w:space="0" w:color="auto"/>
      </w:pBdr>
      <w:spacing w:before="100" w:beforeAutospacing="1" w:after="100" w:afterAutospacing="1"/>
      <w:jc w:val="left"/>
      <w:textAlignment w:val="center"/>
    </w:pPr>
    <w:rPr>
      <w:rFonts w:ascii="Arial Unicode MS" w:eastAsia="Arial Unicode MS" w:hAnsi="Arial Unicode MS" w:cs="Arial Unicode MS"/>
      <w:kern w:val="0"/>
      <w:sz w:val="16"/>
      <w:szCs w:val="16"/>
    </w:rPr>
  </w:style>
  <w:style w:type="paragraph" w:customStyle="1" w:styleId="xl66">
    <w:name w:val="xl66"/>
    <w:basedOn w:val="a"/>
    <w:rsid w:val="00FA4DD1"/>
    <w:pPr>
      <w:widowControl/>
      <w:pBdr>
        <w:left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kern w:val="0"/>
      <w:sz w:val="20"/>
      <w:szCs w:val="20"/>
    </w:rPr>
  </w:style>
  <w:style w:type="paragraph" w:customStyle="1" w:styleId="xl67">
    <w:name w:val="xl67"/>
    <w:basedOn w:val="a"/>
    <w:rsid w:val="00FA4DD1"/>
    <w:pPr>
      <w:widowControl/>
      <w:pBdr>
        <w:left w:val="single" w:sz="4" w:space="0" w:color="auto"/>
        <w:right w:val="dotted" w:sz="4" w:space="0" w:color="auto"/>
      </w:pBdr>
      <w:spacing w:before="100" w:beforeAutospacing="1" w:after="100" w:afterAutospacing="1"/>
      <w:jc w:val="center"/>
      <w:textAlignment w:val="center"/>
    </w:pPr>
    <w:rPr>
      <w:rFonts w:ascii="Arial Unicode MS" w:eastAsia="Arial Unicode MS" w:hAnsi="Arial Unicode MS" w:cs="Arial Unicode MS"/>
      <w:kern w:val="0"/>
      <w:sz w:val="20"/>
      <w:szCs w:val="20"/>
      <w:u w:val="single"/>
    </w:rPr>
  </w:style>
  <w:style w:type="paragraph" w:customStyle="1" w:styleId="xl68">
    <w:name w:val="xl68"/>
    <w:basedOn w:val="a"/>
    <w:rsid w:val="00FA4DD1"/>
    <w:pPr>
      <w:widowControl/>
      <w:pBdr>
        <w:top w:val="single" w:sz="4" w:space="0" w:color="auto"/>
        <w:left w:val="single" w:sz="4" w:space="0" w:color="auto"/>
      </w:pBdr>
      <w:spacing w:before="100" w:beforeAutospacing="1" w:after="100" w:afterAutospacing="1"/>
      <w:jc w:val="left"/>
      <w:textAlignment w:val="center"/>
    </w:pPr>
    <w:rPr>
      <w:rFonts w:ascii="Arial Unicode MS" w:eastAsia="Arial Unicode MS" w:hAnsi="Arial Unicode MS" w:cs="Arial Unicode MS"/>
      <w:kern w:val="0"/>
      <w:sz w:val="20"/>
      <w:szCs w:val="20"/>
      <w:u w:val="single"/>
    </w:rPr>
  </w:style>
  <w:style w:type="paragraph" w:customStyle="1" w:styleId="xl69">
    <w:name w:val="xl69"/>
    <w:basedOn w:val="a"/>
    <w:rsid w:val="00FA4DD1"/>
    <w:pPr>
      <w:widowControl/>
      <w:pBdr>
        <w:top w:val="single" w:sz="4" w:space="0" w:color="auto"/>
        <w:right w:val="single" w:sz="4" w:space="0" w:color="auto"/>
      </w:pBdr>
      <w:spacing w:before="100" w:beforeAutospacing="1" w:after="100" w:afterAutospacing="1"/>
      <w:jc w:val="left"/>
      <w:textAlignment w:val="center"/>
    </w:pPr>
    <w:rPr>
      <w:rFonts w:ascii="ＭＳ Ｐ明朝" w:eastAsia="ＭＳ Ｐ明朝" w:hAnsi="ＭＳ Ｐ明朝" w:cs="Arial Unicode MS" w:hint="eastAsia"/>
      <w:kern w:val="0"/>
      <w:sz w:val="20"/>
      <w:szCs w:val="20"/>
    </w:rPr>
  </w:style>
  <w:style w:type="paragraph" w:customStyle="1" w:styleId="xl70">
    <w:name w:val="xl70"/>
    <w:basedOn w:val="a"/>
    <w:rsid w:val="00FA4DD1"/>
    <w:pPr>
      <w:widowControl/>
      <w:pBdr>
        <w:right w:val="single" w:sz="4" w:space="0" w:color="auto"/>
      </w:pBdr>
      <w:spacing w:before="100" w:beforeAutospacing="1" w:after="100" w:afterAutospacing="1"/>
      <w:jc w:val="left"/>
      <w:textAlignment w:val="center"/>
    </w:pPr>
    <w:rPr>
      <w:rFonts w:ascii="ＭＳ Ｐ明朝" w:eastAsia="ＭＳ Ｐ明朝" w:hAnsi="ＭＳ Ｐ明朝" w:cs="Arial Unicode MS" w:hint="eastAsia"/>
      <w:kern w:val="0"/>
      <w:sz w:val="20"/>
      <w:szCs w:val="20"/>
    </w:rPr>
  </w:style>
  <w:style w:type="paragraph" w:customStyle="1" w:styleId="xl71">
    <w:name w:val="xl71"/>
    <w:basedOn w:val="a"/>
    <w:rsid w:val="00FA4DD1"/>
    <w:pPr>
      <w:widowControl/>
      <w:pBdr>
        <w:right w:val="single" w:sz="4" w:space="0" w:color="auto"/>
      </w:pBdr>
      <w:spacing w:before="100" w:beforeAutospacing="1" w:after="100" w:afterAutospacing="1"/>
      <w:jc w:val="left"/>
      <w:textAlignment w:val="center"/>
    </w:pPr>
    <w:rPr>
      <w:rFonts w:ascii="ＭＳ Ｐ明朝" w:eastAsia="ＭＳ Ｐ明朝" w:hAnsi="ＭＳ Ｐ明朝" w:cs="Arial Unicode MS" w:hint="eastAsia"/>
      <w:kern w:val="0"/>
      <w:sz w:val="20"/>
      <w:szCs w:val="20"/>
      <w:u w:val="single"/>
    </w:rPr>
  </w:style>
  <w:style w:type="paragraph" w:customStyle="1" w:styleId="xl72">
    <w:name w:val="xl72"/>
    <w:basedOn w:val="a"/>
    <w:rsid w:val="00FA4DD1"/>
    <w:pPr>
      <w:widowControl/>
      <w:pBdr>
        <w:right w:val="single" w:sz="4" w:space="0" w:color="auto"/>
      </w:pBdr>
      <w:spacing w:before="100" w:beforeAutospacing="1" w:after="100" w:afterAutospacing="1"/>
      <w:jc w:val="left"/>
      <w:textAlignment w:val="center"/>
    </w:pPr>
    <w:rPr>
      <w:rFonts w:ascii="ＭＳ Ｐ明朝" w:eastAsia="ＭＳ Ｐ明朝" w:hAnsi="ＭＳ Ｐ明朝" w:cs="Arial Unicode MS" w:hint="eastAsia"/>
      <w:kern w:val="0"/>
      <w:sz w:val="20"/>
      <w:szCs w:val="20"/>
    </w:rPr>
  </w:style>
  <w:style w:type="paragraph" w:customStyle="1" w:styleId="xl73">
    <w:name w:val="xl73"/>
    <w:basedOn w:val="a"/>
    <w:rsid w:val="00FA4DD1"/>
    <w:pPr>
      <w:widowControl/>
      <w:pBdr>
        <w:left w:val="single" w:sz="4" w:space="0" w:color="auto"/>
      </w:pBdr>
      <w:spacing w:before="100" w:beforeAutospacing="1" w:after="100" w:afterAutospacing="1"/>
      <w:jc w:val="left"/>
      <w:textAlignment w:val="center"/>
    </w:pPr>
    <w:rPr>
      <w:rFonts w:ascii="ＭＳ Ｐ明朝" w:eastAsia="ＭＳ Ｐ明朝" w:hAnsi="ＭＳ Ｐ明朝" w:cs="Arial Unicode MS" w:hint="eastAsia"/>
      <w:kern w:val="0"/>
      <w:sz w:val="20"/>
      <w:szCs w:val="20"/>
      <w:u w:val="single"/>
    </w:rPr>
  </w:style>
  <w:style w:type="paragraph" w:customStyle="1" w:styleId="xl74">
    <w:name w:val="xl74"/>
    <w:basedOn w:val="a"/>
    <w:rsid w:val="00FA4DD1"/>
    <w:pPr>
      <w:widowControl/>
      <w:pBdr>
        <w:top w:val="single" w:sz="4" w:space="0" w:color="auto"/>
        <w:right w:val="dotted" w:sz="4" w:space="0" w:color="auto"/>
      </w:pBdr>
      <w:spacing w:before="100" w:beforeAutospacing="1" w:after="100" w:afterAutospacing="1"/>
      <w:jc w:val="center"/>
      <w:textAlignment w:val="center"/>
    </w:pPr>
    <w:rPr>
      <w:rFonts w:ascii="Arial Unicode MS" w:eastAsia="Arial Unicode MS" w:hAnsi="Arial Unicode MS" w:cs="Arial Unicode MS"/>
      <w:kern w:val="0"/>
      <w:sz w:val="20"/>
      <w:szCs w:val="20"/>
      <w:u w:val="single"/>
    </w:rPr>
  </w:style>
  <w:style w:type="paragraph" w:customStyle="1" w:styleId="xl75">
    <w:name w:val="xl75"/>
    <w:basedOn w:val="a"/>
    <w:rsid w:val="00FA4DD1"/>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kern w:val="0"/>
      <w:sz w:val="20"/>
      <w:szCs w:val="20"/>
      <w:u w:val="single"/>
    </w:rPr>
  </w:style>
  <w:style w:type="paragraph" w:customStyle="1" w:styleId="xl76">
    <w:name w:val="xl76"/>
    <w:basedOn w:val="a"/>
    <w:rsid w:val="00FA4DD1"/>
    <w:pPr>
      <w:widowControl/>
      <w:pBdr>
        <w:top w:val="single" w:sz="4" w:space="0" w:color="auto"/>
        <w:right w:val="single" w:sz="4" w:space="0" w:color="auto"/>
      </w:pBdr>
      <w:spacing w:before="100" w:beforeAutospacing="1" w:after="100" w:afterAutospacing="1"/>
      <w:jc w:val="left"/>
      <w:textAlignment w:val="center"/>
    </w:pPr>
    <w:rPr>
      <w:rFonts w:ascii="ＭＳ Ｐ明朝" w:eastAsia="ＭＳ Ｐ明朝" w:hAnsi="ＭＳ Ｐ明朝" w:cs="Arial Unicode MS" w:hint="eastAsia"/>
      <w:kern w:val="0"/>
      <w:sz w:val="16"/>
      <w:szCs w:val="16"/>
    </w:rPr>
  </w:style>
  <w:style w:type="paragraph" w:customStyle="1" w:styleId="xl77">
    <w:name w:val="xl77"/>
    <w:basedOn w:val="a"/>
    <w:rsid w:val="00FA4DD1"/>
    <w:pPr>
      <w:widowControl/>
      <w:pBdr>
        <w:left w:val="single" w:sz="4" w:space="0" w:color="auto"/>
      </w:pBdr>
      <w:spacing w:before="100" w:beforeAutospacing="1" w:after="100" w:afterAutospacing="1"/>
      <w:jc w:val="left"/>
      <w:textAlignment w:val="center"/>
    </w:pPr>
    <w:rPr>
      <w:rFonts w:ascii="Arial Unicode MS" w:eastAsia="Arial Unicode MS" w:hAnsi="Arial Unicode MS" w:cs="Arial Unicode MS"/>
      <w:kern w:val="0"/>
      <w:szCs w:val="18"/>
    </w:rPr>
  </w:style>
  <w:style w:type="paragraph" w:customStyle="1" w:styleId="xl78">
    <w:name w:val="xl78"/>
    <w:basedOn w:val="a"/>
    <w:rsid w:val="00FA4DD1"/>
    <w:pPr>
      <w:widowControl/>
      <w:pBdr>
        <w:right w:val="single" w:sz="4" w:space="0" w:color="auto"/>
      </w:pBdr>
      <w:spacing w:before="100" w:beforeAutospacing="1" w:after="100" w:afterAutospacing="1"/>
      <w:jc w:val="left"/>
      <w:textAlignment w:val="center"/>
    </w:pPr>
    <w:rPr>
      <w:rFonts w:ascii="ＭＳ Ｐ明朝" w:eastAsia="ＭＳ Ｐ明朝" w:hAnsi="ＭＳ Ｐ明朝" w:cs="Arial Unicode MS" w:hint="eastAsia"/>
      <w:kern w:val="0"/>
      <w:sz w:val="16"/>
      <w:szCs w:val="16"/>
    </w:rPr>
  </w:style>
  <w:style w:type="paragraph" w:customStyle="1" w:styleId="xl79">
    <w:name w:val="xl79"/>
    <w:basedOn w:val="a"/>
    <w:rsid w:val="00FA4DD1"/>
    <w:pPr>
      <w:widowControl/>
      <w:pBdr>
        <w:top w:val="single" w:sz="4" w:space="0" w:color="auto"/>
        <w:right w:val="single" w:sz="4" w:space="0" w:color="auto"/>
      </w:pBdr>
      <w:spacing w:before="100" w:beforeAutospacing="1" w:after="100" w:afterAutospacing="1"/>
      <w:jc w:val="left"/>
      <w:textAlignment w:val="center"/>
    </w:pPr>
    <w:rPr>
      <w:rFonts w:ascii="Arial Unicode MS" w:eastAsia="Arial Unicode MS" w:hAnsi="Arial Unicode MS" w:cs="Arial Unicode MS"/>
      <w:kern w:val="0"/>
      <w:sz w:val="20"/>
      <w:szCs w:val="20"/>
    </w:rPr>
  </w:style>
  <w:style w:type="paragraph" w:customStyle="1" w:styleId="xl80">
    <w:name w:val="xl80"/>
    <w:basedOn w:val="a"/>
    <w:rsid w:val="00FA4DD1"/>
    <w:pPr>
      <w:widowControl/>
      <w:pBdr>
        <w:top w:val="single" w:sz="4" w:space="0" w:color="auto"/>
        <w:left w:val="single" w:sz="4" w:space="0" w:color="auto"/>
        <w:bottom w:val="single" w:sz="4" w:space="0" w:color="auto"/>
      </w:pBdr>
      <w:spacing w:before="100" w:beforeAutospacing="1" w:after="100" w:afterAutospacing="1"/>
      <w:jc w:val="left"/>
      <w:textAlignment w:val="center"/>
    </w:pPr>
    <w:rPr>
      <w:rFonts w:ascii="Arial Unicode MS" w:eastAsia="Arial Unicode MS" w:hAnsi="Arial Unicode MS" w:cs="Arial Unicode MS"/>
      <w:kern w:val="0"/>
      <w:sz w:val="20"/>
      <w:szCs w:val="20"/>
    </w:rPr>
  </w:style>
  <w:style w:type="paragraph" w:customStyle="1" w:styleId="xl81">
    <w:name w:val="xl81"/>
    <w:basedOn w:val="a"/>
    <w:rsid w:val="00FA4DD1"/>
    <w:pPr>
      <w:widowControl/>
      <w:pBdr>
        <w:top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kern w:val="0"/>
      <w:sz w:val="20"/>
      <w:szCs w:val="20"/>
    </w:rPr>
  </w:style>
  <w:style w:type="paragraph" w:customStyle="1" w:styleId="xl82">
    <w:name w:val="xl82"/>
    <w:basedOn w:val="a"/>
    <w:rsid w:val="00FA4DD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kern w:val="0"/>
      <w:sz w:val="20"/>
      <w:szCs w:val="20"/>
    </w:rPr>
  </w:style>
  <w:style w:type="paragraph" w:customStyle="1" w:styleId="xl83">
    <w:name w:val="xl83"/>
    <w:basedOn w:val="a"/>
    <w:rsid w:val="00FA4DD1"/>
    <w:pPr>
      <w:widowControl/>
      <w:pBdr>
        <w:top w:val="single" w:sz="4" w:space="0" w:color="auto"/>
        <w:bottom w:val="single" w:sz="4" w:space="0" w:color="auto"/>
        <w:right w:val="dotted" w:sz="4" w:space="0" w:color="auto"/>
      </w:pBdr>
      <w:spacing w:before="100" w:beforeAutospacing="1" w:after="100" w:afterAutospacing="1"/>
      <w:jc w:val="center"/>
      <w:textAlignment w:val="center"/>
    </w:pPr>
    <w:rPr>
      <w:rFonts w:ascii="Arial Unicode MS" w:eastAsia="Arial Unicode MS" w:hAnsi="Arial Unicode MS" w:cs="Arial Unicode MS"/>
      <w:kern w:val="0"/>
      <w:sz w:val="20"/>
      <w:szCs w:val="20"/>
    </w:rPr>
  </w:style>
  <w:style w:type="paragraph" w:customStyle="1" w:styleId="xl84">
    <w:name w:val="xl84"/>
    <w:basedOn w:val="a"/>
    <w:rsid w:val="00FA4DD1"/>
    <w:pPr>
      <w:widowControl/>
      <w:pBdr>
        <w:top w:val="single" w:sz="4" w:space="0" w:color="auto"/>
        <w:left w:val="dotted"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kern w:val="0"/>
      <w:sz w:val="20"/>
      <w:szCs w:val="20"/>
    </w:rPr>
  </w:style>
  <w:style w:type="paragraph" w:customStyle="1" w:styleId="xl85">
    <w:name w:val="xl85"/>
    <w:basedOn w:val="a"/>
    <w:rsid w:val="00FA4DD1"/>
    <w:pPr>
      <w:widowControl/>
      <w:pBdr>
        <w:top w:val="single" w:sz="4" w:space="0" w:color="auto"/>
        <w:bottom w:val="single" w:sz="4" w:space="0" w:color="auto"/>
        <w:right w:val="single" w:sz="4" w:space="0" w:color="auto"/>
      </w:pBdr>
      <w:spacing w:before="100" w:beforeAutospacing="1" w:after="100" w:afterAutospacing="1"/>
      <w:jc w:val="left"/>
      <w:textAlignment w:val="center"/>
    </w:pPr>
    <w:rPr>
      <w:rFonts w:ascii="ＭＳ Ｐ明朝" w:eastAsia="ＭＳ Ｐ明朝" w:hAnsi="ＭＳ Ｐ明朝" w:cs="Arial Unicode MS" w:hint="eastAsia"/>
      <w:kern w:val="0"/>
      <w:sz w:val="20"/>
      <w:szCs w:val="20"/>
    </w:rPr>
  </w:style>
  <w:style w:type="paragraph" w:styleId="HTML">
    <w:name w:val="HTML Preformatted"/>
    <w:basedOn w:val="a"/>
    <w:link w:val="HTML0"/>
    <w:rsid w:val="00FA4D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Unicode MS" w:eastAsia="Arial Unicode MS" w:hAnsi="Arial Unicode MS" w:cs="Arial Unicode MS"/>
      <w:kern w:val="0"/>
      <w:sz w:val="20"/>
      <w:szCs w:val="20"/>
    </w:rPr>
  </w:style>
  <w:style w:type="table" w:styleId="af0">
    <w:name w:val="Table Grid"/>
    <w:basedOn w:val="a1"/>
    <w:rsid w:val="00D2262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フッター (文字)"/>
    <w:link w:val="a5"/>
    <w:rsid w:val="00821C5E"/>
    <w:rPr>
      <w:rFonts w:ascii="ＭＳ 明朝" w:eastAsia="ＭＳ 明朝" w:hAnsi="Century"/>
      <w:kern w:val="2"/>
      <w:sz w:val="18"/>
      <w:szCs w:val="24"/>
      <w:lang w:val="en-US" w:eastAsia="ja-JP" w:bidi="ar-SA"/>
    </w:rPr>
  </w:style>
  <w:style w:type="paragraph" w:customStyle="1" w:styleId="sentence1">
    <w:name w:val="sentence1"/>
    <w:basedOn w:val="a"/>
    <w:rsid w:val="00693F0C"/>
    <w:pPr>
      <w:widowControl/>
      <w:spacing w:before="75" w:after="75"/>
      <w:jc w:val="left"/>
    </w:pPr>
    <w:rPr>
      <w:rFonts w:ascii="ＭＳ Ｐゴシック" w:eastAsia="ＭＳ Ｐゴシック" w:hAnsi="ＭＳ Ｐゴシック" w:cs="ＭＳ Ｐゴシック"/>
      <w:kern w:val="0"/>
      <w:sz w:val="24"/>
    </w:rPr>
  </w:style>
  <w:style w:type="paragraph" w:styleId="af1">
    <w:name w:val="List Paragraph"/>
    <w:basedOn w:val="a"/>
    <w:qFormat/>
    <w:rsid w:val="00693F0C"/>
    <w:pPr>
      <w:ind w:left="360" w:hangingChars="200" w:hanging="360"/>
    </w:pPr>
    <w:rPr>
      <w:color w:val="FF0000"/>
    </w:rPr>
  </w:style>
  <w:style w:type="paragraph" w:styleId="Web">
    <w:name w:val="Normal (Web)"/>
    <w:basedOn w:val="a"/>
    <w:rsid w:val="00693F0C"/>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customStyle="1" w:styleId="fml1">
    <w:name w:val="fml1"/>
    <w:rsid w:val="00D250D8"/>
    <w:rPr>
      <w:color w:val="555555"/>
      <w:sz w:val="14"/>
      <w:szCs w:val="14"/>
    </w:rPr>
  </w:style>
  <w:style w:type="character" w:customStyle="1" w:styleId="af2">
    <w:name w:val="(文字) (文字)"/>
    <w:rsid w:val="00F4548C"/>
    <w:rPr>
      <w:rFonts w:ascii="ＭＳ 明朝" w:eastAsia="ＭＳ 明朝" w:hAnsi="Century"/>
      <w:kern w:val="2"/>
      <w:sz w:val="18"/>
      <w:szCs w:val="24"/>
      <w:lang w:val="en-US" w:eastAsia="ja-JP" w:bidi="ar-SA"/>
    </w:rPr>
  </w:style>
  <w:style w:type="paragraph" w:styleId="af3">
    <w:name w:val="Plain Text"/>
    <w:basedOn w:val="a"/>
    <w:link w:val="af4"/>
    <w:rsid w:val="007D7DE2"/>
    <w:rPr>
      <w:rFonts w:hAnsi="Courier New" w:cs="Courier New"/>
      <w:sz w:val="21"/>
      <w:szCs w:val="21"/>
    </w:rPr>
  </w:style>
  <w:style w:type="paragraph" w:styleId="af5">
    <w:name w:val="Balloon Text"/>
    <w:basedOn w:val="a"/>
    <w:link w:val="af6"/>
    <w:rsid w:val="00222D5C"/>
    <w:rPr>
      <w:rFonts w:ascii="Arial" w:eastAsia="ＭＳ ゴシック" w:hAnsi="Arial"/>
      <w:szCs w:val="18"/>
    </w:rPr>
  </w:style>
  <w:style w:type="character" w:customStyle="1" w:styleId="af6">
    <w:name w:val="吹き出し (文字)"/>
    <w:link w:val="af5"/>
    <w:rsid w:val="00222D5C"/>
    <w:rPr>
      <w:rFonts w:ascii="Arial" w:eastAsia="ＭＳ ゴシック" w:hAnsi="Arial" w:cs="Times New Roman"/>
      <w:kern w:val="2"/>
      <w:sz w:val="18"/>
      <w:szCs w:val="18"/>
    </w:rPr>
  </w:style>
  <w:style w:type="character" w:styleId="af7">
    <w:name w:val="Hyperlink"/>
    <w:rsid w:val="00D90A48"/>
    <w:rPr>
      <w:color w:val="0000FF"/>
      <w:u w:val="single"/>
    </w:rPr>
  </w:style>
  <w:style w:type="table" w:customStyle="1" w:styleId="1">
    <w:name w:val="表 (格子)1"/>
    <w:basedOn w:val="a1"/>
    <w:next w:val="af0"/>
    <w:uiPriority w:val="59"/>
    <w:rsid w:val="00C911CD"/>
    <w:rPr>
      <w:rFonts w:ascii="ＭＳ 明朝"/>
      <w:kern w:val="2"/>
      <w:sz w:val="1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1">
    <w:name w:val="Body Text 3"/>
    <w:basedOn w:val="a"/>
    <w:link w:val="32"/>
    <w:rsid w:val="00B371EB"/>
    <w:pPr>
      <w:spacing w:line="0" w:lineRule="atLeast"/>
    </w:pPr>
    <w:rPr>
      <w:color w:val="FF0000"/>
    </w:rPr>
  </w:style>
  <w:style w:type="character" w:customStyle="1" w:styleId="32">
    <w:name w:val="本文 3 (文字)"/>
    <w:link w:val="31"/>
    <w:rsid w:val="00B371EB"/>
    <w:rPr>
      <w:rFonts w:ascii="ＭＳ 明朝"/>
      <w:color w:val="FF0000"/>
      <w:kern w:val="2"/>
      <w:sz w:val="18"/>
      <w:szCs w:val="24"/>
    </w:rPr>
  </w:style>
  <w:style w:type="character" w:styleId="af8">
    <w:name w:val="annotation reference"/>
    <w:rsid w:val="00B371EB"/>
    <w:rPr>
      <w:sz w:val="18"/>
      <w:szCs w:val="18"/>
    </w:rPr>
  </w:style>
  <w:style w:type="paragraph" w:styleId="af9">
    <w:name w:val="annotation text"/>
    <w:basedOn w:val="a"/>
    <w:link w:val="afa"/>
    <w:rsid w:val="00B371EB"/>
    <w:pPr>
      <w:jc w:val="left"/>
    </w:pPr>
  </w:style>
  <w:style w:type="character" w:customStyle="1" w:styleId="afa">
    <w:name w:val="コメント文字列 (文字)"/>
    <w:link w:val="af9"/>
    <w:rsid w:val="00B371EB"/>
    <w:rPr>
      <w:rFonts w:ascii="ＭＳ 明朝"/>
      <w:kern w:val="2"/>
      <w:sz w:val="18"/>
      <w:szCs w:val="24"/>
    </w:rPr>
  </w:style>
  <w:style w:type="paragraph" w:styleId="afb">
    <w:name w:val="annotation subject"/>
    <w:basedOn w:val="af9"/>
    <w:next w:val="af9"/>
    <w:link w:val="afc"/>
    <w:rsid w:val="00B371EB"/>
    <w:rPr>
      <w:b/>
      <w:bCs/>
    </w:rPr>
  </w:style>
  <w:style w:type="character" w:customStyle="1" w:styleId="afc">
    <w:name w:val="コメント内容 (文字)"/>
    <w:link w:val="afb"/>
    <w:rsid w:val="00B371EB"/>
    <w:rPr>
      <w:rFonts w:ascii="ＭＳ 明朝"/>
      <w:b/>
      <w:bCs/>
      <w:kern w:val="2"/>
      <w:sz w:val="18"/>
      <w:szCs w:val="24"/>
    </w:rPr>
  </w:style>
  <w:style w:type="numbering" w:customStyle="1" w:styleId="10">
    <w:name w:val="リストなし1"/>
    <w:next w:val="a2"/>
    <w:semiHidden/>
    <w:rsid w:val="00AF11DA"/>
  </w:style>
  <w:style w:type="character" w:customStyle="1" w:styleId="ac">
    <w:name w:val="ヘッダー (文字)"/>
    <w:link w:val="ab"/>
    <w:uiPriority w:val="99"/>
    <w:rsid w:val="00AF11DA"/>
    <w:rPr>
      <w:rFonts w:eastAsia="Mincho"/>
      <w:spacing w:val="-19"/>
      <w:sz w:val="18"/>
      <w:szCs w:val="18"/>
    </w:rPr>
  </w:style>
  <w:style w:type="character" w:customStyle="1" w:styleId="a4">
    <w:name w:val="本文インデント (文字)"/>
    <w:basedOn w:val="a0"/>
    <w:link w:val="a3"/>
    <w:rsid w:val="009B597B"/>
    <w:rPr>
      <w:rFonts w:ascii="ＭＳ 明朝" w:hAnsi="ＭＳ 明朝"/>
      <w:kern w:val="2"/>
      <w:sz w:val="18"/>
      <w:szCs w:val="16"/>
    </w:rPr>
  </w:style>
  <w:style w:type="character" w:customStyle="1" w:styleId="20">
    <w:name w:val="本文インデント 2 (文字)"/>
    <w:basedOn w:val="a0"/>
    <w:link w:val="2"/>
    <w:rsid w:val="009B597B"/>
    <w:rPr>
      <w:rFonts w:ascii="ＭＳ 明朝" w:hAnsi="ＭＳ 明朝"/>
      <w:kern w:val="2"/>
      <w:sz w:val="18"/>
      <w:szCs w:val="16"/>
    </w:rPr>
  </w:style>
  <w:style w:type="character" w:customStyle="1" w:styleId="30">
    <w:name w:val="本文インデント 3 (文字)"/>
    <w:basedOn w:val="a0"/>
    <w:link w:val="3"/>
    <w:rsid w:val="009B597B"/>
    <w:rPr>
      <w:rFonts w:ascii="ＭＳ 明朝" w:hAnsi="ＭＳ 明朝"/>
      <w:kern w:val="2"/>
      <w:sz w:val="18"/>
      <w:szCs w:val="16"/>
    </w:rPr>
  </w:style>
  <w:style w:type="character" w:customStyle="1" w:styleId="a9">
    <w:name w:val="日付 (文字)"/>
    <w:basedOn w:val="a0"/>
    <w:link w:val="a8"/>
    <w:rsid w:val="009B597B"/>
    <w:rPr>
      <w:rFonts w:ascii="ＭＳ 明朝"/>
      <w:sz w:val="21"/>
      <w:szCs w:val="21"/>
    </w:rPr>
  </w:style>
  <w:style w:type="character" w:customStyle="1" w:styleId="af">
    <w:name w:val="本文 (文字)"/>
    <w:basedOn w:val="a0"/>
    <w:link w:val="ae"/>
    <w:rsid w:val="009B597B"/>
    <w:rPr>
      <w:rFonts w:ascii="ＤＦ平成明朝体W3" w:eastAsia="ＤＦ平成明朝体W3"/>
      <w:sz w:val="16"/>
    </w:rPr>
  </w:style>
  <w:style w:type="character" w:customStyle="1" w:styleId="22">
    <w:name w:val="本文 2 (文字)"/>
    <w:basedOn w:val="a0"/>
    <w:link w:val="21"/>
    <w:rsid w:val="009B597B"/>
    <w:rPr>
      <w:rFonts w:ascii="ＭＳ 明朝" w:hAnsi="ＭＳ 明朝"/>
      <w:sz w:val="21"/>
      <w:szCs w:val="16"/>
    </w:rPr>
  </w:style>
  <w:style w:type="character" w:customStyle="1" w:styleId="HTML0">
    <w:name w:val="HTML 書式付き (文字)"/>
    <w:basedOn w:val="a0"/>
    <w:link w:val="HTML"/>
    <w:rsid w:val="009B597B"/>
    <w:rPr>
      <w:rFonts w:ascii="Arial Unicode MS" w:eastAsia="Arial Unicode MS" w:hAnsi="Arial Unicode MS" w:cs="Arial Unicode MS"/>
    </w:rPr>
  </w:style>
  <w:style w:type="character" w:customStyle="1" w:styleId="af4">
    <w:name w:val="書式なし (文字)"/>
    <w:basedOn w:val="a0"/>
    <w:link w:val="af3"/>
    <w:rsid w:val="009B597B"/>
    <w:rPr>
      <w:rFonts w:ascii="ＭＳ 明朝" w:hAnsi="Courier New" w:cs="Courier New"/>
      <w:kern w:val="2"/>
      <w:sz w:val="21"/>
      <w:szCs w:val="21"/>
    </w:rPr>
  </w:style>
  <w:style w:type="paragraph" w:styleId="afd">
    <w:name w:val="Revision"/>
    <w:hidden/>
    <w:uiPriority w:val="99"/>
    <w:semiHidden/>
    <w:rsid w:val="0025605A"/>
    <w:rPr>
      <w:rFonts w:ascii="ＭＳ 明朝"/>
      <w:kern w:val="2"/>
      <w:sz w:val="18"/>
      <w:szCs w:val="24"/>
    </w:rPr>
  </w:style>
  <w:style w:type="paragraph" w:styleId="afe">
    <w:name w:val="No Spacing"/>
    <w:link w:val="aff"/>
    <w:uiPriority w:val="1"/>
    <w:qFormat/>
    <w:rsid w:val="00091460"/>
    <w:rPr>
      <w:rFonts w:asciiTheme="minorHAnsi" w:eastAsiaTheme="minorEastAsia" w:hAnsiTheme="minorHAnsi" w:cstheme="minorBidi"/>
      <w:sz w:val="22"/>
      <w:szCs w:val="22"/>
    </w:rPr>
  </w:style>
  <w:style w:type="character" w:customStyle="1" w:styleId="aff">
    <w:name w:val="行間詰め (文字)"/>
    <w:basedOn w:val="a0"/>
    <w:link w:val="afe"/>
    <w:uiPriority w:val="1"/>
    <w:rsid w:val="00091460"/>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176895">
      <w:bodyDiv w:val="1"/>
      <w:marLeft w:val="0"/>
      <w:marRight w:val="0"/>
      <w:marTop w:val="0"/>
      <w:marBottom w:val="0"/>
      <w:divBdr>
        <w:top w:val="none" w:sz="0" w:space="0" w:color="auto"/>
        <w:left w:val="none" w:sz="0" w:space="0" w:color="auto"/>
        <w:bottom w:val="none" w:sz="0" w:space="0" w:color="auto"/>
        <w:right w:val="none" w:sz="0" w:space="0" w:color="auto"/>
      </w:divBdr>
    </w:div>
    <w:div w:id="471756557">
      <w:bodyDiv w:val="1"/>
      <w:marLeft w:val="0"/>
      <w:marRight w:val="0"/>
      <w:marTop w:val="0"/>
      <w:marBottom w:val="0"/>
      <w:divBdr>
        <w:top w:val="none" w:sz="0" w:space="0" w:color="auto"/>
        <w:left w:val="none" w:sz="0" w:space="0" w:color="auto"/>
        <w:bottom w:val="none" w:sz="0" w:space="0" w:color="auto"/>
        <w:right w:val="none" w:sz="0" w:space="0" w:color="auto"/>
      </w:divBdr>
    </w:div>
    <w:div w:id="487596976">
      <w:bodyDiv w:val="1"/>
      <w:marLeft w:val="0"/>
      <w:marRight w:val="0"/>
      <w:marTop w:val="0"/>
      <w:marBottom w:val="0"/>
      <w:divBdr>
        <w:top w:val="none" w:sz="0" w:space="0" w:color="auto"/>
        <w:left w:val="none" w:sz="0" w:space="0" w:color="auto"/>
        <w:bottom w:val="none" w:sz="0" w:space="0" w:color="auto"/>
        <w:right w:val="none" w:sz="0" w:space="0" w:color="auto"/>
      </w:divBdr>
    </w:div>
    <w:div w:id="620918244">
      <w:bodyDiv w:val="1"/>
      <w:marLeft w:val="0"/>
      <w:marRight w:val="0"/>
      <w:marTop w:val="0"/>
      <w:marBottom w:val="0"/>
      <w:divBdr>
        <w:top w:val="none" w:sz="0" w:space="0" w:color="auto"/>
        <w:left w:val="none" w:sz="0" w:space="0" w:color="auto"/>
        <w:bottom w:val="none" w:sz="0" w:space="0" w:color="auto"/>
        <w:right w:val="none" w:sz="0" w:space="0" w:color="auto"/>
      </w:divBdr>
    </w:div>
    <w:div w:id="704989910">
      <w:bodyDiv w:val="1"/>
      <w:marLeft w:val="0"/>
      <w:marRight w:val="0"/>
      <w:marTop w:val="0"/>
      <w:marBottom w:val="0"/>
      <w:divBdr>
        <w:top w:val="none" w:sz="0" w:space="0" w:color="auto"/>
        <w:left w:val="none" w:sz="0" w:space="0" w:color="auto"/>
        <w:bottom w:val="none" w:sz="0" w:space="0" w:color="auto"/>
        <w:right w:val="none" w:sz="0" w:space="0" w:color="auto"/>
      </w:divBdr>
    </w:div>
    <w:div w:id="769199188">
      <w:bodyDiv w:val="1"/>
      <w:marLeft w:val="0"/>
      <w:marRight w:val="0"/>
      <w:marTop w:val="0"/>
      <w:marBottom w:val="0"/>
      <w:divBdr>
        <w:top w:val="none" w:sz="0" w:space="0" w:color="auto"/>
        <w:left w:val="none" w:sz="0" w:space="0" w:color="auto"/>
        <w:bottom w:val="none" w:sz="0" w:space="0" w:color="auto"/>
        <w:right w:val="none" w:sz="0" w:space="0" w:color="auto"/>
      </w:divBdr>
    </w:div>
    <w:div w:id="776871281">
      <w:bodyDiv w:val="1"/>
      <w:marLeft w:val="0"/>
      <w:marRight w:val="0"/>
      <w:marTop w:val="0"/>
      <w:marBottom w:val="0"/>
      <w:divBdr>
        <w:top w:val="none" w:sz="0" w:space="0" w:color="auto"/>
        <w:left w:val="none" w:sz="0" w:space="0" w:color="auto"/>
        <w:bottom w:val="none" w:sz="0" w:space="0" w:color="auto"/>
        <w:right w:val="none" w:sz="0" w:space="0" w:color="auto"/>
      </w:divBdr>
    </w:div>
    <w:div w:id="783694672">
      <w:bodyDiv w:val="1"/>
      <w:marLeft w:val="0"/>
      <w:marRight w:val="0"/>
      <w:marTop w:val="0"/>
      <w:marBottom w:val="0"/>
      <w:divBdr>
        <w:top w:val="none" w:sz="0" w:space="0" w:color="auto"/>
        <w:left w:val="none" w:sz="0" w:space="0" w:color="auto"/>
        <w:bottom w:val="none" w:sz="0" w:space="0" w:color="auto"/>
        <w:right w:val="none" w:sz="0" w:space="0" w:color="auto"/>
      </w:divBdr>
    </w:div>
    <w:div w:id="868185399">
      <w:bodyDiv w:val="1"/>
      <w:marLeft w:val="0"/>
      <w:marRight w:val="0"/>
      <w:marTop w:val="0"/>
      <w:marBottom w:val="0"/>
      <w:divBdr>
        <w:top w:val="none" w:sz="0" w:space="0" w:color="auto"/>
        <w:left w:val="none" w:sz="0" w:space="0" w:color="auto"/>
        <w:bottom w:val="none" w:sz="0" w:space="0" w:color="auto"/>
        <w:right w:val="none" w:sz="0" w:space="0" w:color="auto"/>
      </w:divBdr>
    </w:div>
    <w:div w:id="1168517687">
      <w:bodyDiv w:val="1"/>
      <w:marLeft w:val="0"/>
      <w:marRight w:val="0"/>
      <w:marTop w:val="0"/>
      <w:marBottom w:val="0"/>
      <w:divBdr>
        <w:top w:val="none" w:sz="0" w:space="0" w:color="auto"/>
        <w:left w:val="none" w:sz="0" w:space="0" w:color="auto"/>
        <w:bottom w:val="none" w:sz="0" w:space="0" w:color="auto"/>
        <w:right w:val="none" w:sz="0" w:space="0" w:color="auto"/>
      </w:divBdr>
    </w:div>
    <w:div w:id="1198154809">
      <w:bodyDiv w:val="1"/>
      <w:marLeft w:val="0"/>
      <w:marRight w:val="0"/>
      <w:marTop w:val="0"/>
      <w:marBottom w:val="0"/>
      <w:divBdr>
        <w:top w:val="none" w:sz="0" w:space="0" w:color="auto"/>
        <w:left w:val="none" w:sz="0" w:space="0" w:color="auto"/>
        <w:bottom w:val="none" w:sz="0" w:space="0" w:color="auto"/>
        <w:right w:val="none" w:sz="0" w:space="0" w:color="auto"/>
      </w:divBdr>
    </w:div>
    <w:div w:id="1202522130">
      <w:bodyDiv w:val="1"/>
      <w:marLeft w:val="0"/>
      <w:marRight w:val="0"/>
      <w:marTop w:val="0"/>
      <w:marBottom w:val="0"/>
      <w:divBdr>
        <w:top w:val="none" w:sz="0" w:space="0" w:color="auto"/>
        <w:left w:val="none" w:sz="0" w:space="0" w:color="auto"/>
        <w:bottom w:val="none" w:sz="0" w:space="0" w:color="auto"/>
        <w:right w:val="none" w:sz="0" w:space="0" w:color="auto"/>
      </w:divBdr>
    </w:div>
    <w:div w:id="1220509243">
      <w:bodyDiv w:val="1"/>
      <w:marLeft w:val="0"/>
      <w:marRight w:val="0"/>
      <w:marTop w:val="0"/>
      <w:marBottom w:val="0"/>
      <w:divBdr>
        <w:top w:val="none" w:sz="0" w:space="0" w:color="auto"/>
        <w:left w:val="none" w:sz="0" w:space="0" w:color="auto"/>
        <w:bottom w:val="none" w:sz="0" w:space="0" w:color="auto"/>
        <w:right w:val="none" w:sz="0" w:space="0" w:color="auto"/>
      </w:divBdr>
    </w:div>
    <w:div w:id="1268270393">
      <w:bodyDiv w:val="1"/>
      <w:marLeft w:val="0"/>
      <w:marRight w:val="0"/>
      <w:marTop w:val="0"/>
      <w:marBottom w:val="0"/>
      <w:divBdr>
        <w:top w:val="none" w:sz="0" w:space="0" w:color="auto"/>
        <w:left w:val="none" w:sz="0" w:space="0" w:color="auto"/>
        <w:bottom w:val="none" w:sz="0" w:space="0" w:color="auto"/>
        <w:right w:val="none" w:sz="0" w:space="0" w:color="auto"/>
      </w:divBdr>
    </w:div>
    <w:div w:id="1282104837">
      <w:bodyDiv w:val="1"/>
      <w:marLeft w:val="0"/>
      <w:marRight w:val="0"/>
      <w:marTop w:val="0"/>
      <w:marBottom w:val="0"/>
      <w:divBdr>
        <w:top w:val="none" w:sz="0" w:space="0" w:color="auto"/>
        <w:left w:val="none" w:sz="0" w:space="0" w:color="auto"/>
        <w:bottom w:val="none" w:sz="0" w:space="0" w:color="auto"/>
        <w:right w:val="none" w:sz="0" w:space="0" w:color="auto"/>
      </w:divBdr>
    </w:div>
    <w:div w:id="1308124048">
      <w:bodyDiv w:val="1"/>
      <w:marLeft w:val="0"/>
      <w:marRight w:val="0"/>
      <w:marTop w:val="0"/>
      <w:marBottom w:val="0"/>
      <w:divBdr>
        <w:top w:val="none" w:sz="0" w:space="0" w:color="auto"/>
        <w:left w:val="none" w:sz="0" w:space="0" w:color="auto"/>
        <w:bottom w:val="none" w:sz="0" w:space="0" w:color="auto"/>
        <w:right w:val="none" w:sz="0" w:space="0" w:color="auto"/>
      </w:divBdr>
    </w:div>
    <w:div w:id="1379087051">
      <w:bodyDiv w:val="1"/>
      <w:marLeft w:val="0"/>
      <w:marRight w:val="0"/>
      <w:marTop w:val="0"/>
      <w:marBottom w:val="0"/>
      <w:divBdr>
        <w:top w:val="none" w:sz="0" w:space="0" w:color="auto"/>
        <w:left w:val="none" w:sz="0" w:space="0" w:color="auto"/>
        <w:bottom w:val="none" w:sz="0" w:space="0" w:color="auto"/>
        <w:right w:val="none" w:sz="0" w:space="0" w:color="auto"/>
      </w:divBdr>
    </w:div>
    <w:div w:id="1525824886">
      <w:bodyDiv w:val="1"/>
      <w:marLeft w:val="0"/>
      <w:marRight w:val="0"/>
      <w:marTop w:val="0"/>
      <w:marBottom w:val="0"/>
      <w:divBdr>
        <w:top w:val="none" w:sz="0" w:space="0" w:color="auto"/>
        <w:left w:val="none" w:sz="0" w:space="0" w:color="auto"/>
        <w:bottom w:val="none" w:sz="0" w:space="0" w:color="auto"/>
        <w:right w:val="none" w:sz="0" w:space="0" w:color="auto"/>
      </w:divBdr>
    </w:div>
    <w:div w:id="1537618141">
      <w:bodyDiv w:val="1"/>
      <w:marLeft w:val="0"/>
      <w:marRight w:val="0"/>
      <w:marTop w:val="0"/>
      <w:marBottom w:val="0"/>
      <w:divBdr>
        <w:top w:val="none" w:sz="0" w:space="0" w:color="auto"/>
        <w:left w:val="none" w:sz="0" w:space="0" w:color="auto"/>
        <w:bottom w:val="none" w:sz="0" w:space="0" w:color="auto"/>
        <w:right w:val="none" w:sz="0" w:space="0" w:color="auto"/>
      </w:divBdr>
    </w:div>
    <w:div w:id="1635673389">
      <w:bodyDiv w:val="1"/>
      <w:marLeft w:val="0"/>
      <w:marRight w:val="0"/>
      <w:marTop w:val="0"/>
      <w:marBottom w:val="0"/>
      <w:divBdr>
        <w:top w:val="none" w:sz="0" w:space="0" w:color="auto"/>
        <w:left w:val="none" w:sz="0" w:space="0" w:color="auto"/>
        <w:bottom w:val="none" w:sz="0" w:space="0" w:color="auto"/>
        <w:right w:val="none" w:sz="0" w:space="0" w:color="auto"/>
      </w:divBdr>
    </w:div>
    <w:div w:id="1660959844">
      <w:bodyDiv w:val="1"/>
      <w:marLeft w:val="0"/>
      <w:marRight w:val="0"/>
      <w:marTop w:val="0"/>
      <w:marBottom w:val="0"/>
      <w:divBdr>
        <w:top w:val="none" w:sz="0" w:space="0" w:color="auto"/>
        <w:left w:val="none" w:sz="0" w:space="0" w:color="auto"/>
        <w:bottom w:val="none" w:sz="0" w:space="0" w:color="auto"/>
        <w:right w:val="none" w:sz="0" w:space="0" w:color="auto"/>
      </w:divBdr>
    </w:div>
    <w:div w:id="1837067579">
      <w:bodyDiv w:val="1"/>
      <w:marLeft w:val="0"/>
      <w:marRight w:val="0"/>
      <w:marTop w:val="0"/>
      <w:marBottom w:val="0"/>
      <w:divBdr>
        <w:top w:val="none" w:sz="0" w:space="0" w:color="auto"/>
        <w:left w:val="none" w:sz="0" w:space="0" w:color="auto"/>
        <w:bottom w:val="none" w:sz="0" w:space="0" w:color="auto"/>
        <w:right w:val="none" w:sz="0" w:space="0" w:color="auto"/>
      </w:divBdr>
    </w:div>
    <w:div w:id="1843810328">
      <w:bodyDiv w:val="1"/>
      <w:marLeft w:val="0"/>
      <w:marRight w:val="0"/>
      <w:marTop w:val="0"/>
      <w:marBottom w:val="0"/>
      <w:divBdr>
        <w:top w:val="none" w:sz="0" w:space="0" w:color="auto"/>
        <w:left w:val="none" w:sz="0" w:space="0" w:color="auto"/>
        <w:bottom w:val="none" w:sz="0" w:space="0" w:color="auto"/>
        <w:right w:val="none" w:sz="0" w:space="0" w:color="auto"/>
      </w:divBdr>
    </w:div>
    <w:div w:id="2025355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0.emf"/><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7.emf"/><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emf"/><Relationship Id="rId23" Type="http://schemas.openxmlformats.org/officeDocument/2006/relationships/image" Target="media/image12.emf"/><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image" Target="media/image11.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ドキュメント" ma:contentTypeID="0x0101008707FA233ABBEC4EAA34C08C8A0E32BD" ma:contentTypeVersion="15" ma:contentTypeDescription="新しいドキュメントを作成します。" ma:contentTypeScope="" ma:versionID="9440deec3019f6080821b07da58e6213">
  <xsd:schema xmlns:xsd="http://www.w3.org/2001/XMLSchema" xmlns:xs="http://www.w3.org/2001/XMLSchema" xmlns:p="http://schemas.microsoft.com/office/2006/metadata/properties" xmlns:ns2="7208da0f-6be1-4d80-8e4a-9a403f7aeba7" xmlns:ns3="7937831a-e4e2-41c5-8a12-f8bcc2c12892" targetNamespace="http://schemas.microsoft.com/office/2006/metadata/properties" ma:root="true" ma:fieldsID="953090dae36f86adeff711d3aa22c3f9" ns2:_="" ns3:_="">
    <xsd:import namespace="7208da0f-6be1-4d80-8e4a-9a403f7aeba7"/>
    <xsd:import namespace="7937831a-e4e2-41c5-8a12-f8bcc2c1289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Location"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08da0f-6be1-4d80-8e4a-9a403f7aeb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画像タグ" ma:readOnly="false" ma:fieldId="{5cf76f15-5ced-4ddc-b409-7134ff3c332f}" ma:taxonomyMulti="true" ma:sspId="12e17c0c-6b99-42b0-bb76-590cb76fa286"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descrip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937831a-e4e2-41c5-8a12-f8bcc2c1289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15201ba4-3420-4d89-8ea8-1869b275493a}" ma:internalName="TaxCatchAll" ma:showField="CatchAllData" ma:web="7937831a-e4e2-41c5-8a12-f8bcc2c12892">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7937831a-e4e2-41c5-8a12-f8bcc2c12892" xsi:nil="true"/>
    <lcf76f155ced4ddcb4097134ff3c332f xmlns="7208da0f-6be1-4d80-8e4a-9a403f7aeba7">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E38710E-7F78-48A5-B1E6-147A327EB771}">
  <ds:schemaRefs>
    <ds:schemaRef ds:uri="http://schemas.openxmlformats.org/officeDocument/2006/bibliography"/>
  </ds:schemaRefs>
</ds:datastoreItem>
</file>

<file path=customXml/itemProps2.xml><?xml version="1.0" encoding="utf-8"?>
<ds:datastoreItem xmlns:ds="http://schemas.openxmlformats.org/officeDocument/2006/customXml" ds:itemID="{E11094D5-BBBB-4752-AE00-C08AB5D9DA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08da0f-6be1-4d80-8e4a-9a403f7aeba7"/>
    <ds:schemaRef ds:uri="7937831a-e4e2-41c5-8a12-f8bcc2c128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9CF9004-F38D-4D5D-BB70-6B8E93799A42}">
  <ds:schemaRefs>
    <ds:schemaRef ds:uri="http://schemas.microsoft.com/office/2006/metadata/properties"/>
    <ds:schemaRef ds:uri="http://schemas.microsoft.com/office/infopath/2007/PartnerControls"/>
    <ds:schemaRef ds:uri="7937831a-e4e2-41c5-8a12-f8bcc2c12892"/>
    <ds:schemaRef ds:uri="7208da0f-6be1-4d80-8e4a-9a403f7aeba7"/>
  </ds:schemaRefs>
</ds:datastoreItem>
</file>

<file path=customXml/itemProps4.xml><?xml version="1.0" encoding="utf-8"?>
<ds:datastoreItem xmlns:ds="http://schemas.openxmlformats.org/officeDocument/2006/customXml" ds:itemID="{0A1FF919-5167-4849-9E35-C092DB3C808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2228</Words>
  <Characters>12704</Characters>
  <Application>Microsoft Office Word</Application>
  <DocSecurity>0</DocSecurity>
  <Lines>105</Lines>
  <Paragraphs>29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機　械　工　学　科</vt:lpstr>
      <vt:lpstr>機　械　工　学　科</vt:lpstr>
    </vt:vector>
  </TitlesOfParts>
  <Company>武蔵工業大学</Company>
  <LinksUpToDate>false</LinksUpToDate>
  <CharactersWithSpaces>14903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機　械　工　学　科</dc:title>
  <dc:subject/>
  <dc:creator>管理課</dc:creator>
  <cp:keywords/>
  <dc:description/>
  <cp:lastModifiedBy>N</cp:lastModifiedBy>
  <cp:revision>3</cp:revision>
  <cp:lastPrinted>2024-01-23T05:47:00Z</cp:lastPrinted>
  <dcterms:created xsi:type="dcterms:W3CDTF">2024-02-03T19:15:00Z</dcterms:created>
  <dcterms:modified xsi:type="dcterms:W3CDTF">2024-02-03T19:16:00Z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0x0101008707FA233ABBEC4EAA34C08C8A0E32BD</vt:lpwstr>
  </property>
  <property fmtid="{D5CDD505-2E9C-101B-9397-08002B2CF9AE}" pid="3" name="MediaServiceImageTags">
    <vt:lpwstr/>
  </property>
</Properties>
</file>